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585B" w:rsidDel="00193B42" w:rsidRDefault="001234A7">
      <w:pPr>
        <w:rPr>
          <w:del w:id="0" w:author="Microsoft Office User" w:date="2025-06-20T14:55:00Z"/>
          <w:rFonts w:ascii="方正黑体_GBK" w:eastAsia="方正黑体_GBK" w:hAnsi="方正黑体_GBK" w:cs="方正黑体_GBK"/>
          <w:color w:val="000000"/>
          <w:szCs w:val="32"/>
        </w:rPr>
      </w:pPr>
      <w:del w:id="1" w:author="Microsoft Office User" w:date="2025-06-20T14:55:00Z">
        <w:r w:rsidDel="00193B42">
          <w:rPr>
            <w:rFonts w:ascii="方正黑体_GBK" w:eastAsia="方正黑体_GBK" w:hAnsi="方正黑体_GBK" w:cs="方正黑体_GBK" w:hint="eastAsia"/>
            <w:color w:val="000000"/>
            <w:szCs w:val="32"/>
          </w:rPr>
          <w:delText>附件</w:delText>
        </w:r>
        <w:r w:rsidDel="00193B42">
          <w:rPr>
            <w:rFonts w:ascii="方正黑体_GBK" w:eastAsia="方正黑体_GBK" w:hAnsi="方正黑体_GBK" w:cs="方正黑体_GBK" w:hint="eastAsia"/>
            <w:color w:val="000000"/>
            <w:szCs w:val="32"/>
          </w:rPr>
          <w:delText>2</w:delText>
        </w:r>
      </w:del>
    </w:p>
    <w:p w:rsidR="0067585B" w:rsidDel="00193B42" w:rsidRDefault="001234A7">
      <w:pPr>
        <w:spacing w:line="600" w:lineRule="exact"/>
        <w:jc w:val="center"/>
        <w:rPr>
          <w:del w:id="2" w:author="Microsoft Office User" w:date="2025-06-20T14:55:00Z"/>
          <w:rFonts w:ascii="方正小标宋_GBK" w:eastAsia="方正小标宋_GBK" w:hAnsi="SimSun"/>
          <w:color w:val="000000"/>
          <w:sz w:val="44"/>
          <w:szCs w:val="44"/>
        </w:rPr>
      </w:pPr>
      <w:bookmarkStart w:id="3" w:name="_Toc1496570630_WPSOffice_Level1"/>
      <w:del w:id="4" w:author="Microsoft Office User" w:date="2025-06-20T14:55:00Z">
        <w:r w:rsidDel="00193B42">
          <w:rPr>
            <w:rFonts w:ascii="方正小标宋_GBK" w:eastAsia="方正小标宋_GBK" w:hAnsi="SimSun"/>
            <w:color w:val="000000"/>
            <w:sz w:val="44"/>
            <w:szCs w:val="44"/>
            <w:lang w:val="en"/>
          </w:rPr>
          <w:delText>202</w:delText>
        </w:r>
        <w:r w:rsidDel="00193B42">
          <w:rPr>
            <w:rFonts w:ascii="方正小标宋_GBK" w:eastAsia="方正小标宋_GBK" w:hAnsi="SimSun" w:hint="eastAsia"/>
            <w:color w:val="000000"/>
            <w:sz w:val="44"/>
            <w:szCs w:val="44"/>
            <w:lang w:val="en"/>
          </w:rPr>
          <w:delText>6</w:delText>
        </w:r>
        <w:r w:rsidDel="00193B42">
          <w:rPr>
            <w:rFonts w:ascii="方正小标宋_GBK" w:eastAsia="方正小标宋_GBK" w:hAnsi="SimSun" w:hint="eastAsia"/>
            <w:color w:val="000000"/>
            <w:sz w:val="44"/>
            <w:szCs w:val="44"/>
          </w:rPr>
          <w:delText>年重庆市科卫联合医学科研项目</w:delText>
        </w:r>
        <w:bookmarkEnd w:id="3"/>
      </w:del>
    </w:p>
    <w:p w:rsidR="0067585B" w:rsidDel="00193B42" w:rsidRDefault="001234A7">
      <w:pPr>
        <w:spacing w:line="600" w:lineRule="exact"/>
        <w:jc w:val="center"/>
        <w:rPr>
          <w:del w:id="5" w:author="Microsoft Office User" w:date="2025-06-20T14:55:00Z"/>
          <w:rFonts w:ascii="方正小标宋_GBK" w:eastAsia="方正小标宋_GBK" w:hAnsi="SimSun"/>
          <w:color w:val="000000"/>
          <w:sz w:val="44"/>
          <w:szCs w:val="44"/>
        </w:rPr>
      </w:pPr>
      <w:bookmarkStart w:id="6" w:name="_Toc472904343_WPSOffice_Level1"/>
      <w:del w:id="7" w:author="Microsoft Office User" w:date="2025-06-20T14:55:00Z">
        <w:r w:rsidDel="00193B42">
          <w:rPr>
            <w:rFonts w:ascii="方正小标宋_GBK" w:eastAsia="方正小标宋_GBK" w:hAnsi="SimSun" w:hint="eastAsia"/>
            <w:color w:val="000000"/>
            <w:sz w:val="44"/>
            <w:szCs w:val="44"/>
          </w:rPr>
          <w:delText>申报书</w:delText>
        </w:r>
        <w:bookmarkEnd w:id="6"/>
      </w:del>
    </w:p>
    <w:p w:rsidR="0067585B" w:rsidDel="00193B42" w:rsidRDefault="0067585B">
      <w:pPr>
        <w:jc w:val="center"/>
        <w:rPr>
          <w:del w:id="8" w:author="Microsoft Office User" w:date="2025-06-20T14:55:00Z"/>
          <w:rFonts w:ascii="SimSun" w:hAnsi="SimSun"/>
          <w:b/>
          <w:bCs/>
          <w:color w:val="000000"/>
          <w:sz w:val="44"/>
        </w:rPr>
      </w:pPr>
    </w:p>
    <w:tbl>
      <w:tblPr>
        <w:tblW w:w="0" w:type="auto"/>
        <w:jc w:val="center"/>
        <w:tblLayout w:type="fixed"/>
        <w:tblCellMar>
          <w:left w:w="0" w:type="dxa"/>
          <w:right w:w="0" w:type="dxa"/>
        </w:tblCellMar>
        <w:tblLook w:val="04A0" w:firstRow="1" w:lastRow="0" w:firstColumn="1" w:lastColumn="0" w:noHBand="0" w:noVBand="1"/>
      </w:tblPr>
      <w:tblGrid>
        <w:gridCol w:w="1843"/>
        <w:gridCol w:w="6095"/>
      </w:tblGrid>
      <w:tr w:rsidR="0067585B" w:rsidDel="00193B42">
        <w:trPr>
          <w:trHeight w:val="567"/>
          <w:jc w:val="center"/>
          <w:del w:id="9" w:author="Microsoft Office User" w:date="2025-06-20T14:55:00Z"/>
        </w:trPr>
        <w:tc>
          <w:tcPr>
            <w:tcW w:w="1843" w:type="dxa"/>
          </w:tcPr>
          <w:p w:rsidR="0067585B" w:rsidDel="00193B42" w:rsidRDefault="001234A7">
            <w:pPr>
              <w:jc w:val="right"/>
              <w:rPr>
                <w:del w:id="10" w:author="Microsoft Office User" w:date="2025-06-20T14:55:00Z"/>
                <w:rFonts w:ascii="方正黑体_GBK" w:eastAsia="方正黑体_GBK" w:hAnsi="方正黑体_GBK" w:cs="方正黑体_GBK"/>
                <w:color w:val="000000"/>
                <w:szCs w:val="32"/>
              </w:rPr>
            </w:pPr>
            <w:del w:id="11" w:author="Microsoft Office User" w:date="2025-06-20T14:55:00Z">
              <w:r w:rsidDel="00193B42">
                <w:rPr>
                  <w:rFonts w:ascii="方正黑体_GBK" w:eastAsia="方正黑体_GBK" w:hAnsi="方正黑体_GBK" w:cs="方正黑体_GBK" w:hint="eastAsia"/>
                  <w:color w:val="000000"/>
                  <w:szCs w:val="32"/>
                </w:rPr>
                <w:delText>项目名称：</w:delText>
              </w:r>
            </w:del>
          </w:p>
        </w:tc>
        <w:tc>
          <w:tcPr>
            <w:tcW w:w="6095" w:type="dxa"/>
            <w:tcBorders>
              <w:bottom w:val="single" w:sz="4" w:space="0" w:color="auto"/>
            </w:tcBorders>
          </w:tcPr>
          <w:p w:rsidR="0067585B" w:rsidDel="00193B42" w:rsidRDefault="001234A7">
            <w:pPr>
              <w:rPr>
                <w:del w:id="12" w:author="Microsoft Office User" w:date="2025-06-20T14:55:00Z"/>
                <w:rFonts w:ascii="方正黑体_GBK" w:eastAsia="方正黑体_GBK" w:hAnsi="方正黑体_GBK" w:cs="方正黑体_GBK"/>
                <w:color w:val="000000"/>
                <w:szCs w:val="32"/>
              </w:rPr>
            </w:pPr>
            <w:del w:id="13" w:author="Microsoft Office User" w:date="2025-06-20T14:55:00Z">
              <w:r w:rsidDel="00193B42">
                <w:rPr>
                  <w:rFonts w:ascii="方正黑体_GBK" w:eastAsia="方正黑体_GBK" w:hAnsi="方正黑体_GBK" w:cs="方正黑体_GBK" w:hint="eastAsia"/>
                  <w:color w:val="000000"/>
                  <w:sz w:val="24"/>
                </w:rPr>
                <w:delText>基于床旁超声的</w:delText>
              </w:r>
              <w:r w:rsidDel="00193B42">
                <w:rPr>
                  <w:rFonts w:ascii="方正黑体_GBK" w:eastAsia="方正黑体_GBK" w:hAnsi="方正黑体_GBK" w:cs="方正黑体_GBK" w:hint="eastAsia"/>
                  <w:color w:val="000000"/>
                  <w:sz w:val="24"/>
                </w:rPr>
                <w:delText>ICU</w:delText>
              </w:r>
              <w:r w:rsidDel="00193B42">
                <w:rPr>
                  <w:rFonts w:ascii="方正黑体_GBK" w:eastAsia="方正黑体_GBK" w:hAnsi="方正黑体_GBK" w:cs="方正黑体_GBK" w:hint="eastAsia"/>
                  <w:color w:val="000000"/>
                  <w:sz w:val="24"/>
                </w:rPr>
                <w:delText>患者压力性损伤风险多维度预测模型构建</w:delText>
              </w:r>
              <w:r w:rsidDel="00193B42">
                <w:rPr>
                  <w:rFonts w:ascii="方正黑体_GBK" w:eastAsia="方正黑体_GBK" w:hAnsi="方正黑体_GBK" w:cs="方正黑体_GBK" w:hint="eastAsia"/>
                  <w:color w:val="000000"/>
                  <w:sz w:val="24"/>
                </w:rPr>
                <w:delText>与应用</w:delText>
              </w:r>
            </w:del>
          </w:p>
        </w:tc>
      </w:tr>
      <w:tr w:rsidR="0067585B" w:rsidDel="00193B42">
        <w:trPr>
          <w:trHeight w:val="567"/>
          <w:jc w:val="center"/>
          <w:del w:id="14" w:author="Microsoft Office User" w:date="2025-06-20T14:55:00Z"/>
        </w:trPr>
        <w:tc>
          <w:tcPr>
            <w:tcW w:w="1843" w:type="dxa"/>
            <w:vMerge w:val="restart"/>
            <w:vAlign w:val="center"/>
          </w:tcPr>
          <w:p w:rsidR="0067585B" w:rsidDel="00193B42" w:rsidRDefault="001234A7">
            <w:pPr>
              <w:jc w:val="right"/>
              <w:rPr>
                <w:del w:id="15" w:author="Microsoft Office User" w:date="2025-06-20T14:55:00Z"/>
                <w:rFonts w:ascii="方正黑体_GBK" w:eastAsia="方正黑体_GBK" w:hAnsi="方正黑体_GBK" w:cs="方正黑体_GBK"/>
                <w:color w:val="000000"/>
                <w:szCs w:val="32"/>
              </w:rPr>
            </w:pPr>
            <w:del w:id="16" w:author="Microsoft Office User" w:date="2025-06-20T14:55:00Z">
              <w:r w:rsidDel="00193B42">
                <w:rPr>
                  <w:rFonts w:ascii="方正黑体_GBK" w:eastAsia="方正黑体_GBK" w:hAnsi="方正黑体_GBK" w:cs="方正黑体_GBK" w:hint="eastAsia"/>
                  <w:color w:val="000000"/>
                  <w:szCs w:val="32"/>
                </w:rPr>
                <w:delText>项目类别：</w:delText>
              </w:r>
            </w:del>
          </w:p>
        </w:tc>
        <w:tc>
          <w:tcPr>
            <w:tcW w:w="6095" w:type="dxa"/>
            <w:tcBorders>
              <w:top w:val="single" w:sz="4" w:space="0" w:color="auto"/>
              <w:bottom w:val="single" w:sz="4" w:space="0" w:color="auto"/>
            </w:tcBorders>
            <w:vAlign w:val="center"/>
          </w:tcPr>
          <w:p w:rsidR="0067585B" w:rsidDel="00193B42" w:rsidRDefault="001234A7">
            <w:pPr>
              <w:rPr>
                <w:del w:id="17" w:author="Microsoft Office User" w:date="2025-06-20T14:55:00Z"/>
                <w:rFonts w:ascii="方正黑体_GBK" w:eastAsia="方正黑体_GBK" w:hAnsi="方正黑体_GBK" w:cs="方正黑体_GBK"/>
                <w:color w:val="000000"/>
                <w:sz w:val="24"/>
              </w:rPr>
            </w:pPr>
            <w:del w:id="18" w:author="Microsoft Office User" w:date="2025-06-20T14:55:00Z">
              <w:r w:rsidDel="00193B42">
                <w:rPr>
                  <w:rFonts w:ascii="方正黑体_GBK" w:eastAsia="方正黑体_GBK" w:hAnsi="方正黑体_GBK" w:cs="方正黑体_GBK" w:hint="eastAsia"/>
                  <w:color w:val="000000"/>
                  <w:sz w:val="24"/>
                </w:rPr>
                <w:sym w:font="Wingdings 2" w:char="0052"/>
              </w:r>
              <w:r w:rsidDel="00193B42">
                <w:rPr>
                  <w:rFonts w:ascii="方正黑体_GBK" w:eastAsia="方正黑体_GBK" w:hAnsi="方正黑体_GBK" w:cs="方正黑体_GBK" w:hint="eastAsia"/>
                  <w:color w:val="000000"/>
                  <w:sz w:val="24"/>
                </w:rPr>
                <w:delText>青年项目</w:delText>
              </w:r>
              <w:r w:rsidDel="00193B42">
                <w:rPr>
                  <w:rFonts w:ascii="方正黑体_GBK" w:eastAsia="方正黑体_GBK" w:hAnsi="方正黑体_GBK" w:cs="方正黑体_GBK" w:hint="eastAsia"/>
                  <w:color w:val="000000"/>
                  <w:sz w:val="24"/>
                </w:rPr>
                <w:sym w:font="Wingdings 2" w:char="00A3"/>
              </w:r>
              <w:r w:rsidDel="00193B42">
                <w:rPr>
                  <w:rFonts w:ascii="方正黑体_GBK" w:eastAsia="方正黑体_GBK" w:hAnsi="方正黑体_GBK" w:cs="方正黑体_GBK" w:hint="eastAsia"/>
                  <w:color w:val="000000"/>
                  <w:sz w:val="24"/>
                </w:rPr>
                <w:delText>面上项目</w:delText>
              </w:r>
              <w:r w:rsidDel="00193B42">
                <w:rPr>
                  <w:rFonts w:ascii="方正黑体_GBK" w:eastAsia="方正黑体_GBK" w:hAnsi="方正黑体_GBK" w:cs="方正黑体_GBK" w:hint="eastAsia"/>
                  <w:color w:val="000000"/>
                  <w:sz w:val="24"/>
                </w:rPr>
                <w:sym w:font="Wingdings 2" w:char="00A3"/>
              </w:r>
              <w:r w:rsidDel="00193B42">
                <w:rPr>
                  <w:rFonts w:ascii="方正黑体_GBK" w:eastAsia="方正黑体_GBK" w:hAnsi="方正黑体_GBK" w:cs="方正黑体_GBK" w:hint="eastAsia"/>
                  <w:color w:val="000000"/>
                  <w:sz w:val="24"/>
                </w:rPr>
                <w:delText>中青年项目</w:delText>
              </w:r>
            </w:del>
          </w:p>
        </w:tc>
      </w:tr>
      <w:tr w:rsidR="0067585B" w:rsidDel="00193B42">
        <w:trPr>
          <w:trHeight w:val="567"/>
          <w:jc w:val="center"/>
          <w:del w:id="19" w:author="Microsoft Office User" w:date="2025-06-20T14:55:00Z"/>
        </w:trPr>
        <w:tc>
          <w:tcPr>
            <w:tcW w:w="1843" w:type="dxa"/>
            <w:vMerge/>
            <w:vAlign w:val="center"/>
          </w:tcPr>
          <w:p w:rsidR="0067585B" w:rsidDel="00193B42" w:rsidRDefault="0067585B">
            <w:pPr>
              <w:jc w:val="right"/>
              <w:rPr>
                <w:del w:id="20" w:author="Microsoft Office User" w:date="2025-06-20T14:55:00Z"/>
                <w:rFonts w:ascii="方正黑体_GBK" w:eastAsia="方正黑体_GBK" w:hAnsi="方正黑体_GBK" w:cs="方正黑体_GBK"/>
                <w:color w:val="000000"/>
                <w:szCs w:val="32"/>
              </w:rPr>
            </w:pPr>
          </w:p>
        </w:tc>
        <w:tc>
          <w:tcPr>
            <w:tcW w:w="6095" w:type="dxa"/>
            <w:tcBorders>
              <w:top w:val="single" w:sz="4" w:space="0" w:color="auto"/>
              <w:bottom w:val="single" w:sz="4" w:space="0" w:color="auto"/>
            </w:tcBorders>
            <w:vAlign w:val="center"/>
          </w:tcPr>
          <w:p w:rsidR="0067585B" w:rsidDel="00193B42" w:rsidRDefault="001234A7">
            <w:pPr>
              <w:rPr>
                <w:del w:id="21" w:author="Microsoft Office User" w:date="2025-06-20T14:55:00Z"/>
                <w:rFonts w:ascii="方正黑体_GBK" w:eastAsia="方正黑体_GBK" w:hAnsi="方正黑体_GBK" w:cs="方正黑体_GBK"/>
                <w:color w:val="000000"/>
                <w:sz w:val="24"/>
              </w:rPr>
            </w:pPr>
            <w:del w:id="22" w:author="Microsoft Office User" w:date="2025-06-20T14:55:00Z">
              <w:r w:rsidDel="00193B42">
                <w:rPr>
                  <w:rFonts w:ascii="方正黑体_GBK" w:eastAsia="方正黑体_GBK" w:hAnsi="方正黑体_GBK" w:cs="方正黑体_GBK" w:hint="eastAsia"/>
                  <w:color w:val="000000"/>
                  <w:sz w:val="24"/>
                </w:rPr>
                <w:sym w:font="Wingdings 2" w:char="00A3"/>
              </w:r>
              <w:r w:rsidDel="00193B42">
                <w:rPr>
                  <w:rFonts w:ascii="方正黑体_GBK" w:eastAsia="方正黑体_GBK" w:hAnsi="方正黑体_GBK" w:cs="方正黑体_GBK" w:hint="eastAsia"/>
                  <w:color w:val="000000"/>
                  <w:sz w:val="24"/>
                </w:rPr>
                <w:delText>青年（医师）科学家项目</w:delText>
              </w:r>
              <w:r w:rsidDel="00193B42">
                <w:rPr>
                  <w:rFonts w:ascii="方正黑体_GBK" w:eastAsia="方正黑体_GBK" w:hAnsi="方正黑体_GBK" w:cs="方正黑体_GBK" w:hint="eastAsia"/>
                  <w:color w:val="000000"/>
                  <w:sz w:val="24"/>
                </w:rPr>
                <w:sym w:font="Wingdings 2" w:char="00A3"/>
              </w:r>
              <w:r w:rsidDel="00193B42">
                <w:rPr>
                  <w:rFonts w:ascii="方正黑体_GBK" w:eastAsia="方正黑体_GBK" w:hAnsi="方正黑体_GBK" w:cs="方正黑体_GBK" w:hint="eastAsia"/>
                  <w:color w:val="000000"/>
                  <w:sz w:val="24"/>
                </w:rPr>
                <w:delText>重点项目</w:delText>
              </w:r>
            </w:del>
          </w:p>
        </w:tc>
      </w:tr>
      <w:tr w:rsidR="0067585B" w:rsidDel="00193B42">
        <w:trPr>
          <w:trHeight w:val="567"/>
          <w:jc w:val="center"/>
          <w:del w:id="23" w:author="Microsoft Office User" w:date="2025-06-20T14:55:00Z"/>
        </w:trPr>
        <w:tc>
          <w:tcPr>
            <w:tcW w:w="1843" w:type="dxa"/>
            <w:vMerge/>
          </w:tcPr>
          <w:p w:rsidR="0067585B" w:rsidDel="00193B42" w:rsidRDefault="0067585B">
            <w:pPr>
              <w:jc w:val="right"/>
              <w:rPr>
                <w:del w:id="24" w:author="Microsoft Office User" w:date="2025-06-20T14:55:00Z"/>
                <w:rFonts w:ascii="方正黑体_GBK" w:eastAsia="方正黑体_GBK" w:hAnsi="方正黑体_GBK" w:cs="方正黑体_GBK"/>
                <w:color w:val="000000"/>
                <w:szCs w:val="32"/>
              </w:rPr>
            </w:pPr>
          </w:p>
        </w:tc>
        <w:tc>
          <w:tcPr>
            <w:tcW w:w="6095" w:type="dxa"/>
            <w:tcBorders>
              <w:top w:val="single" w:sz="4" w:space="0" w:color="auto"/>
              <w:bottom w:val="single" w:sz="4" w:space="0" w:color="auto"/>
            </w:tcBorders>
            <w:vAlign w:val="center"/>
          </w:tcPr>
          <w:p w:rsidR="0067585B" w:rsidDel="00193B42" w:rsidRDefault="0067585B">
            <w:pPr>
              <w:rPr>
                <w:del w:id="25" w:author="Microsoft Office User" w:date="2025-06-20T14:55:00Z"/>
                <w:rFonts w:ascii="方正黑体_GBK" w:eastAsia="方正黑体_GBK" w:hAnsi="方正黑体_GBK" w:cs="方正黑体_GBK"/>
                <w:color w:val="000000"/>
                <w:sz w:val="24"/>
              </w:rPr>
            </w:pPr>
          </w:p>
        </w:tc>
      </w:tr>
      <w:tr w:rsidR="0067585B" w:rsidDel="00193B42">
        <w:trPr>
          <w:trHeight w:val="567"/>
          <w:jc w:val="center"/>
          <w:del w:id="26" w:author="Microsoft Office User" w:date="2025-06-20T14:55:00Z"/>
        </w:trPr>
        <w:tc>
          <w:tcPr>
            <w:tcW w:w="1843" w:type="dxa"/>
          </w:tcPr>
          <w:p w:rsidR="0067585B" w:rsidDel="00193B42" w:rsidRDefault="001234A7">
            <w:pPr>
              <w:jc w:val="right"/>
              <w:rPr>
                <w:del w:id="27" w:author="Microsoft Office User" w:date="2025-06-20T14:55:00Z"/>
                <w:rFonts w:ascii="方正黑体_GBK" w:eastAsia="方正黑体_GBK" w:hAnsi="方正黑体_GBK" w:cs="方正黑体_GBK"/>
                <w:color w:val="000000"/>
                <w:szCs w:val="32"/>
              </w:rPr>
            </w:pPr>
            <w:del w:id="28" w:author="Microsoft Office User" w:date="2025-06-20T14:55:00Z">
              <w:r w:rsidDel="00193B42">
                <w:rPr>
                  <w:rFonts w:ascii="方正黑体_GBK" w:eastAsia="方正黑体_GBK" w:hAnsi="方正黑体_GBK" w:cs="方正黑体_GBK" w:hint="eastAsia"/>
                  <w:color w:val="000000"/>
                  <w:szCs w:val="32"/>
                </w:rPr>
                <w:delText>学科分类：</w:delText>
              </w:r>
            </w:del>
          </w:p>
        </w:tc>
        <w:tc>
          <w:tcPr>
            <w:tcW w:w="6095" w:type="dxa"/>
            <w:tcBorders>
              <w:top w:val="single" w:sz="4" w:space="0" w:color="auto"/>
              <w:bottom w:val="single" w:sz="4" w:space="0" w:color="auto"/>
            </w:tcBorders>
          </w:tcPr>
          <w:p w:rsidR="0067585B" w:rsidDel="00193B42" w:rsidRDefault="001234A7">
            <w:pPr>
              <w:rPr>
                <w:del w:id="29" w:author="Microsoft Office User" w:date="2025-06-20T14:55:00Z"/>
                <w:rFonts w:ascii="方正黑体_GBK" w:eastAsia="方正黑体_GBK" w:hAnsi="方正黑体_GBK" w:cs="方正黑体_GBK"/>
                <w:color w:val="000000"/>
                <w:szCs w:val="32"/>
              </w:rPr>
            </w:pPr>
            <w:del w:id="30" w:author="Microsoft Office User" w:date="2025-06-20T14:55:00Z">
              <w:r w:rsidDel="00193B42">
                <w:rPr>
                  <w:rFonts w:ascii="方正黑体_GBK" w:eastAsia="方正黑体_GBK" w:hAnsi="方正黑体_GBK" w:cs="方正黑体_GBK" w:hint="eastAsia"/>
                  <w:color w:val="000000"/>
                  <w:szCs w:val="32"/>
                </w:rPr>
                <w:delText>卫生类</w:delText>
              </w:r>
            </w:del>
          </w:p>
        </w:tc>
      </w:tr>
      <w:tr w:rsidR="0067585B" w:rsidDel="00193B42">
        <w:trPr>
          <w:trHeight w:val="567"/>
          <w:jc w:val="center"/>
          <w:del w:id="31" w:author="Microsoft Office User" w:date="2025-06-20T14:55:00Z"/>
        </w:trPr>
        <w:tc>
          <w:tcPr>
            <w:tcW w:w="1843" w:type="dxa"/>
          </w:tcPr>
          <w:p w:rsidR="0067585B" w:rsidDel="00193B42" w:rsidRDefault="001234A7">
            <w:pPr>
              <w:jc w:val="right"/>
              <w:rPr>
                <w:del w:id="32" w:author="Microsoft Office User" w:date="2025-06-20T14:55:00Z"/>
                <w:rFonts w:ascii="方正黑体_GBK" w:eastAsia="方正黑体_GBK" w:hAnsi="方正黑体_GBK" w:cs="方正黑体_GBK"/>
                <w:color w:val="000000"/>
                <w:szCs w:val="32"/>
              </w:rPr>
            </w:pPr>
            <w:del w:id="33" w:author="Microsoft Office User" w:date="2025-06-20T14:55:00Z">
              <w:r w:rsidDel="00193B42">
                <w:rPr>
                  <w:rFonts w:ascii="方正黑体_GBK" w:eastAsia="方正黑体_GBK" w:hAnsi="方正黑体_GBK" w:cs="方正黑体_GBK" w:hint="eastAsia"/>
                  <w:color w:val="000000"/>
                  <w:szCs w:val="32"/>
                </w:rPr>
                <w:delText>申请人：</w:delText>
              </w:r>
            </w:del>
          </w:p>
        </w:tc>
        <w:tc>
          <w:tcPr>
            <w:tcW w:w="6095" w:type="dxa"/>
            <w:tcBorders>
              <w:top w:val="single" w:sz="4" w:space="0" w:color="auto"/>
              <w:bottom w:val="single" w:sz="4" w:space="0" w:color="auto"/>
            </w:tcBorders>
          </w:tcPr>
          <w:p w:rsidR="0067585B" w:rsidDel="00193B42" w:rsidRDefault="001234A7">
            <w:pPr>
              <w:rPr>
                <w:del w:id="34" w:author="Microsoft Office User" w:date="2025-06-20T14:55:00Z"/>
                <w:rFonts w:ascii="方正黑体_GBK" w:eastAsia="方正黑体_GBK" w:hAnsi="方正黑体_GBK" w:cs="方正黑体_GBK"/>
                <w:color w:val="000000"/>
                <w:szCs w:val="32"/>
              </w:rPr>
            </w:pPr>
            <w:del w:id="35" w:author="Microsoft Office User" w:date="2025-06-20T14:55:00Z">
              <w:r w:rsidDel="00193B42">
                <w:rPr>
                  <w:rFonts w:ascii="方正黑体_GBK" w:eastAsia="方正黑体_GBK" w:hAnsi="方正黑体_GBK" w:cs="方正黑体_GBK" w:hint="eastAsia"/>
                  <w:color w:val="000000"/>
                  <w:szCs w:val="32"/>
                </w:rPr>
                <w:delText>傅建玲</w:delText>
              </w:r>
            </w:del>
          </w:p>
        </w:tc>
      </w:tr>
      <w:tr w:rsidR="0067585B" w:rsidDel="00193B42">
        <w:trPr>
          <w:trHeight w:val="567"/>
          <w:jc w:val="center"/>
          <w:del w:id="36" w:author="Microsoft Office User" w:date="2025-06-20T14:55:00Z"/>
        </w:trPr>
        <w:tc>
          <w:tcPr>
            <w:tcW w:w="1843" w:type="dxa"/>
          </w:tcPr>
          <w:p w:rsidR="0067585B" w:rsidDel="00193B42" w:rsidRDefault="001234A7">
            <w:pPr>
              <w:jc w:val="right"/>
              <w:rPr>
                <w:del w:id="37" w:author="Microsoft Office User" w:date="2025-06-20T14:55:00Z"/>
                <w:rFonts w:ascii="方正黑体_GBK" w:eastAsia="方正黑体_GBK" w:hAnsi="方正黑体_GBK" w:cs="方正黑体_GBK"/>
                <w:color w:val="000000"/>
                <w:szCs w:val="32"/>
              </w:rPr>
            </w:pPr>
            <w:del w:id="38" w:author="Microsoft Office User" w:date="2025-06-20T14:55:00Z">
              <w:r w:rsidDel="00193B42">
                <w:rPr>
                  <w:rFonts w:ascii="方正黑体_GBK" w:eastAsia="方正黑体_GBK" w:hAnsi="方正黑体_GBK" w:cs="方正黑体_GBK" w:hint="eastAsia"/>
                  <w:color w:val="000000"/>
                  <w:szCs w:val="32"/>
                </w:rPr>
                <w:delText>联系方式：</w:delText>
              </w:r>
            </w:del>
          </w:p>
        </w:tc>
        <w:tc>
          <w:tcPr>
            <w:tcW w:w="6095" w:type="dxa"/>
            <w:tcBorders>
              <w:top w:val="single" w:sz="4" w:space="0" w:color="auto"/>
              <w:bottom w:val="single" w:sz="4" w:space="0" w:color="auto"/>
            </w:tcBorders>
          </w:tcPr>
          <w:p w:rsidR="0067585B" w:rsidDel="00193B42" w:rsidRDefault="001234A7">
            <w:pPr>
              <w:rPr>
                <w:del w:id="39" w:author="Microsoft Office User" w:date="2025-06-20T14:55:00Z"/>
                <w:rFonts w:ascii="方正黑体_GBK" w:eastAsia="方正黑体_GBK" w:hAnsi="方正黑体_GBK" w:cs="方正黑体_GBK"/>
                <w:color w:val="000000"/>
                <w:szCs w:val="32"/>
              </w:rPr>
            </w:pPr>
            <w:del w:id="40" w:author="Microsoft Office User" w:date="2025-06-20T14:55:00Z">
              <w:r w:rsidDel="00193B42">
                <w:rPr>
                  <w:rFonts w:ascii="方正黑体_GBK" w:eastAsia="方正黑体_GBK" w:hAnsi="方正黑体_GBK" w:cs="方正黑体_GBK" w:hint="eastAsia"/>
                  <w:color w:val="000000"/>
                  <w:szCs w:val="32"/>
                </w:rPr>
                <w:delText>18883906489</w:delText>
              </w:r>
            </w:del>
          </w:p>
        </w:tc>
      </w:tr>
      <w:tr w:rsidR="0067585B" w:rsidDel="00193B42">
        <w:trPr>
          <w:trHeight w:val="567"/>
          <w:jc w:val="center"/>
          <w:del w:id="41" w:author="Microsoft Office User" w:date="2025-06-20T14:55:00Z"/>
        </w:trPr>
        <w:tc>
          <w:tcPr>
            <w:tcW w:w="1843" w:type="dxa"/>
          </w:tcPr>
          <w:p w:rsidR="0067585B" w:rsidDel="00193B42" w:rsidRDefault="001234A7">
            <w:pPr>
              <w:jc w:val="right"/>
              <w:rPr>
                <w:del w:id="42" w:author="Microsoft Office User" w:date="2025-06-20T14:55:00Z"/>
                <w:rFonts w:ascii="方正黑体_GBK" w:eastAsia="方正黑体_GBK" w:hAnsi="方正黑体_GBK" w:cs="方正黑体_GBK"/>
                <w:color w:val="000000"/>
                <w:szCs w:val="32"/>
              </w:rPr>
            </w:pPr>
            <w:del w:id="43" w:author="Microsoft Office User" w:date="2025-06-20T14:55:00Z">
              <w:r w:rsidDel="00193B42">
                <w:rPr>
                  <w:rFonts w:ascii="方正黑体_GBK" w:eastAsia="方正黑体_GBK" w:hAnsi="方正黑体_GBK" w:cs="方正黑体_GBK" w:hint="eastAsia"/>
                  <w:color w:val="000000"/>
                  <w:szCs w:val="32"/>
                </w:rPr>
                <w:delText>电子邮箱：</w:delText>
              </w:r>
            </w:del>
          </w:p>
        </w:tc>
        <w:tc>
          <w:tcPr>
            <w:tcW w:w="6095" w:type="dxa"/>
            <w:tcBorders>
              <w:top w:val="single" w:sz="4" w:space="0" w:color="auto"/>
              <w:bottom w:val="single" w:sz="4" w:space="0" w:color="auto"/>
            </w:tcBorders>
          </w:tcPr>
          <w:p w:rsidR="0067585B" w:rsidDel="00193B42" w:rsidRDefault="001234A7">
            <w:pPr>
              <w:rPr>
                <w:del w:id="44" w:author="Microsoft Office User" w:date="2025-06-20T14:55:00Z"/>
                <w:rFonts w:ascii="方正黑体_GBK" w:eastAsia="方正黑体_GBK" w:hAnsi="方正黑体_GBK" w:cs="方正黑体_GBK"/>
                <w:color w:val="000000"/>
                <w:szCs w:val="32"/>
              </w:rPr>
            </w:pPr>
            <w:del w:id="45" w:author="Microsoft Office User" w:date="2025-06-20T14:55:00Z">
              <w:r w:rsidDel="00193B42">
                <w:rPr>
                  <w:rFonts w:ascii="方正黑体_GBK" w:eastAsia="方正黑体_GBK" w:hAnsi="方正黑体_GBK" w:cs="方正黑体_GBK" w:hint="eastAsia"/>
                  <w:color w:val="000000"/>
                  <w:szCs w:val="32"/>
                </w:rPr>
                <w:delText>1032504394</w:delText>
              </w:r>
              <w:r w:rsidDel="00193B42">
                <w:rPr>
                  <w:rFonts w:ascii="方正黑体_GBK" w:eastAsia="方正黑体_GBK" w:hAnsi="方正黑体_GBK" w:cs="方正黑体_GBK" w:hint="eastAsia"/>
                  <w:color w:val="000000"/>
                  <w:szCs w:val="32"/>
                </w:rPr>
                <w:delText>@qq.com</w:delText>
              </w:r>
            </w:del>
          </w:p>
        </w:tc>
      </w:tr>
      <w:tr w:rsidR="0067585B" w:rsidDel="00193B42">
        <w:trPr>
          <w:trHeight w:val="567"/>
          <w:jc w:val="center"/>
          <w:del w:id="46" w:author="Microsoft Office User" w:date="2025-06-20T14:55:00Z"/>
        </w:trPr>
        <w:tc>
          <w:tcPr>
            <w:tcW w:w="1843" w:type="dxa"/>
          </w:tcPr>
          <w:p w:rsidR="0067585B" w:rsidDel="00193B42" w:rsidRDefault="001234A7">
            <w:pPr>
              <w:jc w:val="right"/>
              <w:rPr>
                <w:del w:id="47" w:author="Microsoft Office User" w:date="2025-06-20T14:55:00Z"/>
                <w:rFonts w:ascii="方正黑体_GBK" w:eastAsia="方正黑体_GBK" w:hAnsi="方正黑体_GBK" w:cs="方正黑体_GBK"/>
                <w:color w:val="000000"/>
                <w:szCs w:val="32"/>
              </w:rPr>
            </w:pPr>
            <w:del w:id="48" w:author="Microsoft Office User" w:date="2025-06-20T14:55:00Z">
              <w:r w:rsidDel="00193B42">
                <w:rPr>
                  <w:rFonts w:ascii="方正黑体_GBK" w:eastAsia="方正黑体_GBK" w:hAnsi="方正黑体_GBK" w:cs="方正黑体_GBK" w:hint="eastAsia"/>
                  <w:color w:val="000000"/>
                  <w:szCs w:val="32"/>
                </w:rPr>
                <w:delText>依托单位：</w:delText>
              </w:r>
            </w:del>
          </w:p>
        </w:tc>
        <w:tc>
          <w:tcPr>
            <w:tcW w:w="6095" w:type="dxa"/>
            <w:tcBorders>
              <w:top w:val="single" w:sz="4" w:space="0" w:color="auto"/>
              <w:bottom w:val="single" w:sz="4" w:space="0" w:color="auto"/>
            </w:tcBorders>
          </w:tcPr>
          <w:p w:rsidR="0067585B" w:rsidDel="00193B42" w:rsidRDefault="001234A7">
            <w:pPr>
              <w:jc w:val="right"/>
              <w:rPr>
                <w:del w:id="49" w:author="Microsoft Office User" w:date="2025-06-20T14:55:00Z"/>
                <w:rFonts w:ascii="方正黑体_GBK" w:eastAsia="方正黑体_GBK" w:hAnsi="方正黑体_GBK" w:cs="方正黑体_GBK"/>
                <w:color w:val="000000"/>
                <w:szCs w:val="32"/>
              </w:rPr>
            </w:pPr>
            <w:del w:id="50" w:author="Microsoft Office User" w:date="2025-06-20T14:55:00Z">
              <w:r w:rsidDel="00193B42">
                <w:rPr>
                  <w:rFonts w:ascii="方正黑体_GBK" w:eastAsia="方正黑体_GBK" w:hAnsi="方正黑体_GBK" w:cs="方正黑体_GBK" w:hint="eastAsia"/>
                  <w:color w:val="000000"/>
                  <w:szCs w:val="32"/>
                </w:rPr>
                <w:delText>重庆市合川区人民医院（盖章）</w:delText>
              </w:r>
            </w:del>
          </w:p>
        </w:tc>
      </w:tr>
      <w:tr w:rsidR="0067585B" w:rsidDel="00193B42">
        <w:trPr>
          <w:trHeight w:val="567"/>
          <w:jc w:val="center"/>
          <w:del w:id="51" w:author="Microsoft Office User" w:date="2025-06-20T14:55:00Z"/>
        </w:trPr>
        <w:tc>
          <w:tcPr>
            <w:tcW w:w="1843" w:type="dxa"/>
          </w:tcPr>
          <w:p w:rsidR="0067585B" w:rsidDel="00193B42" w:rsidRDefault="001234A7">
            <w:pPr>
              <w:jc w:val="right"/>
              <w:rPr>
                <w:del w:id="52" w:author="Microsoft Office User" w:date="2025-06-20T14:55:00Z"/>
                <w:rFonts w:ascii="方正黑体_GBK" w:eastAsia="方正黑体_GBK" w:hAnsi="方正黑体_GBK" w:cs="方正黑体_GBK"/>
                <w:color w:val="000000"/>
                <w:szCs w:val="32"/>
              </w:rPr>
            </w:pPr>
            <w:del w:id="53" w:author="Microsoft Office User" w:date="2025-06-20T14:55:00Z">
              <w:r w:rsidDel="00193B42">
                <w:rPr>
                  <w:rFonts w:ascii="方正黑体_GBK" w:eastAsia="方正黑体_GBK" w:hAnsi="方正黑体_GBK" w:cs="方正黑体_GBK" w:hint="eastAsia"/>
                  <w:color w:val="000000"/>
                  <w:szCs w:val="32"/>
                </w:rPr>
                <w:delText>通讯地址：</w:delText>
              </w:r>
            </w:del>
          </w:p>
        </w:tc>
        <w:tc>
          <w:tcPr>
            <w:tcW w:w="6095" w:type="dxa"/>
            <w:tcBorders>
              <w:top w:val="single" w:sz="4" w:space="0" w:color="auto"/>
              <w:bottom w:val="single" w:sz="4" w:space="0" w:color="auto"/>
            </w:tcBorders>
          </w:tcPr>
          <w:p w:rsidR="0067585B" w:rsidDel="00193B42" w:rsidRDefault="001234A7">
            <w:pPr>
              <w:rPr>
                <w:del w:id="54" w:author="Microsoft Office User" w:date="2025-06-20T14:55:00Z"/>
                <w:rFonts w:ascii="方正黑体_GBK" w:eastAsia="方正黑体_GBK" w:hAnsi="方正黑体_GBK" w:cs="方正黑体_GBK"/>
                <w:color w:val="000000"/>
                <w:szCs w:val="32"/>
              </w:rPr>
            </w:pPr>
            <w:del w:id="55" w:author="Microsoft Office User" w:date="2025-06-20T14:55:00Z">
              <w:r w:rsidDel="00193B42">
                <w:rPr>
                  <w:rFonts w:ascii="方正黑体_GBK" w:eastAsia="方正黑体_GBK" w:hAnsi="方正黑体_GBK" w:cs="方正黑体_GBK" w:hint="eastAsia"/>
                  <w:color w:val="000000"/>
                  <w:szCs w:val="32"/>
                </w:rPr>
                <w:delText>重庆市合川区南津街联滨路</w:delText>
              </w:r>
              <w:r w:rsidDel="00193B42">
                <w:rPr>
                  <w:rFonts w:ascii="方正黑体_GBK" w:eastAsia="方正黑体_GBK" w:hAnsi="方正黑体_GBK" w:cs="方正黑体_GBK" w:hint="eastAsia"/>
                  <w:color w:val="000000"/>
                  <w:szCs w:val="32"/>
                </w:rPr>
                <w:delText>79</w:delText>
              </w:r>
              <w:r w:rsidDel="00193B42">
                <w:rPr>
                  <w:rFonts w:ascii="方正黑体_GBK" w:eastAsia="方正黑体_GBK" w:hAnsi="方正黑体_GBK" w:cs="方正黑体_GBK" w:hint="eastAsia"/>
                  <w:color w:val="000000"/>
                  <w:szCs w:val="32"/>
                </w:rPr>
                <w:delText>号</w:delText>
              </w:r>
            </w:del>
          </w:p>
        </w:tc>
      </w:tr>
      <w:tr w:rsidR="0067585B" w:rsidDel="00193B42">
        <w:trPr>
          <w:trHeight w:val="567"/>
          <w:jc w:val="center"/>
          <w:del w:id="56" w:author="Microsoft Office User" w:date="2025-06-20T14:55:00Z"/>
        </w:trPr>
        <w:tc>
          <w:tcPr>
            <w:tcW w:w="1843" w:type="dxa"/>
          </w:tcPr>
          <w:p w:rsidR="0067585B" w:rsidDel="00193B42" w:rsidRDefault="001234A7">
            <w:pPr>
              <w:jc w:val="right"/>
              <w:rPr>
                <w:del w:id="57" w:author="Microsoft Office User" w:date="2025-06-20T14:55:00Z"/>
                <w:rFonts w:ascii="方正黑体_GBK" w:eastAsia="方正黑体_GBK" w:hAnsi="方正黑体_GBK" w:cs="方正黑体_GBK"/>
                <w:color w:val="000000"/>
                <w:szCs w:val="32"/>
              </w:rPr>
            </w:pPr>
            <w:del w:id="58" w:author="Microsoft Office User" w:date="2025-06-20T14:55:00Z">
              <w:r w:rsidDel="00193B42">
                <w:rPr>
                  <w:rFonts w:ascii="方正黑体_GBK" w:eastAsia="方正黑体_GBK" w:hAnsi="方正黑体_GBK" w:cs="方正黑体_GBK" w:hint="eastAsia"/>
                  <w:color w:val="000000"/>
                  <w:szCs w:val="32"/>
                </w:rPr>
                <w:delText>邮政编码：</w:delText>
              </w:r>
            </w:del>
          </w:p>
        </w:tc>
        <w:tc>
          <w:tcPr>
            <w:tcW w:w="6095" w:type="dxa"/>
            <w:tcBorders>
              <w:top w:val="single" w:sz="4" w:space="0" w:color="auto"/>
              <w:bottom w:val="single" w:sz="4" w:space="0" w:color="auto"/>
            </w:tcBorders>
          </w:tcPr>
          <w:p w:rsidR="0067585B" w:rsidDel="00193B42" w:rsidRDefault="001234A7">
            <w:pPr>
              <w:rPr>
                <w:del w:id="59" w:author="Microsoft Office User" w:date="2025-06-20T14:55:00Z"/>
                <w:rFonts w:ascii="方正黑体_GBK" w:eastAsia="方正黑体_GBK" w:hAnsi="方正黑体_GBK" w:cs="方正黑体_GBK"/>
                <w:color w:val="000000"/>
                <w:szCs w:val="32"/>
              </w:rPr>
            </w:pPr>
            <w:del w:id="60" w:author="Microsoft Office User" w:date="2025-06-20T14:55:00Z">
              <w:r w:rsidDel="00193B42">
                <w:rPr>
                  <w:rFonts w:ascii="方正黑体_GBK" w:eastAsia="方正黑体_GBK" w:hAnsi="方正黑体_GBK" w:cs="方正黑体_GBK" w:hint="eastAsia"/>
                  <w:color w:val="000000"/>
                  <w:szCs w:val="32"/>
                </w:rPr>
                <w:delText>401520</w:delText>
              </w:r>
            </w:del>
          </w:p>
        </w:tc>
      </w:tr>
      <w:tr w:rsidR="0067585B" w:rsidDel="00193B42">
        <w:trPr>
          <w:trHeight w:val="567"/>
          <w:jc w:val="center"/>
          <w:del w:id="61" w:author="Microsoft Office User" w:date="2025-06-20T14:55:00Z"/>
        </w:trPr>
        <w:tc>
          <w:tcPr>
            <w:tcW w:w="1843" w:type="dxa"/>
          </w:tcPr>
          <w:p w:rsidR="0067585B" w:rsidDel="00193B42" w:rsidRDefault="001234A7">
            <w:pPr>
              <w:jc w:val="right"/>
              <w:rPr>
                <w:del w:id="62" w:author="Microsoft Office User" w:date="2025-06-20T14:55:00Z"/>
                <w:rFonts w:ascii="方正黑体_GBK" w:eastAsia="方正黑体_GBK" w:hAnsi="方正黑体_GBK" w:cs="方正黑体_GBK"/>
                <w:color w:val="000000"/>
                <w:szCs w:val="32"/>
              </w:rPr>
            </w:pPr>
            <w:del w:id="63" w:author="Microsoft Office User" w:date="2025-06-20T14:55:00Z">
              <w:r w:rsidDel="00193B42">
                <w:rPr>
                  <w:rFonts w:ascii="方正黑体_GBK" w:eastAsia="方正黑体_GBK" w:hAnsi="方正黑体_GBK" w:cs="方正黑体_GBK" w:hint="eastAsia"/>
                  <w:color w:val="000000"/>
                  <w:szCs w:val="32"/>
                </w:rPr>
                <w:delText>申报日期：</w:delText>
              </w:r>
            </w:del>
          </w:p>
        </w:tc>
        <w:tc>
          <w:tcPr>
            <w:tcW w:w="6095" w:type="dxa"/>
            <w:tcBorders>
              <w:top w:val="single" w:sz="4" w:space="0" w:color="auto"/>
              <w:bottom w:val="single" w:sz="4" w:space="0" w:color="auto"/>
            </w:tcBorders>
          </w:tcPr>
          <w:p w:rsidR="0067585B" w:rsidDel="00193B42" w:rsidRDefault="001234A7">
            <w:pPr>
              <w:rPr>
                <w:del w:id="64" w:author="Microsoft Office User" w:date="2025-06-20T14:55:00Z"/>
                <w:rFonts w:ascii="方正黑体_GBK" w:eastAsia="方正黑体_GBK" w:hAnsi="方正黑体_GBK" w:cs="方正黑体_GBK"/>
                <w:color w:val="000000"/>
                <w:szCs w:val="32"/>
              </w:rPr>
            </w:pPr>
            <w:del w:id="65" w:author="Microsoft Office User" w:date="2025-06-20T14:55:00Z">
              <w:r w:rsidDel="00193B42">
                <w:rPr>
                  <w:rFonts w:ascii="方正黑体_GBK" w:eastAsia="方正黑体_GBK" w:hAnsi="方正黑体_GBK" w:cs="方正黑体_GBK" w:hint="eastAsia"/>
                  <w:color w:val="000000"/>
                  <w:szCs w:val="32"/>
                </w:rPr>
                <w:delText>2025.5.26</w:delText>
              </w:r>
            </w:del>
          </w:p>
        </w:tc>
      </w:tr>
    </w:tbl>
    <w:p w:rsidR="0067585B" w:rsidDel="00193B42" w:rsidRDefault="0067585B">
      <w:pPr>
        <w:rPr>
          <w:del w:id="66" w:author="Microsoft Office User" w:date="2025-06-20T14:55:00Z"/>
          <w:rFonts w:ascii="SimSun" w:hAnsi="SimSun"/>
          <w:b/>
          <w:bCs/>
          <w:color w:val="000000"/>
          <w:szCs w:val="32"/>
        </w:rPr>
      </w:pPr>
    </w:p>
    <w:p w:rsidR="0067585B" w:rsidDel="00193B42" w:rsidRDefault="0067585B">
      <w:pPr>
        <w:jc w:val="center"/>
        <w:rPr>
          <w:del w:id="67" w:author="Microsoft Office User" w:date="2025-06-20T14:55:00Z"/>
          <w:rFonts w:ascii="SimSun" w:hAnsi="SimSun"/>
          <w:b/>
          <w:bCs/>
          <w:color w:val="000000"/>
          <w:szCs w:val="32"/>
        </w:rPr>
      </w:pPr>
    </w:p>
    <w:p w:rsidR="0067585B" w:rsidDel="00193B42" w:rsidRDefault="0067585B">
      <w:pPr>
        <w:pStyle w:val="BodyText"/>
        <w:rPr>
          <w:del w:id="68" w:author="Microsoft Office User" w:date="2025-06-20T14:55:00Z"/>
        </w:rPr>
      </w:pPr>
    </w:p>
    <w:p w:rsidR="0067585B" w:rsidDel="00193B42" w:rsidRDefault="001234A7">
      <w:pPr>
        <w:jc w:val="center"/>
        <w:rPr>
          <w:del w:id="69" w:author="Microsoft Office User" w:date="2025-06-20T14:55:00Z"/>
          <w:rFonts w:ascii="方正楷体_GBK" w:eastAsia="方正楷体_GBK" w:hAnsi="方正楷体_GBK" w:cs="方正楷体_GBK"/>
          <w:color w:val="000000"/>
          <w:sz w:val="30"/>
          <w:szCs w:val="30"/>
        </w:rPr>
      </w:pPr>
      <w:del w:id="70" w:author="Microsoft Office User" w:date="2025-06-20T14:55:00Z">
        <w:r w:rsidDel="00193B42">
          <w:rPr>
            <w:rFonts w:ascii="方正楷体_GBK" w:eastAsia="方正楷体_GBK" w:hAnsi="方正楷体_GBK" w:cs="方正楷体_GBK" w:hint="eastAsia"/>
            <w:color w:val="000000"/>
            <w:sz w:val="30"/>
            <w:szCs w:val="30"/>
          </w:rPr>
          <w:delText>重庆市卫生健康委员会重庆市科学技术局制</w:delText>
        </w:r>
      </w:del>
    </w:p>
    <w:p w:rsidR="0067585B" w:rsidDel="00193B42" w:rsidRDefault="0067585B">
      <w:pPr>
        <w:adjustRightInd w:val="0"/>
        <w:snapToGrid w:val="0"/>
        <w:spacing w:line="600" w:lineRule="exact"/>
        <w:jc w:val="center"/>
        <w:rPr>
          <w:del w:id="71" w:author="Microsoft Office User" w:date="2025-06-20T14:55:00Z"/>
          <w:rFonts w:ascii="方正黑体_GBK" w:eastAsia="方正黑体_GBK" w:hAnsi="长城小标宋体"/>
          <w:color w:val="000000"/>
          <w:sz w:val="44"/>
          <w:szCs w:val="44"/>
        </w:rPr>
        <w:sectPr w:rsidR="0067585B" w:rsidDel="00193B42">
          <w:footerReference w:type="default" r:id="rId8"/>
          <w:pgSz w:w="11906" w:h="16838"/>
          <w:pgMar w:top="1418" w:right="1474" w:bottom="1418" w:left="1588" w:header="851" w:footer="992" w:gutter="0"/>
          <w:cols w:space="720"/>
          <w:titlePg/>
          <w:docGrid w:type="lines" w:linePitch="312"/>
        </w:sectPr>
      </w:pPr>
    </w:p>
    <w:p w:rsidR="0067585B" w:rsidDel="00193B42" w:rsidRDefault="0067585B">
      <w:pPr>
        <w:adjustRightInd w:val="0"/>
        <w:snapToGrid w:val="0"/>
        <w:spacing w:line="600" w:lineRule="exact"/>
        <w:jc w:val="center"/>
        <w:rPr>
          <w:del w:id="72" w:author="Microsoft Office User" w:date="2025-06-20T14:55:00Z"/>
          <w:rFonts w:ascii="方正黑体_GBK" w:eastAsia="方正黑体_GBK" w:hAnsi="长城小标宋体"/>
          <w:color w:val="000000"/>
          <w:sz w:val="44"/>
          <w:szCs w:val="44"/>
        </w:rPr>
      </w:pPr>
      <w:bookmarkStart w:id="73" w:name="_Toc917682664_WPSOffice_Level1"/>
    </w:p>
    <w:p w:rsidR="0067585B" w:rsidDel="00193B42" w:rsidRDefault="001234A7">
      <w:pPr>
        <w:adjustRightInd w:val="0"/>
        <w:snapToGrid w:val="0"/>
        <w:spacing w:line="600" w:lineRule="exact"/>
        <w:jc w:val="center"/>
        <w:rPr>
          <w:del w:id="74" w:author="Microsoft Office User" w:date="2025-06-20T14:55:00Z"/>
          <w:rFonts w:ascii="方正黑体_GBK" w:eastAsia="方正黑体_GBK" w:hAnsi="长城小标宋体"/>
          <w:color w:val="000000"/>
          <w:sz w:val="44"/>
          <w:szCs w:val="44"/>
        </w:rPr>
      </w:pPr>
      <w:del w:id="75" w:author="Microsoft Office User" w:date="2025-06-20T14:55:00Z">
        <w:r w:rsidDel="00193B42">
          <w:rPr>
            <w:rFonts w:ascii="方正黑体_GBK" w:eastAsia="方正黑体_GBK" w:hAnsi="长城小标宋体" w:hint="eastAsia"/>
            <w:color w:val="000000"/>
            <w:sz w:val="44"/>
            <w:szCs w:val="44"/>
          </w:rPr>
          <w:delText>填写说明</w:delText>
        </w:r>
        <w:bookmarkEnd w:id="73"/>
      </w:del>
    </w:p>
    <w:p w:rsidR="0067585B" w:rsidDel="00193B42" w:rsidRDefault="0067585B">
      <w:pPr>
        <w:adjustRightInd w:val="0"/>
        <w:snapToGrid w:val="0"/>
        <w:spacing w:line="600" w:lineRule="exact"/>
        <w:jc w:val="center"/>
        <w:rPr>
          <w:del w:id="76" w:author="Microsoft Office User" w:date="2025-06-20T14:55:00Z"/>
          <w:rFonts w:ascii="方正仿宋_GBK" w:hAnsi="方正仿宋_GBK" w:cs="方正仿宋_GBK"/>
          <w:b/>
          <w:bCs/>
          <w:color w:val="000000"/>
          <w:sz w:val="36"/>
          <w:szCs w:val="36"/>
        </w:rPr>
      </w:pPr>
    </w:p>
    <w:p w:rsidR="0067585B" w:rsidDel="00193B42" w:rsidRDefault="001234A7">
      <w:pPr>
        <w:adjustRightInd w:val="0"/>
        <w:snapToGrid w:val="0"/>
        <w:spacing w:line="600" w:lineRule="exact"/>
        <w:ind w:firstLineChars="200" w:firstLine="720"/>
        <w:rPr>
          <w:del w:id="77" w:author="Microsoft Office User" w:date="2025-06-20T14:55:00Z"/>
          <w:rFonts w:ascii="方正仿宋_GBK" w:hAnsi="方正仿宋_GBK" w:cs="方正仿宋_GBK"/>
          <w:color w:val="000000"/>
          <w:sz w:val="36"/>
          <w:szCs w:val="36"/>
        </w:rPr>
      </w:pPr>
      <w:del w:id="78" w:author="Microsoft Office User" w:date="2025-06-20T14:55:00Z">
        <w:r w:rsidDel="00193B42">
          <w:rPr>
            <w:rFonts w:ascii="方正仿宋_GBK" w:hAnsi="方正仿宋_GBK" w:cs="方正仿宋_GBK" w:hint="eastAsia"/>
            <w:color w:val="000000"/>
            <w:sz w:val="36"/>
            <w:szCs w:val="36"/>
          </w:rPr>
          <w:delText>一、申报书由申报单位和主管部门提交意见并盖章。</w:delText>
        </w:r>
      </w:del>
    </w:p>
    <w:p w:rsidR="0067585B" w:rsidDel="00193B42" w:rsidRDefault="001234A7">
      <w:pPr>
        <w:adjustRightInd w:val="0"/>
        <w:snapToGrid w:val="0"/>
        <w:spacing w:line="600" w:lineRule="exact"/>
        <w:ind w:firstLineChars="200" w:firstLine="720"/>
        <w:rPr>
          <w:del w:id="79" w:author="Microsoft Office User" w:date="2025-06-20T14:55:00Z"/>
          <w:rFonts w:ascii="方正仿宋_GBK" w:hAnsi="方正仿宋_GBK" w:cs="方正仿宋_GBK"/>
          <w:color w:val="000000"/>
          <w:sz w:val="36"/>
          <w:szCs w:val="36"/>
        </w:rPr>
      </w:pPr>
      <w:del w:id="80" w:author="Microsoft Office User" w:date="2025-06-20T14:55:00Z">
        <w:r w:rsidDel="00193B42">
          <w:rPr>
            <w:rFonts w:ascii="方正仿宋_GBK" w:hAnsi="方正仿宋_GBK" w:cs="方正仿宋_GBK" w:hint="eastAsia"/>
            <w:color w:val="000000"/>
            <w:sz w:val="36"/>
            <w:szCs w:val="36"/>
          </w:rPr>
          <w:delText>二、申报书中的依托单位名称，请按规范全称填写，并与申报单位公章一致。如有特殊情况，需单独提供证明，说明理由。</w:delText>
        </w:r>
      </w:del>
    </w:p>
    <w:p w:rsidR="0067585B" w:rsidDel="00193B42" w:rsidRDefault="001234A7">
      <w:pPr>
        <w:adjustRightInd w:val="0"/>
        <w:snapToGrid w:val="0"/>
        <w:spacing w:line="600" w:lineRule="exact"/>
        <w:ind w:firstLineChars="200" w:firstLine="720"/>
        <w:rPr>
          <w:del w:id="81" w:author="Microsoft Office User" w:date="2025-06-20T14:55:00Z"/>
          <w:rFonts w:ascii="方正仿宋_GBK" w:hAnsi="方正仿宋_GBK" w:cs="方正仿宋_GBK"/>
          <w:color w:val="000000"/>
          <w:sz w:val="36"/>
          <w:szCs w:val="36"/>
        </w:rPr>
      </w:pPr>
      <w:del w:id="82" w:author="Microsoft Office User" w:date="2025-06-20T14:55:00Z">
        <w:r w:rsidDel="00193B42">
          <w:rPr>
            <w:rFonts w:ascii="方正仿宋_GBK" w:hAnsi="方正仿宋_GBK" w:cs="方正仿宋_GBK" w:hint="eastAsia"/>
            <w:color w:val="000000"/>
            <w:sz w:val="36"/>
            <w:szCs w:val="36"/>
          </w:rPr>
          <w:delText>三、申报书中文字须用方正仿宋小四号字填写，</w:delText>
        </w:r>
        <w:r w:rsidDel="00193B42">
          <w:rPr>
            <w:rFonts w:ascii="方正仿宋_GBK" w:hAnsi="方正仿宋_GBK" w:cs="方正仿宋_GBK" w:hint="eastAsia"/>
            <w:color w:val="000000"/>
            <w:sz w:val="36"/>
            <w:szCs w:val="36"/>
          </w:rPr>
          <w:delText>1.2</w:delText>
        </w:r>
        <w:r w:rsidDel="00193B42">
          <w:rPr>
            <w:rFonts w:ascii="方正仿宋_GBK" w:hAnsi="方正仿宋_GBK" w:cs="方正仿宋_GBK" w:hint="eastAsia"/>
            <w:color w:val="000000"/>
            <w:sz w:val="36"/>
            <w:szCs w:val="36"/>
          </w:rPr>
          <w:delText>倍行间距。</w:delText>
        </w:r>
      </w:del>
    </w:p>
    <w:p w:rsidR="0067585B" w:rsidDel="00193B42" w:rsidRDefault="001234A7">
      <w:pPr>
        <w:adjustRightInd w:val="0"/>
        <w:snapToGrid w:val="0"/>
        <w:spacing w:line="600" w:lineRule="exact"/>
        <w:ind w:firstLineChars="200" w:firstLine="720"/>
        <w:rPr>
          <w:del w:id="83" w:author="Microsoft Office User" w:date="2025-06-20T14:55:00Z"/>
          <w:rFonts w:ascii="方正仿宋_GBK" w:hAnsi="方正仿宋_GBK" w:cs="方正仿宋_GBK"/>
          <w:color w:val="000000"/>
          <w:sz w:val="36"/>
          <w:szCs w:val="36"/>
        </w:rPr>
      </w:pPr>
      <w:del w:id="84" w:author="Microsoft Office User" w:date="2025-06-20T14:55:00Z">
        <w:r w:rsidDel="00193B42">
          <w:rPr>
            <w:rFonts w:ascii="方正仿宋_GBK" w:hAnsi="方正仿宋_GBK" w:cs="方正仿宋_GBK" w:hint="eastAsia"/>
            <w:color w:val="000000"/>
            <w:sz w:val="36"/>
            <w:szCs w:val="36"/>
          </w:rPr>
          <w:delText>四、第四项“项目组领域内代表性科研业绩”中：“项目</w:delText>
        </w:r>
        <w:r w:rsidDel="00193B42">
          <w:rPr>
            <w:rFonts w:ascii="方正仿宋_GBK" w:hAnsi="方正仿宋_GBK" w:cs="方正仿宋_GBK" w:hint="eastAsia"/>
            <w:color w:val="000000"/>
            <w:sz w:val="36"/>
            <w:szCs w:val="36"/>
          </w:rPr>
          <w:delText>/</w:delText>
        </w:r>
        <w:r w:rsidDel="00193B42">
          <w:rPr>
            <w:rFonts w:ascii="方正仿宋_GBK" w:hAnsi="方正仿宋_GBK" w:cs="方正仿宋_GBK" w:hint="eastAsia"/>
            <w:color w:val="000000"/>
            <w:sz w:val="36"/>
            <w:szCs w:val="36"/>
          </w:rPr>
          <w:delText>课题编号”，指批复的立项编号；“项目</w:delText>
        </w:r>
        <w:r w:rsidDel="00193B42">
          <w:rPr>
            <w:rFonts w:ascii="方正仿宋_GBK" w:hAnsi="方正仿宋_GBK" w:cs="方正仿宋_GBK" w:hint="eastAsia"/>
            <w:color w:val="000000"/>
            <w:sz w:val="36"/>
            <w:szCs w:val="36"/>
          </w:rPr>
          <w:delText>/</w:delText>
        </w:r>
        <w:r w:rsidDel="00193B42">
          <w:rPr>
            <w:rFonts w:ascii="方正仿宋_GBK" w:hAnsi="方正仿宋_GBK" w:cs="方正仿宋_GBK" w:hint="eastAsia"/>
            <w:color w:val="000000"/>
            <w:sz w:val="36"/>
            <w:szCs w:val="36"/>
          </w:rPr>
          <w:delText>课题类别”，指主持或参与国家重点研发计划、国家自然科学基金等国家级重大重点项目、省部级（军队）重大重点项目、国家自然科学基金项目等；“负责人”，仅限填写项目</w:delText>
        </w:r>
        <w:r w:rsidDel="00193B42">
          <w:rPr>
            <w:rFonts w:ascii="方正仿宋_GBK" w:hAnsi="方正仿宋_GBK" w:cs="方正仿宋_GBK" w:hint="eastAsia"/>
            <w:color w:val="000000"/>
            <w:sz w:val="36"/>
            <w:szCs w:val="36"/>
          </w:rPr>
          <w:delText>/</w:delText>
        </w:r>
        <w:r w:rsidDel="00193B42">
          <w:rPr>
            <w:rFonts w:ascii="方正仿宋_GBK" w:hAnsi="方正仿宋_GBK" w:cs="方正仿宋_GBK" w:hint="eastAsia"/>
            <w:color w:val="000000"/>
            <w:sz w:val="36"/>
            <w:szCs w:val="36"/>
          </w:rPr>
          <w:delText>课题第一负责人姓名；“获奖级</w:delText>
        </w:r>
        <w:r w:rsidDel="00193B42">
          <w:rPr>
            <w:rFonts w:ascii="方正仿宋_GBK" w:hAnsi="方正仿宋_GBK" w:cs="方正仿宋_GBK" w:hint="eastAsia"/>
            <w:color w:val="000000"/>
            <w:sz w:val="36"/>
            <w:szCs w:val="36"/>
          </w:rPr>
          <w:delText>别”，指国家级、省部级（军队）或同等级；“奖项等级”，指科技一等奖、科技二等奖、科技三等奖。</w:delText>
        </w:r>
      </w:del>
    </w:p>
    <w:p w:rsidR="0067585B" w:rsidDel="00193B42" w:rsidRDefault="001234A7">
      <w:pPr>
        <w:adjustRightInd w:val="0"/>
        <w:snapToGrid w:val="0"/>
        <w:spacing w:line="600" w:lineRule="exact"/>
        <w:ind w:firstLineChars="200" w:firstLine="720"/>
        <w:rPr>
          <w:del w:id="85" w:author="Microsoft Office User" w:date="2025-06-20T14:55:00Z"/>
          <w:rFonts w:ascii="方正仿宋_GBK" w:hAnsi="方正仿宋_GBK" w:cs="方正仿宋_GBK"/>
          <w:color w:val="000000"/>
          <w:sz w:val="36"/>
          <w:szCs w:val="36"/>
        </w:rPr>
      </w:pPr>
      <w:del w:id="86" w:author="Microsoft Office User" w:date="2025-06-20T14:55:00Z">
        <w:r w:rsidDel="00193B42">
          <w:rPr>
            <w:rFonts w:ascii="方正仿宋_GBK" w:hAnsi="方正仿宋_GBK" w:cs="方正仿宋_GBK" w:hint="eastAsia"/>
            <w:color w:val="000000"/>
            <w:sz w:val="36"/>
            <w:szCs w:val="36"/>
          </w:rPr>
          <w:delText>五、凡不填写内容的栏目，请用“无”标示。</w:delText>
        </w:r>
      </w:del>
    </w:p>
    <w:p w:rsidR="0067585B" w:rsidDel="00193B42" w:rsidRDefault="001234A7">
      <w:pPr>
        <w:adjustRightInd w:val="0"/>
        <w:snapToGrid w:val="0"/>
        <w:spacing w:line="600" w:lineRule="exact"/>
        <w:ind w:firstLineChars="200" w:firstLine="720"/>
        <w:rPr>
          <w:del w:id="87" w:author="Microsoft Office User" w:date="2025-06-20T14:55:00Z"/>
          <w:rFonts w:ascii="方正仿宋_GBK" w:hAnsi="方正仿宋_GBK" w:cs="方正仿宋_GBK"/>
          <w:color w:val="000000"/>
          <w:sz w:val="36"/>
          <w:szCs w:val="36"/>
        </w:rPr>
      </w:pPr>
      <w:del w:id="88" w:author="Microsoft Office User" w:date="2025-06-20T14:55:00Z">
        <w:r w:rsidDel="00193B42">
          <w:rPr>
            <w:rFonts w:ascii="方正仿宋_GBK" w:hAnsi="方正仿宋_GBK" w:cs="方正仿宋_GBK" w:hint="eastAsia"/>
            <w:color w:val="000000"/>
            <w:sz w:val="36"/>
            <w:szCs w:val="36"/>
          </w:rPr>
          <w:delText>六、表格内各栏如填写不下，可自行顺延加页。</w:delText>
        </w:r>
      </w:del>
    </w:p>
    <w:p w:rsidR="0067585B" w:rsidDel="00193B42" w:rsidRDefault="0067585B">
      <w:pPr>
        <w:spacing w:line="360" w:lineRule="auto"/>
        <w:jc w:val="center"/>
        <w:rPr>
          <w:del w:id="89" w:author="Microsoft Office User" w:date="2025-06-20T14:55:00Z"/>
          <w:rFonts w:ascii="方正楷体_GBK" w:eastAsia="方正楷体_GBK" w:hAnsi="方正楷体_GBK" w:cs="方正楷体_GBK"/>
          <w:color w:val="000000"/>
          <w:sz w:val="30"/>
          <w:szCs w:val="30"/>
        </w:rPr>
        <w:sectPr w:rsidR="0067585B" w:rsidDel="00193B42">
          <w:pgSz w:w="11906" w:h="16838"/>
          <w:pgMar w:top="1418" w:right="1474" w:bottom="1418" w:left="1588" w:header="851" w:footer="992" w:gutter="0"/>
          <w:cols w:space="720"/>
          <w:titlePg/>
          <w:docGrid w:type="lines" w:linePitch="312"/>
        </w:sectPr>
      </w:pPr>
    </w:p>
    <w:p w:rsidR="0067585B" w:rsidDel="00193B42" w:rsidRDefault="001234A7">
      <w:pPr>
        <w:snapToGrid w:val="0"/>
        <w:spacing w:line="360" w:lineRule="auto"/>
        <w:ind w:firstLineChars="200" w:firstLine="420"/>
        <w:rPr>
          <w:del w:id="90" w:author="Microsoft Office User" w:date="2025-06-20T14:55:00Z"/>
          <w:rFonts w:ascii="方正黑体_GBK" w:eastAsia="方正黑体_GBK" w:hAnsi="仿宋" w:cs="仿宋"/>
          <w:bCs/>
          <w:color w:val="000000"/>
          <w:szCs w:val="32"/>
        </w:rPr>
      </w:pPr>
      <w:bookmarkStart w:id="91" w:name="_Toc1650581220_WPSOffice_Level1"/>
      <w:del w:id="92" w:author="Microsoft Office User" w:date="2025-06-20T14:55:00Z">
        <w:r w:rsidDel="00193B42">
          <w:rPr>
            <w:rFonts w:ascii="方正黑体_GBK" w:eastAsia="方正黑体_GBK" w:hAnsi="仿宋" w:cs="仿宋" w:hint="eastAsia"/>
            <w:bCs/>
            <w:color w:val="000000"/>
            <w:szCs w:val="32"/>
          </w:rPr>
          <w:delText>一、基本信息</w:delText>
        </w:r>
        <w:bookmarkEnd w:id="91"/>
      </w:del>
    </w:p>
    <w:tbl>
      <w:tblPr>
        <w:tblW w:w="9640"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6"/>
        <w:gridCol w:w="366"/>
        <w:gridCol w:w="1302"/>
        <w:gridCol w:w="2187"/>
        <w:gridCol w:w="364"/>
        <w:gridCol w:w="610"/>
        <w:gridCol w:w="90"/>
        <w:gridCol w:w="1289"/>
        <w:gridCol w:w="64"/>
        <w:gridCol w:w="275"/>
        <w:gridCol w:w="1445"/>
        <w:gridCol w:w="820"/>
        <w:gridCol w:w="652"/>
      </w:tblGrid>
      <w:tr w:rsidR="0067585B" w:rsidDel="00193B42">
        <w:trPr>
          <w:trHeight w:val="637"/>
          <w:del w:id="93" w:author="Microsoft Office User" w:date="2025-06-20T14:55:00Z"/>
        </w:trPr>
        <w:tc>
          <w:tcPr>
            <w:tcW w:w="542" w:type="dxa"/>
            <w:gridSpan w:val="2"/>
            <w:vMerge w:val="restart"/>
            <w:vAlign w:val="center"/>
          </w:tcPr>
          <w:p w:rsidR="0067585B" w:rsidDel="00193B42" w:rsidRDefault="001234A7">
            <w:pPr>
              <w:snapToGrid w:val="0"/>
              <w:spacing w:line="380" w:lineRule="exact"/>
              <w:jc w:val="center"/>
              <w:rPr>
                <w:del w:id="94" w:author="Microsoft Office User" w:date="2025-06-20T14:55:00Z"/>
                <w:rFonts w:cs="方正仿宋_GBK"/>
                <w:color w:val="000000"/>
                <w:sz w:val="24"/>
              </w:rPr>
            </w:pPr>
            <w:del w:id="95" w:author="Microsoft Office User" w:date="2025-06-20T14:55:00Z">
              <w:r w:rsidDel="00193B42">
                <w:rPr>
                  <w:rFonts w:cs="方正仿宋_GBK" w:hint="eastAsia"/>
                  <w:b/>
                  <w:bCs/>
                  <w:color w:val="000000"/>
                  <w:sz w:val="24"/>
                </w:rPr>
                <w:delText>申请人信息</w:delText>
              </w:r>
            </w:del>
          </w:p>
        </w:tc>
        <w:tc>
          <w:tcPr>
            <w:tcW w:w="1302" w:type="dxa"/>
            <w:vAlign w:val="center"/>
          </w:tcPr>
          <w:p w:rsidR="0067585B" w:rsidDel="00193B42" w:rsidRDefault="001234A7">
            <w:pPr>
              <w:snapToGrid w:val="0"/>
              <w:spacing w:line="380" w:lineRule="exact"/>
              <w:jc w:val="center"/>
              <w:rPr>
                <w:del w:id="96" w:author="Microsoft Office User" w:date="2025-06-20T14:55:00Z"/>
                <w:rFonts w:cs="方正仿宋_GBK"/>
                <w:color w:val="000000"/>
                <w:sz w:val="24"/>
              </w:rPr>
            </w:pPr>
            <w:del w:id="97" w:author="Microsoft Office User" w:date="2025-06-20T14:55:00Z">
              <w:r w:rsidDel="00193B42">
                <w:rPr>
                  <w:rFonts w:cs="方正仿宋_GBK" w:hint="eastAsia"/>
                  <w:color w:val="000000"/>
                  <w:sz w:val="24"/>
                </w:rPr>
                <w:delText>姓名</w:delText>
              </w:r>
            </w:del>
          </w:p>
        </w:tc>
        <w:tc>
          <w:tcPr>
            <w:tcW w:w="2187" w:type="dxa"/>
            <w:vAlign w:val="center"/>
          </w:tcPr>
          <w:p w:rsidR="0067585B" w:rsidDel="00193B42" w:rsidRDefault="001234A7">
            <w:pPr>
              <w:snapToGrid w:val="0"/>
              <w:spacing w:line="380" w:lineRule="exact"/>
              <w:jc w:val="center"/>
              <w:rPr>
                <w:del w:id="98" w:author="Microsoft Office User" w:date="2025-06-20T14:55:00Z"/>
                <w:rFonts w:cs="方正仿宋_GBK"/>
                <w:color w:val="000000"/>
                <w:sz w:val="24"/>
              </w:rPr>
            </w:pPr>
            <w:del w:id="99" w:author="Microsoft Office User" w:date="2025-06-20T14:55:00Z">
              <w:r w:rsidDel="00193B42">
                <w:rPr>
                  <w:rFonts w:cs="方正仿宋_GBK" w:hint="eastAsia"/>
                  <w:color w:val="000000"/>
                  <w:sz w:val="24"/>
                </w:rPr>
                <w:delText>傅建玲</w:delText>
              </w:r>
            </w:del>
          </w:p>
        </w:tc>
        <w:tc>
          <w:tcPr>
            <w:tcW w:w="1064" w:type="dxa"/>
            <w:gridSpan w:val="3"/>
            <w:vAlign w:val="center"/>
          </w:tcPr>
          <w:p w:rsidR="0067585B" w:rsidDel="00193B42" w:rsidRDefault="001234A7">
            <w:pPr>
              <w:snapToGrid w:val="0"/>
              <w:spacing w:line="380" w:lineRule="exact"/>
              <w:jc w:val="center"/>
              <w:rPr>
                <w:del w:id="100" w:author="Microsoft Office User" w:date="2025-06-20T14:55:00Z"/>
                <w:rFonts w:cs="方正仿宋_GBK"/>
                <w:color w:val="000000"/>
                <w:sz w:val="24"/>
              </w:rPr>
            </w:pPr>
            <w:del w:id="101" w:author="Microsoft Office User" w:date="2025-06-20T14:55:00Z">
              <w:r w:rsidDel="00193B42">
                <w:rPr>
                  <w:rFonts w:cs="方正仿宋_GBK" w:hint="eastAsia"/>
                  <w:color w:val="000000"/>
                  <w:sz w:val="24"/>
                </w:rPr>
                <w:delText>性别</w:delText>
              </w:r>
            </w:del>
          </w:p>
        </w:tc>
        <w:tc>
          <w:tcPr>
            <w:tcW w:w="1353" w:type="dxa"/>
            <w:gridSpan w:val="2"/>
            <w:vAlign w:val="center"/>
          </w:tcPr>
          <w:p w:rsidR="0067585B" w:rsidDel="00193B42" w:rsidRDefault="001234A7">
            <w:pPr>
              <w:snapToGrid w:val="0"/>
              <w:spacing w:line="380" w:lineRule="exact"/>
              <w:jc w:val="center"/>
              <w:rPr>
                <w:del w:id="102" w:author="Microsoft Office User" w:date="2025-06-20T14:55:00Z"/>
                <w:rFonts w:cs="方正仿宋_GBK"/>
                <w:color w:val="000000"/>
                <w:sz w:val="24"/>
              </w:rPr>
            </w:pPr>
            <w:del w:id="103" w:author="Microsoft Office User" w:date="2025-06-20T14:55:00Z">
              <w:r w:rsidDel="00193B42">
                <w:rPr>
                  <w:rFonts w:cs="方正仿宋_GBK" w:hint="eastAsia"/>
                  <w:color w:val="000000"/>
                  <w:sz w:val="24"/>
                </w:rPr>
                <w:delText>女</w:delText>
              </w:r>
            </w:del>
          </w:p>
        </w:tc>
        <w:tc>
          <w:tcPr>
            <w:tcW w:w="1720" w:type="dxa"/>
            <w:gridSpan w:val="2"/>
            <w:vAlign w:val="center"/>
          </w:tcPr>
          <w:p w:rsidR="0067585B" w:rsidDel="00193B42" w:rsidRDefault="001234A7">
            <w:pPr>
              <w:snapToGrid w:val="0"/>
              <w:spacing w:line="380" w:lineRule="exact"/>
              <w:jc w:val="center"/>
              <w:rPr>
                <w:del w:id="104" w:author="Microsoft Office User" w:date="2025-06-20T14:55:00Z"/>
                <w:rFonts w:cs="方正仿宋_GBK"/>
                <w:color w:val="000000"/>
                <w:sz w:val="24"/>
              </w:rPr>
            </w:pPr>
            <w:del w:id="105" w:author="Microsoft Office User" w:date="2025-06-20T14:55:00Z">
              <w:r w:rsidDel="00193B42">
                <w:rPr>
                  <w:rFonts w:cs="方正仿宋_GBK" w:hint="eastAsia"/>
                  <w:color w:val="000000"/>
                  <w:sz w:val="24"/>
                </w:rPr>
                <w:delText>出生年月</w:delText>
              </w:r>
            </w:del>
          </w:p>
        </w:tc>
        <w:tc>
          <w:tcPr>
            <w:tcW w:w="1472" w:type="dxa"/>
            <w:gridSpan w:val="2"/>
            <w:vAlign w:val="center"/>
          </w:tcPr>
          <w:p w:rsidR="0067585B" w:rsidDel="00193B42" w:rsidRDefault="001234A7">
            <w:pPr>
              <w:snapToGrid w:val="0"/>
              <w:spacing w:line="380" w:lineRule="exact"/>
              <w:jc w:val="center"/>
              <w:rPr>
                <w:del w:id="106" w:author="Microsoft Office User" w:date="2025-06-20T14:55:00Z"/>
                <w:rFonts w:cs="方正仿宋_GBK"/>
                <w:color w:val="000000"/>
                <w:sz w:val="24"/>
              </w:rPr>
            </w:pPr>
            <w:del w:id="107" w:author="Microsoft Office User" w:date="2025-06-20T14:55:00Z">
              <w:r w:rsidDel="00193B42">
                <w:rPr>
                  <w:rFonts w:cs="方正仿宋_GBK" w:hint="eastAsia"/>
                  <w:color w:val="000000"/>
                  <w:sz w:val="24"/>
                </w:rPr>
                <w:delText>1994.12</w:delText>
              </w:r>
            </w:del>
          </w:p>
        </w:tc>
      </w:tr>
      <w:tr w:rsidR="0067585B" w:rsidDel="00193B42">
        <w:trPr>
          <w:trHeight w:val="567"/>
          <w:del w:id="108" w:author="Microsoft Office User" w:date="2025-06-20T14:55:00Z"/>
        </w:trPr>
        <w:tc>
          <w:tcPr>
            <w:tcW w:w="542" w:type="dxa"/>
            <w:gridSpan w:val="2"/>
            <w:vMerge/>
            <w:vAlign w:val="center"/>
          </w:tcPr>
          <w:p w:rsidR="0067585B" w:rsidDel="00193B42" w:rsidRDefault="0067585B">
            <w:pPr>
              <w:snapToGrid w:val="0"/>
              <w:spacing w:line="380" w:lineRule="exact"/>
              <w:jc w:val="center"/>
              <w:rPr>
                <w:del w:id="109" w:author="Microsoft Office User" w:date="2025-06-20T14:55:00Z"/>
                <w:rFonts w:cs="方正仿宋_GBK"/>
                <w:color w:val="000000"/>
                <w:sz w:val="24"/>
              </w:rPr>
            </w:pPr>
          </w:p>
        </w:tc>
        <w:tc>
          <w:tcPr>
            <w:tcW w:w="1302" w:type="dxa"/>
            <w:vAlign w:val="center"/>
          </w:tcPr>
          <w:p w:rsidR="0067585B" w:rsidDel="00193B42" w:rsidRDefault="001234A7">
            <w:pPr>
              <w:snapToGrid w:val="0"/>
              <w:spacing w:line="380" w:lineRule="exact"/>
              <w:jc w:val="center"/>
              <w:rPr>
                <w:del w:id="110" w:author="Microsoft Office User" w:date="2025-06-20T14:55:00Z"/>
                <w:rFonts w:cs="方正仿宋_GBK"/>
                <w:color w:val="000000"/>
                <w:sz w:val="24"/>
              </w:rPr>
            </w:pPr>
            <w:del w:id="111" w:author="Microsoft Office User" w:date="2025-06-20T14:55:00Z">
              <w:r w:rsidDel="00193B42">
                <w:rPr>
                  <w:rFonts w:cs="方正仿宋_GBK" w:hint="eastAsia"/>
                  <w:color w:val="000000"/>
                  <w:sz w:val="24"/>
                </w:rPr>
                <w:delText>民族</w:delText>
              </w:r>
            </w:del>
          </w:p>
        </w:tc>
        <w:tc>
          <w:tcPr>
            <w:tcW w:w="2187" w:type="dxa"/>
            <w:vAlign w:val="center"/>
          </w:tcPr>
          <w:p w:rsidR="0067585B" w:rsidDel="00193B42" w:rsidRDefault="001234A7">
            <w:pPr>
              <w:snapToGrid w:val="0"/>
              <w:spacing w:line="380" w:lineRule="exact"/>
              <w:jc w:val="center"/>
              <w:rPr>
                <w:del w:id="112" w:author="Microsoft Office User" w:date="2025-06-20T14:55:00Z"/>
                <w:rFonts w:cs="方正仿宋_GBK"/>
                <w:color w:val="000000"/>
                <w:sz w:val="24"/>
              </w:rPr>
            </w:pPr>
            <w:del w:id="113" w:author="Microsoft Office User" w:date="2025-06-20T14:55:00Z">
              <w:r w:rsidDel="00193B42">
                <w:rPr>
                  <w:rFonts w:cs="方正仿宋_GBK" w:hint="eastAsia"/>
                  <w:color w:val="000000"/>
                  <w:sz w:val="24"/>
                </w:rPr>
                <w:delText>汉族</w:delText>
              </w:r>
            </w:del>
          </w:p>
        </w:tc>
        <w:tc>
          <w:tcPr>
            <w:tcW w:w="1064" w:type="dxa"/>
            <w:gridSpan w:val="3"/>
            <w:vAlign w:val="center"/>
          </w:tcPr>
          <w:p w:rsidR="0067585B" w:rsidDel="00193B42" w:rsidRDefault="001234A7">
            <w:pPr>
              <w:snapToGrid w:val="0"/>
              <w:spacing w:line="380" w:lineRule="exact"/>
              <w:jc w:val="center"/>
              <w:rPr>
                <w:del w:id="114" w:author="Microsoft Office User" w:date="2025-06-20T14:55:00Z"/>
                <w:rFonts w:cs="方正仿宋_GBK"/>
                <w:color w:val="000000"/>
                <w:sz w:val="24"/>
              </w:rPr>
            </w:pPr>
            <w:del w:id="115" w:author="Microsoft Office User" w:date="2025-06-20T14:55:00Z">
              <w:r w:rsidDel="00193B42">
                <w:rPr>
                  <w:rFonts w:cs="方正仿宋_GBK" w:hint="eastAsia"/>
                  <w:color w:val="000000"/>
                  <w:sz w:val="24"/>
                </w:rPr>
                <w:delText>学历</w:delText>
              </w:r>
            </w:del>
          </w:p>
        </w:tc>
        <w:tc>
          <w:tcPr>
            <w:tcW w:w="1353" w:type="dxa"/>
            <w:gridSpan w:val="2"/>
            <w:vAlign w:val="center"/>
          </w:tcPr>
          <w:p w:rsidR="0067585B" w:rsidDel="00193B42" w:rsidRDefault="001234A7">
            <w:pPr>
              <w:snapToGrid w:val="0"/>
              <w:spacing w:line="380" w:lineRule="exact"/>
              <w:jc w:val="center"/>
              <w:rPr>
                <w:del w:id="116" w:author="Microsoft Office User" w:date="2025-06-20T14:55:00Z"/>
                <w:rFonts w:cs="方正仿宋_GBK"/>
                <w:color w:val="000000"/>
                <w:sz w:val="24"/>
              </w:rPr>
            </w:pPr>
            <w:del w:id="117" w:author="Microsoft Office User" w:date="2025-06-20T14:55:00Z">
              <w:r w:rsidDel="00193B42">
                <w:rPr>
                  <w:rFonts w:cs="方正仿宋_GBK" w:hint="eastAsia"/>
                  <w:color w:val="000000"/>
                  <w:sz w:val="24"/>
                </w:rPr>
                <w:delText>研究生</w:delText>
              </w:r>
            </w:del>
          </w:p>
        </w:tc>
        <w:tc>
          <w:tcPr>
            <w:tcW w:w="1720" w:type="dxa"/>
            <w:gridSpan w:val="2"/>
            <w:vAlign w:val="center"/>
          </w:tcPr>
          <w:p w:rsidR="0067585B" w:rsidDel="00193B42" w:rsidRDefault="001234A7">
            <w:pPr>
              <w:snapToGrid w:val="0"/>
              <w:spacing w:line="380" w:lineRule="exact"/>
              <w:jc w:val="center"/>
              <w:rPr>
                <w:del w:id="118" w:author="Microsoft Office User" w:date="2025-06-20T14:55:00Z"/>
                <w:rFonts w:cs="方正仿宋_GBK"/>
                <w:color w:val="000000"/>
                <w:sz w:val="24"/>
              </w:rPr>
            </w:pPr>
            <w:del w:id="119" w:author="Microsoft Office User" w:date="2025-06-20T14:55:00Z">
              <w:r w:rsidDel="00193B42">
                <w:rPr>
                  <w:rFonts w:cs="方正仿宋_GBK" w:hint="eastAsia"/>
                  <w:color w:val="000000"/>
                  <w:sz w:val="24"/>
                </w:rPr>
                <w:delText>学位</w:delText>
              </w:r>
            </w:del>
          </w:p>
        </w:tc>
        <w:tc>
          <w:tcPr>
            <w:tcW w:w="1472" w:type="dxa"/>
            <w:gridSpan w:val="2"/>
            <w:vAlign w:val="center"/>
          </w:tcPr>
          <w:p w:rsidR="0067585B" w:rsidDel="00193B42" w:rsidRDefault="001234A7">
            <w:pPr>
              <w:snapToGrid w:val="0"/>
              <w:spacing w:line="380" w:lineRule="exact"/>
              <w:jc w:val="center"/>
              <w:rPr>
                <w:del w:id="120" w:author="Microsoft Office User" w:date="2025-06-20T14:55:00Z"/>
                <w:rFonts w:cs="方正仿宋_GBK"/>
                <w:color w:val="000000"/>
                <w:sz w:val="24"/>
              </w:rPr>
            </w:pPr>
            <w:del w:id="121" w:author="Microsoft Office User" w:date="2025-06-20T14:55:00Z">
              <w:r w:rsidDel="00193B42">
                <w:rPr>
                  <w:rFonts w:cs="方正仿宋_GBK" w:hint="eastAsia"/>
                  <w:color w:val="000000"/>
                  <w:sz w:val="24"/>
                </w:rPr>
                <w:delText>硕士</w:delText>
              </w:r>
            </w:del>
          </w:p>
        </w:tc>
      </w:tr>
      <w:tr w:rsidR="0067585B" w:rsidDel="00193B42">
        <w:trPr>
          <w:trHeight w:val="567"/>
          <w:del w:id="122" w:author="Microsoft Office User" w:date="2025-06-20T14:55:00Z"/>
        </w:trPr>
        <w:tc>
          <w:tcPr>
            <w:tcW w:w="542" w:type="dxa"/>
            <w:gridSpan w:val="2"/>
            <w:vMerge/>
            <w:vAlign w:val="center"/>
          </w:tcPr>
          <w:p w:rsidR="0067585B" w:rsidDel="00193B42" w:rsidRDefault="0067585B">
            <w:pPr>
              <w:snapToGrid w:val="0"/>
              <w:spacing w:line="380" w:lineRule="exact"/>
              <w:jc w:val="center"/>
              <w:rPr>
                <w:del w:id="123" w:author="Microsoft Office User" w:date="2025-06-20T14:55:00Z"/>
                <w:rFonts w:cs="方正仿宋_GBK"/>
                <w:color w:val="000000"/>
                <w:sz w:val="24"/>
              </w:rPr>
            </w:pPr>
          </w:p>
        </w:tc>
        <w:tc>
          <w:tcPr>
            <w:tcW w:w="1302" w:type="dxa"/>
            <w:vAlign w:val="center"/>
          </w:tcPr>
          <w:p w:rsidR="0067585B" w:rsidDel="00193B42" w:rsidRDefault="001234A7">
            <w:pPr>
              <w:snapToGrid w:val="0"/>
              <w:spacing w:line="380" w:lineRule="exact"/>
              <w:jc w:val="center"/>
              <w:rPr>
                <w:del w:id="124" w:author="Microsoft Office User" w:date="2025-06-20T14:55:00Z"/>
                <w:rFonts w:cs="方正仿宋_GBK"/>
                <w:color w:val="000000"/>
                <w:sz w:val="24"/>
              </w:rPr>
            </w:pPr>
            <w:del w:id="125" w:author="Microsoft Office User" w:date="2025-06-20T14:55:00Z">
              <w:r w:rsidDel="00193B42">
                <w:rPr>
                  <w:rFonts w:cs="方正仿宋_GBK" w:hint="eastAsia"/>
                  <w:color w:val="000000"/>
                  <w:sz w:val="24"/>
                </w:rPr>
                <w:delText>职称</w:delText>
              </w:r>
            </w:del>
          </w:p>
        </w:tc>
        <w:tc>
          <w:tcPr>
            <w:tcW w:w="2187" w:type="dxa"/>
            <w:vAlign w:val="center"/>
          </w:tcPr>
          <w:p w:rsidR="0067585B" w:rsidDel="00193B42" w:rsidRDefault="001234A7">
            <w:pPr>
              <w:snapToGrid w:val="0"/>
              <w:spacing w:line="380" w:lineRule="exact"/>
              <w:jc w:val="center"/>
              <w:rPr>
                <w:del w:id="126" w:author="Microsoft Office User" w:date="2025-06-20T14:55:00Z"/>
                <w:rFonts w:cs="方正仿宋_GBK"/>
                <w:color w:val="000000"/>
                <w:sz w:val="24"/>
              </w:rPr>
            </w:pPr>
            <w:del w:id="127" w:author="Microsoft Office User" w:date="2025-06-20T14:55:00Z">
              <w:r w:rsidDel="00193B42">
                <w:rPr>
                  <w:rFonts w:cs="方正仿宋_GBK" w:hint="eastAsia"/>
                  <w:color w:val="000000"/>
                  <w:sz w:val="24"/>
                </w:rPr>
                <w:delText>主管</w:delText>
              </w:r>
              <w:r w:rsidDel="00193B42">
                <w:rPr>
                  <w:rFonts w:cs="方正仿宋_GBK" w:hint="eastAsia"/>
                  <w:color w:val="000000"/>
                  <w:sz w:val="24"/>
                </w:rPr>
                <w:delText>护师</w:delText>
              </w:r>
            </w:del>
          </w:p>
        </w:tc>
        <w:tc>
          <w:tcPr>
            <w:tcW w:w="1064" w:type="dxa"/>
            <w:gridSpan w:val="3"/>
            <w:vAlign w:val="center"/>
          </w:tcPr>
          <w:p w:rsidR="0067585B" w:rsidDel="00193B42" w:rsidRDefault="001234A7">
            <w:pPr>
              <w:snapToGrid w:val="0"/>
              <w:spacing w:line="380" w:lineRule="exact"/>
              <w:jc w:val="center"/>
              <w:rPr>
                <w:del w:id="128" w:author="Microsoft Office User" w:date="2025-06-20T14:55:00Z"/>
                <w:rFonts w:cs="方正仿宋_GBK"/>
                <w:color w:val="000000"/>
                <w:sz w:val="24"/>
              </w:rPr>
            </w:pPr>
            <w:del w:id="129" w:author="Microsoft Office User" w:date="2025-06-20T14:55:00Z">
              <w:r w:rsidDel="00193B42">
                <w:rPr>
                  <w:rFonts w:cs="方正仿宋_GBK" w:hint="eastAsia"/>
                  <w:color w:val="000000"/>
                  <w:sz w:val="24"/>
                </w:rPr>
                <w:delText>专业</w:delText>
              </w:r>
            </w:del>
          </w:p>
        </w:tc>
        <w:tc>
          <w:tcPr>
            <w:tcW w:w="1353" w:type="dxa"/>
            <w:gridSpan w:val="2"/>
            <w:vAlign w:val="center"/>
          </w:tcPr>
          <w:p w:rsidR="0067585B" w:rsidDel="00193B42" w:rsidRDefault="001234A7">
            <w:pPr>
              <w:snapToGrid w:val="0"/>
              <w:spacing w:line="380" w:lineRule="exact"/>
              <w:jc w:val="center"/>
              <w:rPr>
                <w:del w:id="130" w:author="Microsoft Office User" w:date="2025-06-20T14:55:00Z"/>
                <w:rFonts w:cs="方正仿宋_GBK"/>
                <w:color w:val="000000"/>
                <w:sz w:val="24"/>
              </w:rPr>
            </w:pPr>
            <w:del w:id="131" w:author="Microsoft Office User" w:date="2025-06-20T14:55:00Z">
              <w:r w:rsidDel="00193B42">
                <w:rPr>
                  <w:rFonts w:cs="方正仿宋_GBK" w:hint="eastAsia"/>
                  <w:color w:val="000000"/>
                  <w:sz w:val="24"/>
                </w:rPr>
                <w:delText>护理学</w:delText>
              </w:r>
            </w:del>
          </w:p>
        </w:tc>
        <w:tc>
          <w:tcPr>
            <w:tcW w:w="1720" w:type="dxa"/>
            <w:gridSpan w:val="2"/>
            <w:vAlign w:val="center"/>
          </w:tcPr>
          <w:p w:rsidR="0067585B" w:rsidDel="00193B42" w:rsidRDefault="001234A7">
            <w:pPr>
              <w:snapToGrid w:val="0"/>
              <w:spacing w:line="380" w:lineRule="exact"/>
              <w:jc w:val="center"/>
              <w:rPr>
                <w:del w:id="132" w:author="Microsoft Office User" w:date="2025-06-20T14:55:00Z"/>
                <w:rFonts w:cs="方正仿宋_GBK"/>
                <w:color w:val="000000"/>
                <w:sz w:val="24"/>
              </w:rPr>
            </w:pPr>
            <w:del w:id="133" w:author="Microsoft Office User" w:date="2025-06-20T14:55:00Z">
              <w:r w:rsidDel="00193B42">
                <w:rPr>
                  <w:rFonts w:cs="方正仿宋_GBK" w:hint="eastAsia"/>
                  <w:color w:val="000000"/>
                  <w:sz w:val="24"/>
                </w:rPr>
                <w:delText>每年用于</w:delText>
              </w:r>
            </w:del>
          </w:p>
          <w:p w:rsidR="0067585B" w:rsidDel="00193B42" w:rsidRDefault="001234A7">
            <w:pPr>
              <w:snapToGrid w:val="0"/>
              <w:spacing w:line="380" w:lineRule="exact"/>
              <w:jc w:val="center"/>
              <w:rPr>
                <w:del w:id="134" w:author="Microsoft Office User" w:date="2025-06-20T14:55:00Z"/>
                <w:rFonts w:cs="方正仿宋_GBK"/>
                <w:color w:val="000000"/>
                <w:sz w:val="24"/>
              </w:rPr>
            </w:pPr>
            <w:del w:id="135" w:author="Microsoft Office User" w:date="2025-06-20T14:55:00Z">
              <w:r w:rsidDel="00193B42">
                <w:rPr>
                  <w:rFonts w:cs="方正仿宋_GBK" w:hint="eastAsia"/>
                  <w:color w:val="000000"/>
                  <w:sz w:val="24"/>
                </w:rPr>
                <w:delText>本项目工作</w:delText>
              </w:r>
            </w:del>
          </w:p>
          <w:p w:rsidR="0067585B" w:rsidDel="00193B42" w:rsidRDefault="001234A7">
            <w:pPr>
              <w:snapToGrid w:val="0"/>
              <w:spacing w:line="380" w:lineRule="exact"/>
              <w:jc w:val="center"/>
              <w:rPr>
                <w:del w:id="136" w:author="Microsoft Office User" w:date="2025-06-20T14:55:00Z"/>
                <w:rFonts w:cs="方正仿宋_GBK"/>
                <w:color w:val="000000"/>
                <w:sz w:val="24"/>
              </w:rPr>
            </w:pPr>
            <w:del w:id="137" w:author="Microsoft Office User" w:date="2025-06-20T14:55:00Z">
              <w:r w:rsidDel="00193B42">
                <w:rPr>
                  <w:rFonts w:cs="方正仿宋_GBK" w:hint="eastAsia"/>
                  <w:color w:val="000000"/>
                  <w:sz w:val="24"/>
                </w:rPr>
                <w:delText>时间（月）</w:delText>
              </w:r>
            </w:del>
          </w:p>
        </w:tc>
        <w:tc>
          <w:tcPr>
            <w:tcW w:w="1472" w:type="dxa"/>
            <w:gridSpan w:val="2"/>
            <w:vAlign w:val="center"/>
          </w:tcPr>
          <w:p w:rsidR="0067585B" w:rsidDel="00193B42" w:rsidRDefault="001234A7">
            <w:pPr>
              <w:snapToGrid w:val="0"/>
              <w:spacing w:line="380" w:lineRule="exact"/>
              <w:jc w:val="center"/>
              <w:rPr>
                <w:del w:id="138" w:author="Microsoft Office User" w:date="2025-06-20T14:55:00Z"/>
                <w:rFonts w:cs="方正仿宋_GBK"/>
                <w:color w:val="000000"/>
                <w:sz w:val="24"/>
              </w:rPr>
            </w:pPr>
            <w:del w:id="139" w:author="Microsoft Office User" w:date="2025-06-20T14:55:00Z">
              <w:r w:rsidDel="00193B42">
                <w:rPr>
                  <w:rFonts w:cs="方正仿宋_GBK" w:hint="eastAsia"/>
                  <w:color w:val="000000"/>
                  <w:sz w:val="24"/>
                </w:rPr>
                <w:delText>10</w:delText>
              </w:r>
            </w:del>
          </w:p>
        </w:tc>
      </w:tr>
      <w:tr w:rsidR="0067585B" w:rsidDel="00193B42">
        <w:trPr>
          <w:trHeight w:val="567"/>
          <w:del w:id="140" w:author="Microsoft Office User" w:date="2025-06-20T14:55:00Z"/>
        </w:trPr>
        <w:tc>
          <w:tcPr>
            <w:tcW w:w="542" w:type="dxa"/>
            <w:gridSpan w:val="2"/>
            <w:vMerge/>
            <w:vAlign w:val="center"/>
          </w:tcPr>
          <w:p w:rsidR="0067585B" w:rsidDel="00193B42" w:rsidRDefault="0067585B">
            <w:pPr>
              <w:snapToGrid w:val="0"/>
              <w:spacing w:line="380" w:lineRule="exact"/>
              <w:jc w:val="center"/>
              <w:rPr>
                <w:del w:id="141" w:author="Microsoft Office User" w:date="2025-06-20T14:55:00Z"/>
                <w:rFonts w:cs="方正仿宋_GBK"/>
                <w:color w:val="000000"/>
                <w:sz w:val="24"/>
              </w:rPr>
            </w:pPr>
          </w:p>
        </w:tc>
        <w:tc>
          <w:tcPr>
            <w:tcW w:w="1302" w:type="dxa"/>
            <w:vAlign w:val="center"/>
          </w:tcPr>
          <w:p w:rsidR="0067585B" w:rsidDel="00193B42" w:rsidRDefault="001234A7">
            <w:pPr>
              <w:snapToGrid w:val="0"/>
              <w:spacing w:line="380" w:lineRule="exact"/>
              <w:jc w:val="center"/>
              <w:rPr>
                <w:del w:id="142" w:author="Microsoft Office User" w:date="2025-06-20T14:55:00Z"/>
                <w:rFonts w:cs="方正仿宋_GBK"/>
                <w:color w:val="000000"/>
                <w:sz w:val="24"/>
              </w:rPr>
            </w:pPr>
            <w:del w:id="143" w:author="Microsoft Office User" w:date="2025-06-20T14:55:00Z">
              <w:r w:rsidDel="00193B42">
                <w:rPr>
                  <w:rFonts w:cs="方正仿宋_GBK" w:hint="eastAsia"/>
                  <w:color w:val="000000"/>
                  <w:sz w:val="24"/>
                </w:rPr>
                <w:delText>手机</w:delText>
              </w:r>
            </w:del>
          </w:p>
        </w:tc>
        <w:tc>
          <w:tcPr>
            <w:tcW w:w="2187" w:type="dxa"/>
            <w:vAlign w:val="center"/>
          </w:tcPr>
          <w:p w:rsidR="0067585B" w:rsidDel="00193B42" w:rsidRDefault="001234A7">
            <w:pPr>
              <w:snapToGrid w:val="0"/>
              <w:spacing w:line="380" w:lineRule="exact"/>
              <w:jc w:val="center"/>
              <w:rPr>
                <w:del w:id="144" w:author="Microsoft Office User" w:date="2025-06-20T14:55:00Z"/>
                <w:rFonts w:cs="方正仿宋_GBK"/>
                <w:color w:val="000000"/>
                <w:sz w:val="24"/>
              </w:rPr>
            </w:pPr>
            <w:del w:id="145" w:author="Microsoft Office User" w:date="2025-06-20T14:55:00Z">
              <w:r w:rsidDel="00193B42">
                <w:rPr>
                  <w:rFonts w:cs="方正仿宋_GBK" w:hint="eastAsia"/>
                  <w:color w:val="000000"/>
                  <w:sz w:val="24"/>
                </w:rPr>
                <w:delText>18883906489</w:delText>
              </w:r>
            </w:del>
          </w:p>
        </w:tc>
        <w:tc>
          <w:tcPr>
            <w:tcW w:w="1064" w:type="dxa"/>
            <w:gridSpan w:val="3"/>
            <w:vAlign w:val="center"/>
          </w:tcPr>
          <w:p w:rsidR="0067585B" w:rsidDel="00193B42" w:rsidRDefault="001234A7">
            <w:pPr>
              <w:snapToGrid w:val="0"/>
              <w:spacing w:line="380" w:lineRule="exact"/>
              <w:jc w:val="center"/>
              <w:rPr>
                <w:del w:id="146" w:author="Microsoft Office User" w:date="2025-06-20T14:55:00Z"/>
                <w:rFonts w:cs="方正仿宋_GBK"/>
                <w:color w:val="000000"/>
                <w:sz w:val="24"/>
              </w:rPr>
            </w:pPr>
            <w:del w:id="147" w:author="Microsoft Office User" w:date="2025-06-20T14:55:00Z">
              <w:r w:rsidDel="00193B42">
                <w:rPr>
                  <w:rFonts w:cs="方正仿宋_GBK" w:hint="eastAsia"/>
                  <w:color w:val="000000"/>
                  <w:sz w:val="24"/>
                </w:rPr>
                <w:delText>电子邮箱</w:delText>
              </w:r>
            </w:del>
          </w:p>
        </w:tc>
        <w:tc>
          <w:tcPr>
            <w:tcW w:w="1353" w:type="dxa"/>
            <w:gridSpan w:val="2"/>
            <w:vAlign w:val="center"/>
          </w:tcPr>
          <w:p w:rsidR="0067585B" w:rsidDel="00193B42" w:rsidRDefault="001234A7">
            <w:pPr>
              <w:snapToGrid w:val="0"/>
              <w:spacing w:line="380" w:lineRule="exact"/>
              <w:jc w:val="center"/>
              <w:rPr>
                <w:del w:id="148" w:author="Microsoft Office User" w:date="2025-06-20T14:55:00Z"/>
                <w:rFonts w:cs="方正仿宋_GBK"/>
                <w:color w:val="000000"/>
                <w:sz w:val="24"/>
              </w:rPr>
            </w:pPr>
            <w:del w:id="149" w:author="Microsoft Office User" w:date="2025-06-20T14:55:00Z">
              <w:r w:rsidDel="00193B42">
                <w:rPr>
                  <w:rFonts w:eastAsia="方正黑体_GBK" w:cs="方正黑体_GBK" w:hint="eastAsia"/>
                  <w:color w:val="000000"/>
                  <w:szCs w:val="32"/>
                </w:rPr>
                <w:delText>1032504394</w:delText>
              </w:r>
              <w:r w:rsidDel="00193B42">
                <w:rPr>
                  <w:rFonts w:eastAsia="方正黑体_GBK" w:cs="方正黑体_GBK" w:hint="eastAsia"/>
                  <w:color w:val="000000"/>
                  <w:szCs w:val="32"/>
                </w:rPr>
                <w:delText>@qq.com</w:delText>
              </w:r>
            </w:del>
          </w:p>
        </w:tc>
        <w:tc>
          <w:tcPr>
            <w:tcW w:w="1720" w:type="dxa"/>
            <w:gridSpan w:val="2"/>
            <w:vAlign w:val="center"/>
          </w:tcPr>
          <w:p w:rsidR="0067585B" w:rsidDel="00193B42" w:rsidRDefault="001234A7">
            <w:pPr>
              <w:snapToGrid w:val="0"/>
              <w:spacing w:line="380" w:lineRule="exact"/>
              <w:jc w:val="center"/>
              <w:rPr>
                <w:del w:id="150" w:author="Microsoft Office User" w:date="2025-06-20T14:55:00Z"/>
                <w:rFonts w:cs="方正仿宋_GBK"/>
                <w:color w:val="000000"/>
                <w:sz w:val="24"/>
              </w:rPr>
            </w:pPr>
            <w:del w:id="151" w:author="Microsoft Office User" w:date="2025-06-20T14:55:00Z">
              <w:r w:rsidDel="00193B42">
                <w:rPr>
                  <w:rFonts w:cs="方正仿宋_GBK" w:hint="eastAsia"/>
                  <w:color w:val="000000"/>
                  <w:sz w:val="24"/>
                </w:rPr>
                <w:delText>主要研究方向</w:delText>
              </w:r>
            </w:del>
          </w:p>
        </w:tc>
        <w:tc>
          <w:tcPr>
            <w:tcW w:w="1472" w:type="dxa"/>
            <w:gridSpan w:val="2"/>
            <w:vAlign w:val="center"/>
          </w:tcPr>
          <w:p w:rsidR="0067585B" w:rsidDel="00193B42" w:rsidRDefault="001234A7">
            <w:pPr>
              <w:snapToGrid w:val="0"/>
              <w:spacing w:line="380" w:lineRule="exact"/>
              <w:jc w:val="center"/>
              <w:rPr>
                <w:del w:id="152" w:author="Microsoft Office User" w:date="2025-06-20T14:55:00Z"/>
                <w:rFonts w:cs="方正仿宋_GBK"/>
                <w:color w:val="000000"/>
                <w:sz w:val="24"/>
              </w:rPr>
            </w:pPr>
            <w:del w:id="153" w:author="Microsoft Office User" w:date="2025-06-20T14:55:00Z">
              <w:r w:rsidDel="00193B42">
                <w:rPr>
                  <w:rFonts w:cs="方正仿宋_GBK" w:hint="eastAsia"/>
                  <w:color w:val="000000"/>
                  <w:sz w:val="24"/>
                </w:rPr>
                <w:delText>临床</w:delText>
              </w:r>
              <w:r w:rsidDel="00193B42">
                <w:rPr>
                  <w:rFonts w:cs="方正仿宋_GBK" w:hint="eastAsia"/>
                  <w:color w:val="000000"/>
                  <w:sz w:val="24"/>
                </w:rPr>
                <w:delText>护理</w:delText>
              </w:r>
            </w:del>
          </w:p>
        </w:tc>
      </w:tr>
      <w:tr w:rsidR="0067585B" w:rsidDel="00193B42">
        <w:trPr>
          <w:trHeight w:val="567"/>
          <w:del w:id="154" w:author="Microsoft Office User" w:date="2025-06-20T14:55:00Z"/>
        </w:trPr>
        <w:tc>
          <w:tcPr>
            <w:tcW w:w="542" w:type="dxa"/>
            <w:gridSpan w:val="2"/>
            <w:vMerge w:val="restart"/>
            <w:vAlign w:val="center"/>
          </w:tcPr>
          <w:p w:rsidR="0067585B" w:rsidDel="00193B42" w:rsidRDefault="001234A7">
            <w:pPr>
              <w:snapToGrid w:val="0"/>
              <w:spacing w:line="380" w:lineRule="exact"/>
              <w:jc w:val="center"/>
              <w:rPr>
                <w:del w:id="155" w:author="Microsoft Office User" w:date="2025-06-20T14:55:00Z"/>
                <w:rFonts w:cs="方正仿宋_GBK"/>
                <w:b/>
                <w:color w:val="000000"/>
                <w:sz w:val="24"/>
              </w:rPr>
            </w:pPr>
            <w:del w:id="156" w:author="Microsoft Office User" w:date="2025-06-20T14:55:00Z">
              <w:r w:rsidDel="00193B42">
                <w:rPr>
                  <w:rFonts w:cs="方正仿宋_GBK" w:hint="eastAsia"/>
                  <w:b/>
                  <w:color w:val="000000"/>
                  <w:sz w:val="24"/>
                </w:rPr>
                <w:delText>分课题负责人</w:delText>
              </w:r>
            </w:del>
          </w:p>
          <w:p w:rsidR="0067585B" w:rsidDel="00193B42" w:rsidRDefault="001234A7">
            <w:pPr>
              <w:snapToGrid w:val="0"/>
              <w:spacing w:line="380" w:lineRule="exact"/>
              <w:jc w:val="center"/>
              <w:rPr>
                <w:del w:id="157" w:author="Microsoft Office User" w:date="2025-06-20T14:55:00Z"/>
                <w:rFonts w:cs="方正仿宋_GBK"/>
                <w:b/>
                <w:color w:val="000000"/>
                <w:sz w:val="24"/>
              </w:rPr>
            </w:pPr>
            <w:del w:id="158" w:author="Microsoft Office User" w:date="2025-06-20T14:55:00Z">
              <w:r w:rsidDel="00193B42">
                <w:rPr>
                  <w:rFonts w:cs="方正仿宋_GBK" w:hint="eastAsia"/>
                  <w:b/>
                  <w:color w:val="000000"/>
                  <w:sz w:val="24"/>
                </w:rPr>
                <w:delText>1</w:delText>
              </w:r>
            </w:del>
          </w:p>
        </w:tc>
        <w:tc>
          <w:tcPr>
            <w:tcW w:w="1302" w:type="dxa"/>
            <w:vAlign w:val="center"/>
          </w:tcPr>
          <w:p w:rsidR="0067585B" w:rsidDel="00193B42" w:rsidRDefault="001234A7">
            <w:pPr>
              <w:snapToGrid w:val="0"/>
              <w:spacing w:line="380" w:lineRule="exact"/>
              <w:jc w:val="center"/>
              <w:rPr>
                <w:del w:id="159" w:author="Microsoft Office User" w:date="2025-06-20T14:55:00Z"/>
                <w:rFonts w:cs="方正仿宋_GBK"/>
                <w:color w:val="000000"/>
                <w:sz w:val="24"/>
              </w:rPr>
            </w:pPr>
            <w:del w:id="160" w:author="Microsoft Office User" w:date="2025-06-20T14:55:00Z">
              <w:r w:rsidDel="00193B42">
                <w:rPr>
                  <w:rFonts w:cs="方正仿宋_GBK" w:hint="eastAsia"/>
                  <w:color w:val="000000"/>
                  <w:sz w:val="24"/>
                </w:rPr>
                <w:delText>姓名</w:delText>
              </w:r>
            </w:del>
          </w:p>
        </w:tc>
        <w:tc>
          <w:tcPr>
            <w:tcW w:w="2187" w:type="dxa"/>
            <w:vAlign w:val="center"/>
          </w:tcPr>
          <w:p w:rsidR="0067585B" w:rsidDel="00193B42" w:rsidRDefault="001234A7">
            <w:pPr>
              <w:snapToGrid w:val="0"/>
              <w:spacing w:line="380" w:lineRule="exact"/>
              <w:jc w:val="center"/>
              <w:rPr>
                <w:del w:id="161" w:author="Microsoft Office User" w:date="2025-06-20T14:55:00Z"/>
                <w:rFonts w:cs="方正仿宋_GBK"/>
                <w:color w:val="000000"/>
                <w:sz w:val="24"/>
              </w:rPr>
            </w:pPr>
            <w:del w:id="162" w:author="Microsoft Office User" w:date="2025-06-20T14:55:00Z">
              <w:r w:rsidDel="00193B42">
                <w:rPr>
                  <w:rFonts w:cs="方正仿宋_GBK" w:hint="eastAsia"/>
                  <w:color w:val="000000"/>
                  <w:sz w:val="24"/>
                </w:rPr>
                <w:delText>黄翔</w:delText>
              </w:r>
            </w:del>
          </w:p>
        </w:tc>
        <w:tc>
          <w:tcPr>
            <w:tcW w:w="1064" w:type="dxa"/>
            <w:gridSpan w:val="3"/>
            <w:vAlign w:val="center"/>
          </w:tcPr>
          <w:p w:rsidR="0067585B" w:rsidDel="00193B42" w:rsidRDefault="001234A7">
            <w:pPr>
              <w:snapToGrid w:val="0"/>
              <w:spacing w:line="380" w:lineRule="exact"/>
              <w:jc w:val="center"/>
              <w:rPr>
                <w:del w:id="163" w:author="Microsoft Office User" w:date="2025-06-20T14:55:00Z"/>
                <w:rFonts w:cs="方正仿宋_GBK"/>
                <w:color w:val="000000"/>
                <w:sz w:val="24"/>
              </w:rPr>
            </w:pPr>
            <w:del w:id="164" w:author="Microsoft Office User" w:date="2025-06-20T14:55:00Z">
              <w:r w:rsidDel="00193B42">
                <w:rPr>
                  <w:rFonts w:cs="方正仿宋_GBK" w:hint="eastAsia"/>
                  <w:color w:val="000000"/>
                  <w:sz w:val="24"/>
                </w:rPr>
                <w:delText>性别</w:delText>
              </w:r>
            </w:del>
          </w:p>
        </w:tc>
        <w:tc>
          <w:tcPr>
            <w:tcW w:w="1353" w:type="dxa"/>
            <w:gridSpan w:val="2"/>
            <w:vAlign w:val="center"/>
          </w:tcPr>
          <w:p w:rsidR="0067585B" w:rsidDel="00193B42" w:rsidRDefault="001234A7">
            <w:pPr>
              <w:snapToGrid w:val="0"/>
              <w:spacing w:line="380" w:lineRule="exact"/>
              <w:jc w:val="center"/>
              <w:rPr>
                <w:del w:id="165" w:author="Microsoft Office User" w:date="2025-06-20T14:55:00Z"/>
                <w:rFonts w:cs="方正仿宋_GBK"/>
                <w:color w:val="000000"/>
                <w:sz w:val="24"/>
              </w:rPr>
            </w:pPr>
            <w:del w:id="166" w:author="Microsoft Office User" w:date="2025-06-20T14:55:00Z">
              <w:r w:rsidDel="00193B42">
                <w:rPr>
                  <w:rFonts w:cs="方正仿宋_GBK" w:hint="eastAsia"/>
                  <w:color w:val="000000"/>
                  <w:sz w:val="24"/>
                </w:rPr>
                <w:delText>女</w:delText>
              </w:r>
            </w:del>
          </w:p>
        </w:tc>
        <w:tc>
          <w:tcPr>
            <w:tcW w:w="1720" w:type="dxa"/>
            <w:gridSpan w:val="2"/>
            <w:vAlign w:val="center"/>
          </w:tcPr>
          <w:p w:rsidR="0067585B" w:rsidDel="00193B42" w:rsidRDefault="001234A7">
            <w:pPr>
              <w:snapToGrid w:val="0"/>
              <w:spacing w:line="380" w:lineRule="exact"/>
              <w:jc w:val="center"/>
              <w:rPr>
                <w:del w:id="167" w:author="Microsoft Office User" w:date="2025-06-20T14:55:00Z"/>
                <w:rFonts w:cs="方正仿宋_GBK"/>
                <w:color w:val="000000"/>
                <w:sz w:val="24"/>
              </w:rPr>
            </w:pPr>
            <w:del w:id="168" w:author="Microsoft Office User" w:date="2025-06-20T14:55:00Z">
              <w:r w:rsidDel="00193B42">
                <w:rPr>
                  <w:rFonts w:cs="方正仿宋_GBK" w:hint="eastAsia"/>
                  <w:color w:val="000000"/>
                  <w:sz w:val="24"/>
                </w:rPr>
                <w:delText>出生年月</w:delText>
              </w:r>
            </w:del>
          </w:p>
        </w:tc>
        <w:tc>
          <w:tcPr>
            <w:tcW w:w="1472" w:type="dxa"/>
            <w:gridSpan w:val="2"/>
            <w:vAlign w:val="center"/>
          </w:tcPr>
          <w:p w:rsidR="0067585B" w:rsidDel="00193B42" w:rsidRDefault="001234A7">
            <w:pPr>
              <w:snapToGrid w:val="0"/>
              <w:spacing w:line="380" w:lineRule="exact"/>
              <w:jc w:val="center"/>
              <w:rPr>
                <w:del w:id="169" w:author="Microsoft Office User" w:date="2025-06-20T14:55:00Z"/>
                <w:rFonts w:cs="方正仿宋_GBK"/>
                <w:color w:val="000000"/>
                <w:sz w:val="24"/>
              </w:rPr>
            </w:pPr>
            <w:del w:id="170" w:author="Microsoft Office User" w:date="2025-06-20T14:55:00Z">
              <w:r w:rsidDel="00193B42">
                <w:rPr>
                  <w:rFonts w:cs="方正仿宋_GBK" w:hint="eastAsia"/>
                  <w:color w:val="000000"/>
                  <w:sz w:val="24"/>
                </w:rPr>
                <w:delText>1989.05</w:delText>
              </w:r>
            </w:del>
          </w:p>
        </w:tc>
      </w:tr>
      <w:tr w:rsidR="0067585B" w:rsidDel="00193B42">
        <w:trPr>
          <w:trHeight w:val="567"/>
          <w:del w:id="171" w:author="Microsoft Office User" w:date="2025-06-20T14:55:00Z"/>
        </w:trPr>
        <w:tc>
          <w:tcPr>
            <w:tcW w:w="542" w:type="dxa"/>
            <w:gridSpan w:val="2"/>
            <w:vMerge/>
            <w:vAlign w:val="center"/>
          </w:tcPr>
          <w:p w:rsidR="0067585B" w:rsidDel="00193B42" w:rsidRDefault="0067585B">
            <w:pPr>
              <w:snapToGrid w:val="0"/>
              <w:spacing w:line="380" w:lineRule="exact"/>
              <w:jc w:val="center"/>
              <w:rPr>
                <w:del w:id="172" w:author="Microsoft Office User" w:date="2025-06-20T14:55:00Z"/>
                <w:rFonts w:cs="方正仿宋_GBK"/>
                <w:color w:val="000000"/>
                <w:sz w:val="24"/>
              </w:rPr>
            </w:pPr>
          </w:p>
        </w:tc>
        <w:tc>
          <w:tcPr>
            <w:tcW w:w="1302" w:type="dxa"/>
            <w:vAlign w:val="center"/>
          </w:tcPr>
          <w:p w:rsidR="0067585B" w:rsidDel="00193B42" w:rsidRDefault="001234A7">
            <w:pPr>
              <w:snapToGrid w:val="0"/>
              <w:spacing w:line="380" w:lineRule="exact"/>
              <w:jc w:val="center"/>
              <w:rPr>
                <w:del w:id="173" w:author="Microsoft Office User" w:date="2025-06-20T14:55:00Z"/>
                <w:rFonts w:cs="方正仿宋_GBK"/>
                <w:color w:val="000000"/>
                <w:sz w:val="24"/>
              </w:rPr>
            </w:pPr>
            <w:del w:id="174" w:author="Microsoft Office User" w:date="2025-06-20T14:55:00Z">
              <w:r w:rsidDel="00193B42">
                <w:rPr>
                  <w:rFonts w:cs="方正仿宋_GBK" w:hint="eastAsia"/>
                  <w:color w:val="000000"/>
                  <w:sz w:val="24"/>
                </w:rPr>
                <w:delText>民族</w:delText>
              </w:r>
            </w:del>
          </w:p>
        </w:tc>
        <w:tc>
          <w:tcPr>
            <w:tcW w:w="2187" w:type="dxa"/>
            <w:vAlign w:val="center"/>
          </w:tcPr>
          <w:p w:rsidR="0067585B" w:rsidDel="00193B42" w:rsidRDefault="001234A7">
            <w:pPr>
              <w:snapToGrid w:val="0"/>
              <w:spacing w:line="380" w:lineRule="exact"/>
              <w:jc w:val="center"/>
              <w:rPr>
                <w:del w:id="175" w:author="Microsoft Office User" w:date="2025-06-20T14:55:00Z"/>
                <w:rFonts w:cs="方正仿宋_GBK"/>
                <w:color w:val="000000"/>
                <w:sz w:val="24"/>
              </w:rPr>
            </w:pPr>
            <w:del w:id="176" w:author="Microsoft Office User" w:date="2025-06-20T14:55:00Z">
              <w:r w:rsidDel="00193B42">
                <w:rPr>
                  <w:rFonts w:cs="方正仿宋_GBK" w:hint="eastAsia"/>
                  <w:color w:val="000000"/>
                  <w:sz w:val="24"/>
                </w:rPr>
                <w:delText>汉族</w:delText>
              </w:r>
            </w:del>
          </w:p>
        </w:tc>
        <w:tc>
          <w:tcPr>
            <w:tcW w:w="1064" w:type="dxa"/>
            <w:gridSpan w:val="3"/>
            <w:vAlign w:val="center"/>
          </w:tcPr>
          <w:p w:rsidR="0067585B" w:rsidDel="00193B42" w:rsidRDefault="001234A7">
            <w:pPr>
              <w:snapToGrid w:val="0"/>
              <w:spacing w:line="380" w:lineRule="exact"/>
              <w:jc w:val="center"/>
              <w:rPr>
                <w:del w:id="177" w:author="Microsoft Office User" w:date="2025-06-20T14:55:00Z"/>
                <w:rFonts w:cs="方正仿宋_GBK"/>
                <w:color w:val="000000"/>
                <w:sz w:val="24"/>
              </w:rPr>
            </w:pPr>
            <w:del w:id="178" w:author="Microsoft Office User" w:date="2025-06-20T14:55:00Z">
              <w:r w:rsidDel="00193B42">
                <w:rPr>
                  <w:rFonts w:cs="方正仿宋_GBK" w:hint="eastAsia"/>
                  <w:color w:val="000000"/>
                  <w:sz w:val="24"/>
                </w:rPr>
                <w:delText>学历</w:delText>
              </w:r>
            </w:del>
          </w:p>
        </w:tc>
        <w:tc>
          <w:tcPr>
            <w:tcW w:w="1353" w:type="dxa"/>
            <w:gridSpan w:val="2"/>
            <w:vAlign w:val="center"/>
          </w:tcPr>
          <w:p w:rsidR="0067585B" w:rsidDel="00193B42" w:rsidRDefault="001234A7">
            <w:pPr>
              <w:snapToGrid w:val="0"/>
              <w:spacing w:line="380" w:lineRule="exact"/>
              <w:jc w:val="center"/>
              <w:rPr>
                <w:del w:id="179" w:author="Microsoft Office User" w:date="2025-06-20T14:55:00Z"/>
                <w:rFonts w:cs="方正仿宋_GBK"/>
                <w:color w:val="000000"/>
                <w:sz w:val="24"/>
              </w:rPr>
            </w:pPr>
            <w:del w:id="180" w:author="Microsoft Office User" w:date="2025-06-20T14:55:00Z">
              <w:r w:rsidDel="00193B42">
                <w:rPr>
                  <w:rFonts w:cs="方正仿宋_GBK" w:hint="eastAsia"/>
                  <w:color w:val="000000"/>
                  <w:sz w:val="24"/>
                </w:rPr>
                <w:delText>本科</w:delText>
              </w:r>
            </w:del>
          </w:p>
        </w:tc>
        <w:tc>
          <w:tcPr>
            <w:tcW w:w="1720" w:type="dxa"/>
            <w:gridSpan w:val="2"/>
            <w:vAlign w:val="center"/>
          </w:tcPr>
          <w:p w:rsidR="0067585B" w:rsidDel="00193B42" w:rsidRDefault="001234A7">
            <w:pPr>
              <w:snapToGrid w:val="0"/>
              <w:spacing w:line="380" w:lineRule="exact"/>
              <w:jc w:val="center"/>
              <w:rPr>
                <w:del w:id="181" w:author="Microsoft Office User" w:date="2025-06-20T14:55:00Z"/>
                <w:rFonts w:cs="方正仿宋_GBK"/>
                <w:color w:val="000000"/>
                <w:sz w:val="24"/>
              </w:rPr>
            </w:pPr>
            <w:del w:id="182" w:author="Microsoft Office User" w:date="2025-06-20T14:55:00Z">
              <w:r w:rsidDel="00193B42">
                <w:rPr>
                  <w:rFonts w:cs="方正仿宋_GBK" w:hint="eastAsia"/>
                  <w:color w:val="000000"/>
                  <w:sz w:val="24"/>
                </w:rPr>
                <w:delText>学位</w:delText>
              </w:r>
            </w:del>
          </w:p>
        </w:tc>
        <w:tc>
          <w:tcPr>
            <w:tcW w:w="1472" w:type="dxa"/>
            <w:gridSpan w:val="2"/>
            <w:vAlign w:val="center"/>
          </w:tcPr>
          <w:p w:rsidR="0067585B" w:rsidDel="00193B42" w:rsidRDefault="001234A7">
            <w:pPr>
              <w:snapToGrid w:val="0"/>
              <w:spacing w:line="380" w:lineRule="exact"/>
              <w:jc w:val="center"/>
              <w:rPr>
                <w:del w:id="183" w:author="Microsoft Office User" w:date="2025-06-20T14:55:00Z"/>
                <w:rFonts w:cs="方正仿宋_GBK"/>
                <w:color w:val="000000"/>
                <w:sz w:val="24"/>
              </w:rPr>
            </w:pPr>
            <w:del w:id="184" w:author="Microsoft Office User" w:date="2025-06-20T14:55:00Z">
              <w:r w:rsidDel="00193B42">
                <w:rPr>
                  <w:rFonts w:cs="方正仿宋_GBK" w:hint="eastAsia"/>
                  <w:color w:val="000000"/>
                  <w:sz w:val="24"/>
                </w:rPr>
                <w:delText>学士</w:delText>
              </w:r>
            </w:del>
          </w:p>
        </w:tc>
      </w:tr>
      <w:tr w:rsidR="0067585B" w:rsidDel="00193B42">
        <w:trPr>
          <w:trHeight w:val="567"/>
          <w:del w:id="185" w:author="Microsoft Office User" w:date="2025-06-20T14:55:00Z"/>
        </w:trPr>
        <w:tc>
          <w:tcPr>
            <w:tcW w:w="542" w:type="dxa"/>
            <w:gridSpan w:val="2"/>
            <w:vMerge/>
            <w:vAlign w:val="center"/>
          </w:tcPr>
          <w:p w:rsidR="0067585B" w:rsidDel="00193B42" w:rsidRDefault="0067585B">
            <w:pPr>
              <w:snapToGrid w:val="0"/>
              <w:spacing w:line="380" w:lineRule="exact"/>
              <w:jc w:val="center"/>
              <w:rPr>
                <w:del w:id="186" w:author="Microsoft Office User" w:date="2025-06-20T14:55:00Z"/>
                <w:rFonts w:cs="方正仿宋_GBK"/>
                <w:color w:val="000000"/>
                <w:sz w:val="24"/>
              </w:rPr>
            </w:pPr>
          </w:p>
        </w:tc>
        <w:tc>
          <w:tcPr>
            <w:tcW w:w="1302" w:type="dxa"/>
            <w:vAlign w:val="center"/>
          </w:tcPr>
          <w:p w:rsidR="0067585B" w:rsidDel="00193B42" w:rsidRDefault="001234A7">
            <w:pPr>
              <w:snapToGrid w:val="0"/>
              <w:spacing w:line="380" w:lineRule="exact"/>
              <w:jc w:val="center"/>
              <w:rPr>
                <w:del w:id="187" w:author="Microsoft Office User" w:date="2025-06-20T14:55:00Z"/>
                <w:rFonts w:cs="方正仿宋_GBK"/>
                <w:color w:val="000000"/>
                <w:sz w:val="24"/>
              </w:rPr>
            </w:pPr>
            <w:del w:id="188" w:author="Microsoft Office User" w:date="2025-06-20T14:55:00Z">
              <w:r w:rsidDel="00193B42">
                <w:rPr>
                  <w:rFonts w:cs="方正仿宋_GBK" w:hint="eastAsia"/>
                  <w:color w:val="000000"/>
                  <w:sz w:val="24"/>
                </w:rPr>
                <w:delText>职称</w:delText>
              </w:r>
            </w:del>
          </w:p>
        </w:tc>
        <w:tc>
          <w:tcPr>
            <w:tcW w:w="2187" w:type="dxa"/>
            <w:vAlign w:val="center"/>
          </w:tcPr>
          <w:p w:rsidR="0067585B" w:rsidDel="00193B42" w:rsidRDefault="001234A7">
            <w:pPr>
              <w:snapToGrid w:val="0"/>
              <w:spacing w:line="380" w:lineRule="exact"/>
              <w:jc w:val="center"/>
              <w:rPr>
                <w:del w:id="189" w:author="Microsoft Office User" w:date="2025-06-20T14:55:00Z"/>
                <w:rFonts w:cs="方正仿宋_GBK"/>
                <w:color w:val="000000"/>
                <w:sz w:val="24"/>
              </w:rPr>
            </w:pPr>
            <w:del w:id="190" w:author="Microsoft Office User" w:date="2025-06-20T14:55:00Z">
              <w:r w:rsidDel="00193B42">
                <w:rPr>
                  <w:rFonts w:cs="方正仿宋_GBK" w:hint="eastAsia"/>
                  <w:color w:val="000000"/>
                  <w:sz w:val="24"/>
                </w:rPr>
                <w:delText>副主任护师</w:delText>
              </w:r>
            </w:del>
          </w:p>
        </w:tc>
        <w:tc>
          <w:tcPr>
            <w:tcW w:w="1064" w:type="dxa"/>
            <w:gridSpan w:val="3"/>
            <w:vAlign w:val="center"/>
          </w:tcPr>
          <w:p w:rsidR="0067585B" w:rsidDel="00193B42" w:rsidRDefault="001234A7">
            <w:pPr>
              <w:snapToGrid w:val="0"/>
              <w:spacing w:line="380" w:lineRule="exact"/>
              <w:jc w:val="center"/>
              <w:rPr>
                <w:del w:id="191" w:author="Microsoft Office User" w:date="2025-06-20T14:55:00Z"/>
                <w:rFonts w:cs="方正仿宋_GBK"/>
                <w:color w:val="000000"/>
                <w:sz w:val="24"/>
              </w:rPr>
            </w:pPr>
            <w:del w:id="192" w:author="Microsoft Office User" w:date="2025-06-20T14:55:00Z">
              <w:r w:rsidDel="00193B42">
                <w:rPr>
                  <w:rFonts w:cs="方正仿宋_GBK" w:hint="eastAsia"/>
                  <w:color w:val="000000"/>
                  <w:sz w:val="24"/>
                </w:rPr>
                <w:delText>专业</w:delText>
              </w:r>
            </w:del>
          </w:p>
        </w:tc>
        <w:tc>
          <w:tcPr>
            <w:tcW w:w="1353" w:type="dxa"/>
            <w:gridSpan w:val="2"/>
            <w:vAlign w:val="center"/>
          </w:tcPr>
          <w:p w:rsidR="0067585B" w:rsidDel="00193B42" w:rsidRDefault="001234A7">
            <w:pPr>
              <w:snapToGrid w:val="0"/>
              <w:spacing w:line="380" w:lineRule="exact"/>
              <w:jc w:val="center"/>
              <w:rPr>
                <w:del w:id="193" w:author="Microsoft Office User" w:date="2025-06-20T14:55:00Z"/>
                <w:rFonts w:cs="方正仿宋_GBK"/>
                <w:color w:val="000000"/>
                <w:sz w:val="24"/>
              </w:rPr>
            </w:pPr>
            <w:del w:id="194" w:author="Microsoft Office User" w:date="2025-06-20T14:55:00Z">
              <w:r w:rsidDel="00193B42">
                <w:rPr>
                  <w:rFonts w:cs="方正仿宋_GBK" w:hint="eastAsia"/>
                  <w:color w:val="000000"/>
                  <w:sz w:val="24"/>
                </w:rPr>
                <w:delText>护理学</w:delText>
              </w:r>
            </w:del>
          </w:p>
        </w:tc>
        <w:tc>
          <w:tcPr>
            <w:tcW w:w="1720" w:type="dxa"/>
            <w:gridSpan w:val="2"/>
            <w:vAlign w:val="center"/>
          </w:tcPr>
          <w:p w:rsidR="0067585B" w:rsidDel="00193B42" w:rsidRDefault="001234A7">
            <w:pPr>
              <w:snapToGrid w:val="0"/>
              <w:spacing w:line="380" w:lineRule="exact"/>
              <w:jc w:val="center"/>
              <w:rPr>
                <w:del w:id="195" w:author="Microsoft Office User" w:date="2025-06-20T14:55:00Z"/>
                <w:rFonts w:cs="方正仿宋_GBK"/>
                <w:color w:val="000000"/>
                <w:sz w:val="24"/>
              </w:rPr>
            </w:pPr>
            <w:del w:id="196" w:author="Microsoft Office User" w:date="2025-06-20T14:55:00Z">
              <w:r w:rsidDel="00193B42">
                <w:rPr>
                  <w:rFonts w:cs="方正仿宋_GBK" w:hint="eastAsia"/>
                  <w:color w:val="000000"/>
                  <w:sz w:val="24"/>
                </w:rPr>
                <w:delText>人才称号</w:delText>
              </w:r>
            </w:del>
          </w:p>
        </w:tc>
        <w:tc>
          <w:tcPr>
            <w:tcW w:w="1472" w:type="dxa"/>
            <w:gridSpan w:val="2"/>
            <w:vAlign w:val="center"/>
          </w:tcPr>
          <w:p w:rsidR="0067585B" w:rsidDel="00193B42" w:rsidRDefault="001234A7">
            <w:pPr>
              <w:snapToGrid w:val="0"/>
              <w:spacing w:line="380" w:lineRule="exact"/>
              <w:jc w:val="center"/>
              <w:rPr>
                <w:del w:id="197" w:author="Microsoft Office User" w:date="2025-06-20T14:55:00Z"/>
                <w:rFonts w:cs="方正仿宋_GBK"/>
                <w:color w:val="000000"/>
                <w:sz w:val="24"/>
              </w:rPr>
            </w:pPr>
            <w:del w:id="198" w:author="Microsoft Office User" w:date="2025-06-20T14:55:00Z">
              <w:r w:rsidDel="00193B42">
                <w:rPr>
                  <w:rFonts w:cs="方正仿宋_GBK" w:hint="eastAsia"/>
                  <w:color w:val="000000"/>
                  <w:sz w:val="24"/>
                </w:rPr>
                <w:delText>无</w:delText>
              </w:r>
            </w:del>
          </w:p>
        </w:tc>
      </w:tr>
      <w:tr w:rsidR="0067585B" w:rsidDel="00193B42">
        <w:trPr>
          <w:trHeight w:val="567"/>
          <w:del w:id="199" w:author="Microsoft Office User" w:date="2025-06-20T14:55:00Z"/>
        </w:trPr>
        <w:tc>
          <w:tcPr>
            <w:tcW w:w="542" w:type="dxa"/>
            <w:gridSpan w:val="2"/>
            <w:vMerge/>
            <w:vAlign w:val="center"/>
          </w:tcPr>
          <w:p w:rsidR="0067585B" w:rsidDel="00193B42" w:rsidRDefault="0067585B">
            <w:pPr>
              <w:snapToGrid w:val="0"/>
              <w:spacing w:line="380" w:lineRule="exact"/>
              <w:jc w:val="center"/>
              <w:rPr>
                <w:del w:id="200" w:author="Microsoft Office User" w:date="2025-06-20T14:55:00Z"/>
                <w:rFonts w:cs="方正仿宋_GBK"/>
                <w:color w:val="000000"/>
                <w:sz w:val="24"/>
              </w:rPr>
            </w:pPr>
          </w:p>
        </w:tc>
        <w:tc>
          <w:tcPr>
            <w:tcW w:w="1302" w:type="dxa"/>
            <w:vAlign w:val="center"/>
          </w:tcPr>
          <w:p w:rsidR="0067585B" w:rsidDel="00193B42" w:rsidRDefault="001234A7">
            <w:pPr>
              <w:snapToGrid w:val="0"/>
              <w:spacing w:line="380" w:lineRule="exact"/>
              <w:jc w:val="center"/>
              <w:rPr>
                <w:del w:id="201" w:author="Microsoft Office User" w:date="2025-06-20T14:55:00Z"/>
                <w:rFonts w:cs="方正仿宋_GBK"/>
                <w:color w:val="000000"/>
                <w:sz w:val="24"/>
              </w:rPr>
            </w:pPr>
            <w:del w:id="202" w:author="Microsoft Office User" w:date="2025-06-20T14:55:00Z">
              <w:r w:rsidDel="00193B42">
                <w:rPr>
                  <w:rFonts w:cs="方正仿宋_GBK" w:hint="eastAsia"/>
                  <w:color w:val="000000"/>
                  <w:sz w:val="24"/>
                </w:rPr>
                <w:delText>单位</w:delText>
              </w:r>
            </w:del>
          </w:p>
        </w:tc>
        <w:tc>
          <w:tcPr>
            <w:tcW w:w="2187" w:type="dxa"/>
            <w:vAlign w:val="center"/>
          </w:tcPr>
          <w:p w:rsidR="0067585B" w:rsidDel="00193B42" w:rsidRDefault="001234A7">
            <w:pPr>
              <w:snapToGrid w:val="0"/>
              <w:spacing w:line="380" w:lineRule="exact"/>
              <w:jc w:val="center"/>
              <w:rPr>
                <w:del w:id="203" w:author="Microsoft Office User" w:date="2025-06-20T14:55:00Z"/>
                <w:rFonts w:cs="方正仿宋_GBK"/>
                <w:color w:val="000000"/>
                <w:sz w:val="24"/>
              </w:rPr>
            </w:pPr>
            <w:del w:id="204" w:author="Microsoft Office User" w:date="2025-06-20T14:55:00Z">
              <w:r w:rsidDel="00193B42">
                <w:rPr>
                  <w:rFonts w:cs="方正仿宋_GBK" w:hint="eastAsia"/>
                  <w:color w:val="000000"/>
                  <w:sz w:val="24"/>
                </w:rPr>
                <w:delText>重庆市合川区人民医院</w:delText>
              </w:r>
            </w:del>
          </w:p>
        </w:tc>
        <w:tc>
          <w:tcPr>
            <w:tcW w:w="1064" w:type="dxa"/>
            <w:gridSpan w:val="3"/>
            <w:vAlign w:val="center"/>
          </w:tcPr>
          <w:p w:rsidR="0067585B" w:rsidDel="00193B42" w:rsidRDefault="001234A7">
            <w:pPr>
              <w:snapToGrid w:val="0"/>
              <w:spacing w:line="380" w:lineRule="exact"/>
              <w:jc w:val="center"/>
              <w:rPr>
                <w:del w:id="205" w:author="Microsoft Office User" w:date="2025-06-20T14:55:00Z"/>
                <w:rFonts w:cs="方正仿宋_GBK"/>
                <w:color w:val="000000"/>
                <w:sz w:val="24"/>
              </w:rPr>
            </w:pPr>
            <w:del w:id="206" w:author="Microsoft Office User" w:date="2025-06-20T14:55:00Z">
              <w:r w:rsidDel="00193B42">
                <w:rPr>
                  <w:rFonts w:cs="方正仿宋_GBK" w:hint="eastAsia"/>
                  <w:color w:val="000000"/>
                  <w:sz w:val="24"/>
                </w:rPr>
                <w:delText>手机</w:delText>
              </w:r>
            </w:del>
          </w:p>
        </w:tc>
        <w:tc>
          <w:tcPr>
            <w:tcW w:w="1353" w:type="dxa"/>
            <w:gridSpan w:val="2"/>
            <w:vAlign w:val="center"/>
          </w:tcPr>
          <w:p w:rsidR="0067585B" w:rsidDel="00193B42" w:rsidRDefault="001234A7">
            <w:pPr>
              <w:snapToGrid w:val="0"/>
              <w:spacing w:line="380" w:lineRule="exact"/>
              <w:jc w:val="center"/>
              <w:rPr>
                <w:del w:id="207" w:author="Microsoft Office User" w:date="2025-06-20T14:55:00Z"/>
                <w:rFonts w:cs="方正仿宋_GBK"/>
                <w:color w:val="000000"/>
                <w:sz w:val="24"/>
              </w:rPr>
            </w:pPr>
            <w:del w:id="208" w:author="Microsoft Office User" w:date="2025-06-20T14:55:00Z">
              <w:r w:rsidDel="00193B42">
                <w:rPr>
                  <w:rFonts w:cs="方正仿宋_GBK" w:hint="eastAsia"/>
                  <w:color w:val="000000"/>
                  <w:sz w:val="24"/>
                </w:rPr>
                <w:delText>17302395630</w:delText>
              </w:r>
            </w:del>
          </w:p>
        </w:tc>
        <w:tc>
          <w:tcPr>
            <w:tcW w:w="1720" w:type="dxa"/>
            <w:gridSpan w:val="2"/>
            <w:vAlign w:val="center"/>
          </w:tcPr>
          <w:p w:rsidR="0067585B" w:rsidDel="00193B42" w:rsidRDefault="001234A7">
            <w:pPr>
              <w:snapToGrid w:val="0"/>
              <w:spacing w:line="380" w:lineRule="exact"/>
              <w:jc w:val="center"/>
              <w:rPr>
                <w:del w:id="209" w:author="Microsoft Office User" w:date="2025-06-20T14:55:00Z"/>
                <w:rFonts w:cs="方正仿宋_GBK"/>
                <w:color w:val="000000"/>
                <w:sz w:val="24"/>
              </w:rPr>
            </w:pPr>
            <w:del w:id="210" w:author="Microsoft Office User" w:date="2025-06-20T14:55:00Z">
              <w:r w:rsidDel="00193B42">
                <w:rPr>
                  <w:rFonts w:cs="方正仿宋_GBK" w:hint="eastAsia"/>
                  <w:color w:val="000000"/>
                  <w:sz w:val="24"/>
                </w:rPr>
                <w:delText>主要研究方向</w:delText>
              </w:r>
            </w:del>
          </w:p>
        </w:tc>
        <w:tc>
          <w:tcPr>
            <w:tcW w:w="1472" w:type="dxa"/>
            <w:gridSpan w:val="2"/>
            <w:vAlign w:val="center"/>
          </w:tcPr>
          <w:p w:rsidR="0067585B" w:rsidDel="00193B42" w:rsidRDefault="001234A7">
            <w:pPr>
              <w:snapToGrid w:val="0"/>
              <w:spacing w:line="380" w:lineRule="exact"/>
              <w:jc w:val="center"/>
              <w:rPr>
                <w:del w:id="211" w:author="Microsoft Office User" w:date="2025-06-20T14:55:00Z"/>
                <w:rFonts w:cs="方正仿宋_GBK"/>
                <w:color w:val="000000"/>
                <w:sz w:val="24"/>
              </w:rPr>
            </w:pPr>
            <w:del w:id="212" w:author="Microsoft Office User" w:date="2025-06-20T14:55:00Z">
              <w:r w:rsidDel="00193B42">
                <w:rPr>
                  <w:rFonts w:cs="方正仿宋_GBK" w:hint="eastAsia"/>
                  <w:color w:val="000000"/>
                  <w:sz w:val="24"/>
                </w:rPr>
                <w:delText>临床护理</w:delText>
              </w:r>
            </w:del>
          </w:p>
        </w:tc>
      </w:tr>
      <w:tr w:rsidR="0067585B" w:rsidDel="00193B42">
        <w:trPr>
          <w:trHeight w:val="595"/>
          <w:del w:id="213" w:author="Microsoft Office User" w:date="2025-06-20T14:55:00Z"/>
        </w:trPr>
        <w:tc>
          <w:tcPr>
            <w:tcW w:w="542" w:type="dxa"/>
            <w:gridSpan w:val="2"/>
            <w:vMerge w:val="restart"/>
            <w:vAlign w:val="center"/>
          </w:tcPr>
          <w:p w:rsidR="0067585B" w:rsidDel="00193B42" w:rsidRDefault="001234A7">
            <w:pPr>
              <w:snapToGrid w:val="0"/>
              <w:spacing w:line="380" w:lineRule="exact"/>
              <w:jc w:val="center"/>
              <w:rPr>
                <w:del w:id="214" w:author="Microsoft Office User" w:date="2025-06-20T14:55:00Z"/>
                <w:rFonts w:cs="方正仿宋_GBK"/>
                <w:b/>
                <w:color w:val="000000"/>
                <w:sz w:val="24"/>
              </w:rPr>
            </w:pPr>
            <w:del w:id="215" w:author="Microsoft Office User" w:date="2025-06-20T14:55:00Z">
              <w:r w:rsidDel="00193B42">
                <w:rPr>
                  <w:rFonts w:cs="方正仿宋_GBK" w:hint="eastAsia"/>
                  <w:b/>
                  <w:color w:val="000000"/>
                  <w:sz w:val="24"/>
                </w:rPr>
                <w:delText>分课题负责人</w:delText>
              </w:r>
            </w:del>
          </w:p>
          <w:p w:rsidR="0067585B" w:rsidDel="00193B42" w:rsidRDefault="001234A7">
            <w:pPr>
              <w:snapToGrid w:val="0"/>
              <w:spacing w:line="380" w:lineRule="exact"/>
              <w:jc w:val="center"/>
              <w:rPr>
                <w:del w:id="216" w:author="Microsoft Office User" w:date="2025-06-20T14:55:00Z"/>
                <w:rFonts w:cs="方正仿宋_GBK"/>
                <w:color w:val="000000"/>
                <w:sz w:val="24"/>
              </w:rPr>
            </w:pPr>
            <w:del w:id="217" w:author="Microsoft Office User" w:date="2025-06-20T14:55:00Z">
              <w:r w:rsidDel="00193B42">
                <w:rPr>
                  <w:rFonts w:cs="方正仿宋_GBK" w:hint="eastAsia"/>
                  <w:b/>
                  <w:color w:val="000000"/>
                  <w:sz w:val="24"/>
                </w:rPr>
                <w:delText>2</w:delText>
              </w:r>
            </w:del>
          </w:p>
        </w:tc>
        <w:tc>
          <w:tcPr>
            <w:tcW w:w="1302" w:type="dxa"/>
            <w:vAlign w:val="center"/>
          </w:tcPr>
          <w:p w:rsidR="0067585B" w:rsidDel="00193B42" w:rsidRDefault="001234A7">
            <w:pPr>
              <w:snapToGrid w:val="0"/>
              <w:spacing w:line="380" w:lineRule="exact"/>
              <w:jc w:val="center"/>
              <w:rPr>
                <w:del w:id="218" w:author="Microsoft Office User" w:date="2025-06-20T14:55:00Z"/>
                <w:rFonts w:cs="方正仿宋_GBK"/>
                <w:color w:val="000000"/>
                <w:sz w:val="24"/>
              </w:rPr>
            </w:pPr>
            <w:del w:id="219" w:author="Microsoft Office User" w:date="2025-06-20T14:55:00Z">
              <w:r w:rsidDel="00193B42">
                <w:rPr>
                  <w:rFonts w:cs="方正仿宋_GBK" w:hint="eastAsia"/>
                  <w:color w:val="000000"/>
                  <w:sz w:val="24"/>
                </w:rPr>
                <w:delText>姓名</w:delText>
              </w:r>
            </w:del>
          </w:p>
        </w:tc>
        <w:tc>
          <w:tcPr>
            <w:tcW w:w="2187" w:type="dxa"/>
            <w:vAlign w:val="center"/>
          </w:tcPr>
          <w:p w:rsidR="0067585B" w:rsidDel="00193B42" w:rsidRDefault="001234A7">
            <w:pPr>
              <w:snapToGrid w:val="0"/>
              <w:spacing w:line="380" w:lineRule="exact"/>
              <w:jc w:val="center"/>
              <w:rPr>
                <w:del w:id="220" w:author="Microsoft Office User" w:date="2025-06-20T14:55:00Z"/>
                <w:rFonts w:cs="方正仿宋_GBK"/>
                <w:color w:val="000000"/>
                <w:sz w:val="24"/>
              </w:rPr>
            </w:pPr>
            <w:del w:id="221" w:author="Microsoft Office User" w:date="2025-06-20T14:55:00Z">
              <w:r w:rsidDel="00193B42">
                <w:rPr>
                  <w:rFonts w:cs="方正仿宋_GBK" w:hint="eastAsia"/>
                  <w:color w:val="000000"/>
                  <w:sz w:val="24"/>
                </w:rPr>
                <w:delText>龚军</w:delText>
              </w:r>
            </w:del>
          </w:p>
        </w:tc>
        <w:tc>
          <w:tcPr>
            <w:tcW w:w="1064" w:type="dxa"/>
            <w:gridSpan w:val="3"/>
            <w:vAlign w:val="center"/>
          </w:tcPr>
          <w:p w:rsidR="0067585B" w:rsidDel="00193B42" w:rsidRDefault="001234A7">
            <w:pPr>
              <w:snapToGrid w:val="0"/>
              <w:spacing w:line="380" w:lineRule="exact"/>
              <w:jc w:val="center"/>
              <w:rPr>
                <w:del w:id="222" w:author="Microsoft Office User" w:date="2025-06-20T14:55:00Z"/>
                <w:rFonts w:cs="方正仿宋_GBK"/>
                <w:color w:val="000000"/>
                <w:sz w:val="24"/>
              </w:rPr>
            </w:pPr>
            <w:del w:id="223" w:author="Microsoft Office User" w:date="2025-06-20T14:55:00Z">
              <w:r w:rsidDel="00193B42">
                <w:rPr>
                  <w:rFonts w:cs="方正仿宋_GBK" w:hint="eastAsia"/>
                  <w:color w:val="000000"/>
                  <w:sz w:val="24"/>
                </w:rPr>
                <w:delText>性别</w:delText>
              </w:r>
            </w:del>
          </w:p>
        </w:tc>
        <w:tc>
          <w:tcPr>
            <w:tcW w:w="1353" w:type="dxa"/>
            <w:gridSpan w:val="2"/>
            <w:vAlign w:val="center"/>
          </w:tcPr>
          <w:p w:rsidR="0067585B" w:rsidDel="00193B42" w:rsidRDefault="001234A7">
            <w:pPr>
              <w:snapToGrid w:val="0"/>
              <w:spacing w:line="380" w:lineRule="exact"/>
              <w:jc w:val="center"/>
              <w:rPr>
                <w:del w:id="224" w:author="Microsoft Office User" w:date="2025-06-20T14:55:00Z"/>
                <w:rFonts w:cs="方正仿宋_GBK"/>
                <w:color w:val="000000"/>
                <w:sz w:val="24"/>
              </w:rPr>
            </w:pPr>
            <w:del w:id="225" w:author="Microsoft Office User" w:date="2025-06-20T14:55:00Z">
              <w:r w:rsidDel="00193B42">
                <w:rPr>
                  <w:rFonts w:cs="方正仿宋_GBK" w:hint="eastAsia"/>
                  <w:color w:val="000000"/>
                  <w:sz w:val="24"/>
                </w:rPr>
                <w:delText>男</w:delText>
              </w:r>
            </w:del>
          </w:p>
        </w:tc>
        <w:tc>
          <w:tcPr>
            <w:tcW w:w="1720" w:type="dxa"/>
            <w:gridSpan w:val="2"/>
            <w:vAlign w:val="center"/>
          </w:tcPr>
          <w:p w:rsidR="0067585B" w:rsidDel="00193B42" w:rsidRDefault="001234A7">
            <w:pPr>
              <w:snapToGrid w:val="0"/>
              <w:spacing w:line="380" w:lineRule="exact"/>
              <w:jc w:val="center"/>
              <w:rPr>
                <w:del w:id="226" w:author="Microsoft Office User" w:date="2025-06-20T14:55:00Z"/>
                <w:rFonts w:cs="方正仿宋_GBK"/>
                <w:color w:val="000000"/>
                <w:sz w:val="24"/>
              </w:rPr>
            </w:pPr>
            <w:del w:id="227" w:author="Microsoft Office User" w:date="2025-06-20T14:55:00Z">
              <w:r w:rsidDel="00193B42">
                <w:rPr>
                  <w:rFonts w:cs="方正仿宋_GBK" w:hint="eastAsia"/>
                  <w:color w:val="000000"/>
                  <w:sz w:val="24"/>
                </w:rPr>
                <w:delText>出生年月</w:delText>
              </w:r>
            </w:del>
          </w:p>
        </w:tc>
        <w:tc>
          <w:tcPr>
            <w:tcW w:w="1472" w:type="dxa"/>
            <w:gridSpan w:val="2"/>
            <w:vAlign w:val="center"/>
          </w:tcPr>
          <w:p w:rsidR="0067585B" w:rsidDel="00193B42" w:rsidRDefault="001234A7">
            <w:pPr>
              <w:snapToGrid w:val="0"/>
              <w:spacing w:line="380" w:lineRule="exact"/>
              <w:jc w:val="center"/>
              <w:rPr>
                <w:del w:id="228" w:author="Microsoft Office User" w:date="2025-06-20T14:55:00Z"/>
                <w:rFonts w:cs="方正仿宋_GBK"/>
                <w:color w:val="000000"/>
                <w:sz w:val="24"/>
              </w:rPr>
            </w:pPr>
            <w:del w:id="229" w:author="Microsoft Office User" w:date="2025-06-20T14:55:00Z">
              <w:r w:rsidDel="00193B42">
                <w:rPr>
                  <w:rFonts w:cs="方正仿宋_GBK" w:hint="eastAsia"/>
                  <w:color w:val="000000"/>
                  <w:sz w:val="24"/>
                </w:rPr>
                <w:delText>1996.09</w:delText>
              </w:r>
            </w:del>
          </w:p>
        </w:tc>
      </w:tr>
      <w:tr w:rsidR="0067585B" w:rsidDel="00193B42">
        <w:trPr>
          <w:trHeight w:val="719"/>
          <w:del w:id="230" w:author="Microsoft Office User" w:date="2025-06-20T14:55:00Z"/>
        </w:trPr>
        <w:tc>
          <w:tcPr>
            <w:tcW w:w="542" w:type="dxa"/>
            <w:gridSpan w:val="2"/>
            <w:vMerge/>
            <w:vAlign w:val="center"/>
          </w:tcPr>
          <w:p w:rsidR="0067585B" w:rsidDel="00193B42" w:rsidRDefault="0067585B">
            <w:pPr>
              <w:snapToGrid w:val="0"/>
              <w:spacing w:line="380" w:lineRule="exact"/>
              <w:jc w:val="center"/>
              <w:rPr>
                <w:del w:id="231" w:author="Microsoft Office User" w:date="2025-06-20T14:55:00Z"/>
                <w:rFonts w:cs="方正仿宋_GBK"/>
                <w:color w:val="000000"/>
                <w:sz w:val="24"/>
              </w:rPr>
            </w:pPr>
          </w:p>
        </w:tc>
        <w:tc>
          <w:tcPr>
            <w:tcW w:w="1302" w:type="dxa"/>
            <w:vAlign w:val="center"/>
          </w:tcPr>
          <w:p w:rsidR="0067585B" w:rsidDel="00193B42" w:rsidRDefault="001234A7">
            <w:pPr>
              <w:snapToGrid w:val="0"/>
              <w:spacing w:line="380" w:lineRule="exact"/>
              <w:jc w:val="center"/>
              <w:rPr>
                <w:del w:id="232" w:author="Microsoft Office User" w:date="2025-06-20T14:55:00Z"/>
                <w:rFonts w:cs="方正仿宋_GBK"/>
                <w:color w:val="000000"/>
                <w:sz w:val="24"/>
              </w:rPr>
            </w:pPr>
            <w:del w:id="233" w:author="Microsoft Office User" w:date="2025-06-20T14:55:00Z">
              <w:r w:rsidDel="00193B42">
                <w:rPr>
                  <w:rFonts w:cs="方正仿宋_GBK" w:hint="eastAsia"/>
                  <w:color w:val="000000"/>
                  <w:sz w:val="24"/>
                </w:rPr>
                <w:delText>民族</w:delText>
              </w:r>
            </w:del>
          </w:p>
        </w:tc>
        <w:tc>
          <w:tcPr>
            <w:tcW w:w="2187" w:type="dxa"/>
            <w:vAlign w:val="center"/>
          </w:tcPr>
          <w:p w:rsidR="0067585B" w:rsidDel="00193B42" w:rsidRDefault="001234A7">
            <w:pPr>
              <w:snapToGrid w:val="0"/>
              <w:spacing w:line="380" w:lineRule="exact"/>
              <w:jc w:val="center"/>
              <w:rPr>
                <w:del w:id="234" w:author="Microsoft Office User" w:date="2025-06-20T14:55:00Z"/>
                <w:rFonts w:cs="方正仿宋_GBK"/>
                <w:color w:val="000000"/>
                <w:sz w:val="24"/>
              </w:rPr>
            </w:pPr>
            <w:del w:id="235" w:author="Microsoft Office User" w:date="2025-06-20T14:55:00Z">
              <w:r w:rsidDel="00193B42">
                <w:rPr>
                  <w:rFonts w:cs="方正仿宋_GBK" w:hint="eastAsia"/>
                  <w:color w:val="000000"/>
                  <w:sz w:val="24"/>
                </w:rPr>
                <w:delText>汉</w:delText>
              </w:r>
            </w:del>
          </w:p>
        </w:tc>
        <w:tc>
          <w:tcPr>
            <w:tcW w:w="1064" w:type="dxa"/>
            <w:gridSpan w:val="3"/>
            <w:vAlign w:val="center"/>
          </w:tcPr>
          <w:p w:rsidR="0067585B" w:rsidDel="00193B42" w:rsidRDefault="001234A7">
            <w:pPr>
              <w:snapToGrid w:val="0"/>
              <w:spacing w:line="380" w:lineRule="exact"/>
              <w:jc w:val="center"/>
              <w:rPr>
                <w:del w:id="236" w:author="Microsoft Office User" w:date="2025-06-20T14:55:00Z"/>
                <w:rFonts w:cs="方正仿宋_GBK"/>
                <w:color w:val="000000"/>
                <w:sz w:val="24"/>
              </w:rPr>
            </w:pPr>
            <w:del w:id="237" w:author="Microsoft Office User" w:date="2025-06-20T14:55:00Z">
              <w:r w:rsidDel="00193B42">
                <w:rPr>
                  <w:rFonts w:cs="方正仿宋_GBK" w:hint="eastAsia"/>
                  <w:color w:val="000000"/>
                  <w:sz w:val="24"/>
                </w:rPr>
                <w:delText>学历</w:delText>
              </w:r>
            </w:del>
          </w:p>
        </w:tc>
        <w:tc>
          <w:tcPr>
            <w:tcW w:w="1353" w:type="dxa"/>
            <w:gridSpan w:val="2"/>
            <w:vAlign w:val="center"/>
          </w:tcPr>
          <w:p w:rsidR="0067585B" w:rsidDel="00193B42" w:rsidRDefault="001234A7">
            <w:pPr>
              <w:snapToGrid w:val="0"/>
              <w:spacing w:line="380" w:lineRule="exact"/>
              <w:jc w:val="center"/>
              <w:rPr>
                <w:del w:id="238" w:author="Microsoft Office User" w:date="2025-06-20T14:55:00Z"/>
                <w:rFonts w:cs="方正仿宋_GBK"/>
                <w:color w:val="000000"/>
                <w:sz w:val="24"/>
              </w:rPr>
            </w:pPr>
            <w:del w:id="239" w:author="Microsoft Office User" w:date="2025-06-20T14:55:00Z">
              <w:r w:rsidDel="00193B42">
                <w:rPr>
                  <w:rFonts w:cs="方正仿宋_GBK" w:hint="eastAsia"/>
                  <w:color w:val="000000"/>
                  <w:sz w:val="24"/>
                </w:rPr>
                <w:delText>研究生</w:delText>
              </w:r>
            </w:del>
          </w:p>
        </w:tc>
        <w:tc>
          <w:tcPr>
            <w:tcW w:w="1720" w:type="dxa"/>
            <w:gridSpan w:val="2"/>
            <w:vAlign w:val="center"/>
          </w:tcPr>
          <w:p w:rsidR="0067585B" w:rsidDel="00193B42" w:rsidRDefault="001234A7">
            <w:pPr>
              <w:snapToGrid w:val="0"/>
              <w:spacing w:line="380" w:lineRule="exact"/>
              <w:jc w:val="center"/>
              <w:rPr>
                <w:del w:id="240" w:author="Microsoft Office User" w:date="2025-06-20T14:55:00Z"/>
                <w:rFonts w:cs="方正仿宋_GBK"/>
                <w:color w:val="000000"/>
                <w:sz w:val="24"/>
              </w:rPr>
            </w:pPr>
            <w:del w:id="241" w:author="Microsoft Office User" w:date="2025-06-20T14:55:00Z">
              <w:r w:rsidDel="00193B42">
                <w:rPr>
                  <w:rFonts w:cs="方正仿宋_GBK" w:hint="eastAsia"/>
                  <w:color w:val="000000"/>
                  <w:sz w:val="24"/>
                </w:rPr>
                <w:delText>学位</w:delText>
              </w:r>
            </w:del>
          </w:p>
        </w:tc>
        <w:tc>
          <w:tcPr>
            <w:tcW w:w="1472" w:type="dxa"/>
            <w:gridSpan w:val="2"/>
            <w:vAlign w:val="center"/>
          </w:tcPr>
          <w:p w:rsidR="0067585B" w:rsidDel="00193B42" w:rsidRDefault="001234A7">
            <w:pPr>
              <w:snapToGrid w:val="0"/>
              <w:spacing w:line="380" w:lineRule="exact"/>
              <w:jc w:val="center"/>
              <w:rPr>
                <w:del w:id="242" w:author="Microsoft Office User" w:date="2025-06-20T14:55:00Z"/>
                <w:rFonts w:cs="方正仿宋_GBK"/>
                <w:color w:val="000000"/>
                <w:sz w:val="24"/>
              </w:rPr>
            </w:pPr>
            <w:del w:id="243" w:author="Microsoft Office User" w:date="2025-06-20T14:55:00Z">
              <w:r w:rsidDel="00193B42">
                <w:rPr>
                  <w:rFonts w:cs="方正仿宋_GBK" w:hint="eastAsia"/>
                  <w:color w:val="000000"/>
                  <w:sz w:val="24"/>
                </w:rPr>
                <w:delText>硕士</w:delText>
              </w:r>
            </w:del>
          </w:p>
        </w:tc>
      </w:tr>
      <w:tr w:rsidR="0067585B" w:rsidDel="00193B42">
        <w:trPr>
          <w:trHeight w:val="719"/>
          <w:del w:id="244" w:author="Microsoft Office User" w:date="2025-06-20T14:55:00Z"/>
        </w:trPr>
        <w:tc>
          <w:tcPr>
            <w:tcW w:w="542" w:type="dxa"/>
            <w:gridSpan w:val="2"/>
            <w:vMerge/>
            <w:vAlign w:val="center"/>
          </w:tcPr>
          <w:p w:rsidR="0067585B" w:rsidDel="00193B42" w:rsidRDefault="0067585B">
            <w:pPr>
              <w:snapToGrid w:val="0"/>
              <w:spacing w:line="380" w:lineRule="exact"/>
              <w:jc w:val="center"/>
              <w:rPr>
                <w:del w:id="245" w:author="Microsoft Office User" w:date="2025-06-20T14:55:00Z"/>
                <w:rFonts w:cs="方正仿宋_GBK"/>
                <w:color w:val="000000"/>
                <w:sz w:val="24"/>
              </w:rPr>
            </w:pPr>
          </w:p>
        </w:tc>
        <w:tc>
          <w:tcPr>
            <w:tcW w:w="1302" w:type="dxa"/>
            <w:vAlign w:val="center"/>
          </w:tcPr>
          <w:p w:rsidR="0067585B" w:rsidDel="00193B42" w:rsidRDefault="001234A7">
            <w:pPr>
              <w:snapToGrid w:val="0"/>
              <w:spacing w:line="380" w:lineRule="exact"/>
              <w:jc w:val="center"/>
              <w:rPr>
                <w:del w:id="246" w:author="Microsoft Office User" w:date="2025-06-20T14:55:00Z"/>
                <w:rFonts w:cs="方正仿宋_GBK"/>
                <w:color w:val="000000"/>
                <w:sz w:val="24"/>
              </w:rPr>
            </w:pPr>
            <w:del w:id="247" w:author="Microsoft Office User" w:date="2025-06-20T14:55:00Z">
              <w:r w:rsidDel="00193B42">
                <w:rPr>
                  <w:rFonts w:cs="方正仿宋_GBK" w:hint="eastAsia"/>
                  <w:color w:val="000000"/>
                  <w:sz w:val="24"/>
                </w:rPr>
                <w:delText>职称</w:delText>
              </w:r>
            </w:del>
          </w:p>
        </w:tc>
        <w:tc>
          <w:tcPr>
            <w:tcW w:w="2187" w:type="dxa"/>
            <w:vAlign w:val="center"/>
          </w:tcPr>
          <w:p w:rsidR="0067585B" w:rsidDel="00193B42" w:rsidRDefault="001234A7">
            <w:pPr>
              <w:snapToGrid w:val="0"/>
              <w:spacing w:line="380" w:lineRule="exact"/>
              <w:jc w:val="center"/>
              <w:rPr>
                <w:del w:id="248" w:author="Microsoft Office User" w:date="2025-06-20T14:55:00Z"/>
                <w:rFonts w:cs="方正仿宋_GBK"/>
                <w:color w:val="000000"/>
                <w:sz w:val="24"/>
              </w:rPr>
            </w:pPr>
            <w:del w:id="249" w:author="Microsoft Office User" w:date="2025-06-20T14:55:00Z">
              <w:r w:rsidDel="00193B42">
                <w:rPr>
                  <w:rFonts w:cs="方正仿宋_GBK" w:hint="eastAsia"/>
                  <w:color w:val="000000"/>
                  <w:sz w:val="24"/>
                </w:rPr>
                <w:delText>数字技术工程师</w:delText>
              </w:r>
            </w:del>
          </w:p>
        </w:tc>
        <w:tc>
          <w:tcPr>
            <w:tcW w:w="1064" w:type="dxa"/>
            <w:gridSpan w:val="3"/>
            <w:vAlign w:val="center"/>
          </w:tcPr>
          <w:p w:rsidR="0067585B" w:rsidDel="00193B42" w:rsidRDefault="001234A7">
            <w:pPr>
              <w:snapToGrid w:val="0"/>
              <w:spacing w:line="380" w:lineRule="exact"/>
              <w:jc w:val="center"/>
              <w:rPr>
                <w:del w:id="250" w:author="Microsoft Office User" w:date="2025-06-20T14:55:00Z"/>
                <w:rFonts w:cs="方正仿宋_GBK"/>
                <w:color w:val="000000"/>
                <w:sz w:val="24"/>
              </w:rPr>
            </w:pPr>
            <w:del w:id="251" w:author="Microsoft Office User" w:date="2025-06-20T14:55:00Z">
              <w:r w:rsidDel="00193B42">
                <w:rPr>
                  <w:rFonts w:cs="方正仿宋_GBK" w:hint="eastAsia"/>
                  <w:color w:val="000000"/>
                  <w:sz w:val="24"/>
                </w:rPr>
                <w:delText>专业</w:delText>
              </w:r>
            </w:del>
          </w:p>
        </w:tc>
        <w:tc>
          <w:tcPr>
            <w:tcW w:w="1353" w:type="dxa"/>
            <w:gridSpan w:val="2"/>
            <w:vAlign w:val="center"/>
          </w:tcPr>
          <w:p w:rsidR="0067585B" w:rsidDel="00193B42" w:rsidRDefault="001234A7">
            <w:pPr>
              <w:snapToGrid w:val="0"/>
              <w:spacing w:line="380" w:lineRule="exact"/>
              <w:jc w:val="center"/>
              <w:rPr>
                <w:del w:id="252" w:author="Microsoft Office User" w:date="2025-06-20T14:55:00Z"/>
                <w:rFonts w:cs="方正仿宋_GBK"/>
                <w:color w:val="000000"/>
                <w:sz w:val="24"/>
              </w:rPr>
            </w:pPr>
            <w:del w:id="253" w:author="Microsoft Office User" w:date="2025-06-20T14:55:00Z">
              <w:r w:rsidDel="00193B42">
                <w:rPr>
                  <w:rFonts w:cs="方正仿宋_GBK" w:hint="eastAsia"/>
                  <w:color w:val="000000"/>
                  <w:sz w:val="24"/>
                </w:rPr>
                <w:delText>医学信息学</w:delText>
              </w:r>
            </w:del>
          </w:p>
        </w:tc>
        <w:tc>
          <w:tcPr>
            <w:tcW w:w="1720" w:type="dxa"/>
            <w:gridSpan w:val="2"/>
            <w:vAlign w:val="center"/>
          </w:tcPr>
          <w:p w:rsidR="0067585B" w:rsidDel="00193B42" w:rsidRDefault="001234A7">
            <w:pPr>
              <w:snapToGrid w:val="0"/>
              <w:spacing w:line="380" w:lineRule="exact"/>
              <w:jc w:val="center"/>
              <w:rPr>
                <w:del w:id="254" w:author="Microsoft Office User" w:date="2025-06-20T14:55:00Z"/>
                <w:rFonts w:cs="方正仿宋_GBK"/>
                <w:color w:val="000000"/>
                <w:sz w:val="24"/>
              </w:rPr>
            </w:pPr>
            <w:del w:id="255" w:author="Microsoft Office User" w:date="2025-06-20T14:55:00Z">
              <w:r w:rsidDel="00193B42">
                <w:rPr>
                  <w:rFonts w:cs="方正仿宋_GBK" w:hint="eastAsia"/>
                  <w:color w:val="000000"/>
                  <w:sz w:val="24"/>
                </w:rPr>
                <w:delText>人才称号</w:delText>
              </w:r>
            </w:del>
          </w:p>
        </w:tc>
        <w:tc>
          <w:tcPr>
            <w:tcW w:w="1472" w:type="dxa"/>
            <w:gridSpan w:val="2"/>
            <w:vAlign w:val="center"/>
          </w:tcPr>
          <w:p w:rsidR="0067585B" w:rsidDel="00193B42" w:rsidRDefault="001234A7">
            <w:pPr>
              <w:snapToGrid w:val="0"/>
              <w:spacing w:line="380" w:lineRule="exact"/>
              <w:jc w:val="center"/>
              <w:rPr>
                <w:del w:id="256" w:author="Microsoft Office User" w:date="2025-06-20T14:55:00Z"/>
                <w:rFonts w:cs="方正仿宋_GBK"/>
                <w:color w:val="000000"/>
                <w:sz w:val="24"/>
              </w:rPr>
            </w:pPr>
            <w:del w:id="257" w:author="Microsoft Office User" w:date="2025-06-20T14:55:00Z">
              <w:r w:rsidDel="00193B42">
                <w:rPr>
                  <w:rFonts w:cs="方正仿宋_GBK" w:hint="eastAsia"/>
                  <w:color w:val="000000"/>
                  <w:sz w:val="24"/>
                </w:rPr>
                <w:delText>无</w:delText>
              </w:r>
            </w:del>
          </w:p>
        </w:tc>
      </w:tr>
      <w:tr w:rsidR="0067585B" w:rsidDel="00193B42">
        <w:trPr>
          <w:trHeight w:val="567"/>
          <w:del w:id="258" w:author="Microsoft Office User" w:date="2025-06-20T14:55:00Z"/>
        </w:trPr>
        <w:tc>
          <w:tcPr>
            <w:tcW w:w="542" w:type="dxa"/>
            <w:gridSpan w:val="2"/>
            <w:vMerge/>
            <w:vAlign w:val="center"/>
          </w:tcPr>
          <w:p w:rsidR="0067585B" w:rsidDel="00193B42" w:rsidRDefault="0067585B">
            <w:pPr>
              <w:snapToGrid w:val="0"/>
              <w:spacing w:line="380" w:lineRule="exact"/>
              <w:jc w:val="center"/>
              <w:rPr>
                <w:del w:id="259" w:author="Microsoft Office User" w:date="2025-06-20T14:55:00Z"/>
                <w:rFonts w:cs="方正仿宋_GBK"/>
                <w:color w:val="000000"/>
                <w:sz w:val="24"/>
              </w:rPr>
            </w:pPr>
          </w:p>
        </w:tc>
        <w:tc>
          <w:tcPr>
            <w:tcW w:w="1302" w:type="dxa"/>
            <w:vAlign w:val="center"/>
          </w:tcPr>
          <w:p w:rsidR="0067585B" w:rsidDel="00193B42" w:rsidRDefault="001234A7">
            <w:pPr>
              <w:snapToGrid w:val="0"/>
              <w:spacing w:line="380" w:lineRule="exact"/>
              <w:jc w:val="center"/>
              <w:rPr>
                <w:del w:id="260" w:author="Microsoft Office User" w:date="2025-06-20T14:55:00Z"/>
                <w:rFonts w:cs="方正仿宋_GBK"/>
                <w:color w:val="000000"/>
                <w:sz w:val="24"/>
              </w:rPr>
            </w:pPr>
            <w:del w:id="261" w:author="Microsoft Office User" w:date="2025-06-20T14:55:00Z">
              <w:r w:rsidDel="00193B42">
                <w:rPr>
                  <w:rFonts w:cs="方正仿宋_GBK" w:hint="eastAsia"/>
                  <w:color w:val="000000"/>
                  <w:sz w:val="24"/>
                </w:rPr>
                <w:delText>单位</w:delText>
              </w:r>
            </w:del>
          </w:p>
        </w:tc>
        <w:tc>
          <w:tcPr>
            <w:tcW w:w="2187" w:type="dxa"/>
            <w:vAlign w:val="center"/>
          </w:tcPr>
          <w:p w:rsidR="0067585B" w:rsidDel="00193B42" w:rsidRDefault="001234A7">
            <w:pPr>
              <w:snapToGrid w:val="0"/>
              <w:spacing w:line="380" w:lineRule="exact"/>
              <w:jc w:val="center"/>
              <w:rPr>
                <w:del w:id="262" w:author="Microsoft Office User" w:date="2025-06-20T14:55:00Z"/>
                <w:rFonts w:cs="方正仿宋_GBK"/>
                <w:color w:val="000000"/>
                <w:sz w:val="24"/>
              </w:rPr>
            </w:pPr>
            <w:del w:id="263" w:author="Microsoft Office User" w:date="2025-06-20T14:55:00Z">
              <w:r w:rsidDel="00193B42">
                <w:rPr>
                  <w:rFonts w:cs="方正仿宋_GBK" w:hint="eastAsia"/>
                  <w:color w:val="000000"/>
                  <w:sz w:val="24"/>
                </w:rPr>
                <w:delText>重庆市合川区人民医院</w:delText>
              </w:r>
            </w:del>
          </w:p>
        </w:tc>
        <w:tc>
          <w:tcPr>
            <w:tcW w:w="1064" w:type="dxa"/>
            <w:gridSpan w:val="3"/>
            <w:vAlign w:val="center"/>
          </w:tcPr>
          <w:p w:rsidR="0067585B" w:rsidDel="00193B42" w:rsidRDefault="001234A7">
            <w:pPr>
              <w:snapToGrid w:val="0"/>
              <w:spacing w:line="380" w:lineRule="exact"/>
              <w:jc w:val="center"/>
              <w:rPr>
                <w:del w:id="264" w:author="Microsoft Office User" w:date="2025-06-20T14:55:00Z"/>
                <w:rFonts w:cs="方正仿宋_GBK"/>
                <w:color w:val="000000"/>
                <w:sz w:val="24"/>
              </w:rPr>
            </w:pPr>
            <w:del w:id="265" w:author="Microsoft Office User" w:date="2025-06-20T14:55:00Z">
              <w:r w:rsidDel="00193B42">
                <w:rPr>
                  <w:rFonts w:cs="方正仿宋_GBK" w:hint="eastAsia"/>
                  <w:color w:val="000000"/>
                  <w:sz w:val="24"/>
                </w:rPr>
                <w:delText>手机</w:delText>
              </w:r>
            </w:del>
          </w:p>
        </w:tc>
        <w:tc>
          <w:tcPr>
            <w:tcW w:w="1353" w:type="dxa"/>
            <w:gridSpan w:val="2"/>
            <w:vAlign w:val="center"/>
          </w:tcPr>
          <w:p w:rsidR="0067585B" w:rsidDel="00193B42" w:rsidRDefault="001234A7">
            <w:pPr>
              <w:snapToGrid w:val="0"/>
              <w:spacing w:line="380" w:lineRule="exact"/>
              <w:jc w:val="center"/>
              <w:rPr>
                <w:del w:id="266" w:author="Microsoft Office User" w:date="2025-06-20T14:55:00Z"/>
                <w:rFonts w:cs="方正仿宋_GBK"/>
                <w:color w:val="000000"/>
                <w:sz w:val="24"/>
              </w:rPr>
            </w:pPr>
            <w:del w:id="267" w:author="Microsoft Office User" w:date="2025-06-20T14:55:00Z">
              <w:r w:rsidDel="00193B42">
                <w:rPr>
                  <w:rFonts w:cs="方正仿宋_GBK" w:hint="eastAsia"/>
                  <w:color w:val="000000"/>
                  <w:sz w:val="24"/>
                </w:rPr>
                <w:delText>13452668036</w:delText>
              </w:r>
            </w:del>
          </w:p>
        </w:tc>
        <w:tc>
          <w:tcPr>
            <w:tcW w:w="1720" w:type="dxa"/>
            <w:gridSpan w:val="2"/>
            <w:vAlign w:val="center"/>
          </w:tcPr>
          <w:p w:rsidR="0067585B" w:rsidDel="00193B42" w:rsidRDefault="001234A7">
            <w:pPr>
              <w:snapToGrid w:val="0"/>
              <w:spacing w:line="380" w:lineRule="exact"/>
              <w:jc w:val="center"/>
              <w:rPr>
                <w:del w:id="268" w:author="Microsoft Office User" w:date="2025-06-20T14:55:00Z"/>
                <w:rFonts w:cs="方正仿宋_GBK"/>
                <w:color w:val="000000"/>
                <w:sz w:val="24"/>
              </w:rPr>
            </w:pPr>
            <w:del w:id="269" w:author="Microsoft Office User" w:date="2025-06-20T14:55:00Z">
              <w:r w:rsidDel="00193B42">
                <w:rPr>
                  <w:rFonts w:cs="方正仿宋_GBK" w:hint="eastAsia"/>
                  <w:color w:val="000000"/>
                  <w:sz w:val="24"/>
                </w:rPr>
                <w:delText>主要研究方向</w:delText>
              </w:r>
            </w:del>
          </w:p>
        </w:tc>
        <w:tc>
          <w:tcPr>
            <w:tcW w:w="1472" w:type="dxa"/>
            <w:gridSpan w:val="2"/>
            <w:vAlign w:val="center"/>
          </w:tcPr>
          <w:p w:rsidR="0067585B" w:rsidDel="00193B42" w:rsidRDefault="001234A7">
            <w:pPr>
              <w:snapToGrid w:val="0"/>
              <w:spacing w:line="380" w:lineRule="exact"/>
              <w:jc w:val="center"/>
              <w:rPr>
                <w:del w:id="270" w:author="Microsoft Office User" w:date="2025-06-20T14:55:00Z"/>
                <w:rFonts w:cs="方正仿宋_GBK"/>
                <w:color w:val="000000"/>
                <w:sz w:val="24"/>
              </w:rPr>
            </w:pPr>
            <w:del w:id="271" w:author="Microsoft Office User" w:date="2025-06-20T14:55:00Z">
              <w:r w:rsidDel="00193B42">
                <w:rPr>
                  <w:rFonts w:cs="方正仿宋_GBK" w:hint="eastAsia"/>
                  <w:color w:val="000000"/>
                  <w:sz w:val="24"/>
                </w:rPr>
                <w:delText>医疗大数据分析</w:delText>
              </w:r>
            </w:del>
          </w:p>
        </w:tc>
      </w:tr>
      <w:tr w:rsidR="0067585B" w:rsidDel="00193B42">
        <w:trPr>
          <w:trHeight w:val="694"/>
          <w:del w:id="272" w:author="Microsoft Office User" w:date="2025-06-20T14:55:00Z"/>
        </w:trPr>
        <w:tc>
          <w:tcPr>
            <w:tcW w:w="542" w:type="dxa"/>
            <w:gridSpan w:val="2"/>
            <w:vMerge w:val="restart"/>
            <w:vAlign w:val="center"/>
          </w:tcPr>
          <w:p w:rsidR="0067585B" w:rsidDel="00193B42" w:rsidRDefault="001234A7">
            <w:pPr>
              <w:snapToGrid w:val="0"/>
              <w:spacing w:line="380" w:lineRule="exact"/>
              <w:jc w:val="center"/>
              <w:rPr>
                <w:del w:id="273" w:author="Microsoft Office User" w:date="2025-06-20T14:55:00Z"/>
                <w:rFonts w:cs="方正仿宋_GBK"/>
                <w:color w:val="000000"/>
                <w:sz w:val="24"/>
              </w:rPr>
            </w:pPr>
            <w:del w:id="274" w:author="Microsoft Office User" w:date="2025-06-20T14:55:00Z">
              <w:r w:rsidDel="00193B42">
                <w:rPr>
                  <w:rFonts w:cs="方正仿宋_GBK" w:hint="eastAsia"/>
                  <w:b/>
                  <w:bCs/>
                  <w:color w:val="000000"/>
                  <w:sz w:val="24"/>
                </w:rPr>
                <w:delText>依托单位信息</w:delText>
              </w:r>
            </w:del>
          </w:p>
        </w:tc>
        <w:tc>
          <w:tcPr>
            <w:tcW w:w="1302" w:type="dxa"/>
            <w:vAlign w:val="center"/>
          </w:tcPr>
          <w:p w:rsidR="0067585B" w:rsidDel="00193B42" w:rsidRDefault="001234A7">
            <w:pPr>
              <w:snapToGrid w:val="0"/>
              <w:spacing w:line="380" w:lineRule="exact"/>
              <w:jc w:val="center"/>
              <w:rPr>
                <w:del w:id="275" w:author="Microsoft Office User" w:date="2025-06-20T14:55:00Z"/>
                <w:rFonts w:cs="方正仿宋_GBK"/>
                <w:color w:val="000000"/>
                <w:sz w:val="24"/>
              </w:rPr>
            </w:pPr>
            <w:del w:id="276" w:author="Microsoft Office User" w:date="2025-06-20T14:55:00Z">
              <w:r w:rsidDel="00193B42">
                <w:rPr>
                  <w:rFonts w:cs="方正仿宋_GBK" w:hint="eastAsia"/>
                  <w:color w:val="000000"/>
                  <w:sz w:val="24"/>
                </w:rPr>
                <w:delText>单位名称</w:delText>
              </w:r>
            </w:del>
          </w:p>
        </w:tc>
        <w:tc>
          <w:tcPr>
            <w:tcW w:w="7796" w:type="dxa"/>
            <w:gridSpan w:val="10"/>
            <w:vAlign w:val="center"/>
          </w:tcPr>
          <w:p w:rsidR="0067585B" w:rsidDel="00193B42" w:rsidRDefault="001234A7">
            <w:pPr>
              <w:snapToGrid w:val="0"/>
              <w:spacing w:line="380" w:lineRule="exact"/>
              <w:jc w:val="center"/>
              <w:rPr>
                <w:del w:id="277" w:author="Microsoft Office User" w:date="2025-06-20T14:55:00Z"/>
                <w:rFonts w:cs="方正仿宋_GBK"/>
                <w:color w:val="000000"/>
                <w:sz w:val="24"/>
              </w:rPr>
            </w:pPr>
            <w:del w:id="278" w:author="Microsoft Office User" w:date="2025-06-20T14:55:00Z">
              <w:r w:rsidDel="00193B42">
                <w:rPr>
                  <w:rFonts w:cs="方正仿宋_GBK"/>
                  <w:color w:val="000000"/>
                  <w:sz w:val="24"/>
                </w:rPr>
                <w:delText>重庆市合川区人民医院</w:delText>
              </w:r>
            </w:del>
          </w:p>
        </w:tc>
      </w:tr>
      <w:tr w:rsidR="0067585B" w:rsidDel="00193B42">
        <w:trPr>
          <w:trHeight w:val="567"/>
          <w:del w:id="279" w:author="Microsoft Office User" w:date="2025-06-20T14:55:00Z"/>
        </w:trPr>
        <w:tc>
          <w:tcPr>
            <w:tcW w:w="542" w:type="dxa"/>
            <w:gridSpan w:val="2"/>
            <w:vMerge/>
            <w:vAlign w:val="center"/>
          </w:tcPr>
          <w:p w:rsidR="0067585B" w:rsidDel="00193B42" w:rsidRDefault="0067585B">
            <w:pPr>
              <w:snapToGrid w:val="0"/>
              <w:spacing w:line="380" w:lineRule="exact"/>
              <w:jc w:val="center"/>
              <w:rPr>
                <w:del w:id="280" w:author="Microsoft Office User" w:date="2025-06-20T14:55:00Z"/>
                <w:rFonts w:cs="方正仿宋_GBK"/>
                <w:color w:val="000000"/>
                <w:sz w:val="24"/>
              </w:rPr>
            </w:pPr>
          </w:p>
        </w:tc>
        <w:tc>
          <w:tcPr>
            <w:tcW w:w="1302" w:type="dxa"/>
            <w:vAlign w:val="center"/>
          </w:tcPr>
          <w:p w:rsidR="0067585B" w:rsidDel="00193B42" w:rsidRDefault="001234A7">
            <w:pPr>
              <w:snapToGrid w:val="0"/>
              <w:spacing w:line="380" w:lineRule="exact"/>
              <w:jc w:val="center"/>
              <w:rPr>
                <w:del w:id="281" w:author="Microsoft Office User" w:date="2025-06-20T14:55:00Z"/>
                <w:rFonts w:cs="方正仿宋_GBK"/>
                <w:color w:val="000000"/>
                <w:sz w:val="24"/>
              </w:rPr>
            </w:pPr>
            <w:del w:id="282" w:author="Microsoft Office User" w:date="2025-06-20T14:55:00Z">
              <w:r w:rsidDel="00193B42">
                <w:rPr>
                  <w:rFonts w:cs="方正仿宋_GBK" w:hint="eastAsia"/>
                  <w:color w:val="000000"/>
                  <w:sz w:val="24"/>
                </w:rPr>
                <w:delText>单位性质</w:delText>
              </w:r>
            </w:del>
          </w:p>
        </w:tc>
        <w:tc>
          <w:tcPr>
            <w:tcW w:w="3161" w:type="dxa"/>
            <w:gridSpan w:val="3"/>
            <w:vAlign w:val="center"/>
          </w:tcPr>
          <w:p w:rsidR="0067585B" w:rsidDel="00193B42" w:rsidRDefault="001234A7">
            <w:pPr>
              <w:snapToGrid w:val="0"/>
              <w:spacing w:line="380" w:lineRule="exact"/>
              <w:jc w:val="center"/>
              <w:rPr>
                <w:del w:id="283" w:author="Microsoft Office User" w:date="2025-06-20T14:55:00Z"/>
                <w:rFonts w:cs="方正仿宋_GBK"/>
                <w:color w:val="000000"/>
                <w:sz w:val="24"/>
              </w:rPr>
            </w:pPr>
            <w:del w:id="284" w:author="Microsoft Office User" w:date="2025-06-20T14:55:00Z">
              <w:r w:rsidDel="00193B42">
                <w:rPr>
                  <w:rFonts w:cs="方正仿宋_GBK" w:hint="eastAsia"/>
                  <w:color w:val="000000"/>
                  <w:sz w:val="24"/>
                </w:rPr>
                <w:delText>事业单位</w:delText>
              </w:r>
            </w:del>
          </w:p>
        </w:tc>
        <w:tc>
          <w:tcPr>
            <w:tcW w:w="1379" w:type="dxa"/>
            <w:gridSpan w:val="2"/>
            <w:vAlign w:val="center"/>
          </w:tcPr>
          <w:p w:rsidR="0067585B" w:rsidDel="00193B42" w:rsidRDefault="001234A7">
            <w:pPr>
              <w:snapToGrid w:val="0"/>
              <w:spacing w:line="380" w:lineRule="exact"/>
              <w:jc w:val="center"/>
              <w:rPr>
                <w:del w:id="285" w:author="Microsoft Office User" w:date="2025-06-20T14:55:00Z"/>
                <w:rFonts w:cs="方正仿宋_GBK"/>
                <w:color w:val="000000"/>
                <w:sz w:val="24"/>
              </w:rPr>
            </w:pPr>
            <w:del w:id="286" w:author="Microsoft Office User" w:date="2025-06-20T14:55:00Z">
              <w:r w:rsidDel="00193B42">
                <w:rPr>
                  <w:rFonts w:cs="方正仿宋_GBK" w:hint="eastAsia"/>
                  <w:color w:val="000000"/>
                  <w:sz w:val="24"/>
                </w:rPr>
                <w:delText>联系人</w:delText>
              </w:r>
            </w:del>
          </w:p>
        </w:tc>
        <w:tc>
          <w:tcPr>
            <w:tcW w:w="3256" w:type="dxa"/>
            <w:gridSpan w:val="5"/>
            <w:vAlign w:val="center"/>
          </w:tcPr>
          <w:p w:rsidR="0067585B" w:rsidDel="00193B42" w:rsidRDefault="001234A7">
            <w:pPr>
              <w:snapToGrid w:val="0"/>
              <w:spacing w:line="380" w:lineRule="exact"/>
              <w:jc w:val="center"/>
              <w:rPr>
                <w:del w:id="287" w:author="Microsoft Office User" w:date="2025-06-20T14:55:00Z"/>
                <w:rFonts w:cs="方正仿宋_GBK"/>
                <w:color w:val="000000"/>
                <w:sz w:val="24"/>
              </w:rPr>
            </w:pPr>
            <w:del w:id="288" w:author="Microsoft Office User" w:date="2025-06-20T14:55:00Z">
              <w:r w:rsidDel="00193B42">
                <w:rPr>
                  <w:rFonts w:cs="方正仿宋_GBK" w:hint="eastAsia"/>
                  <w:color w:val="000000"/>
                  <w:sz w:val="24"/>
                </w:rPr>
                <w:delText>邹翰林</w:delText>
              </w:r>
            </w:del>
          </w:p>
        </w:tc>
      </w:tr>
      <w:tr w:rsidR="0067585B" w:rsidDel="00193B42">
        <w:trPr>
          <w:trHeight w:val="567"/>
          <w:del w:id="289" w:author="Microsoft Office User" w:date="2025-06-20T14:55:00Z"/>
        </w:trPr>
        <w:tc>
          <w:tcPr>
            <w:tcW w:w="542" w:type="dxa"/>
            <w:gridSpan w:val="2"/>
            <w:vMerge/>
            <w:vAlign w:val="center"/>
          </w:tcPr>
          <w:p w:rsidR="0067585B" w:rsidDel="00193B42" w:rsidRDefault="0067585B">
            <w:pPr>
              <w:snapToGrid w:val="0"/>
              <w:spacing w:line="380" w:lineRule="exact"/>
              <w:jc w:val="center"/>
              <w:rPr>
                <w:del w:id="290" w:author="Microsoft Office User" w:date="2025-06-20T14:55:00Z"/>
                <w:rFonts w:cs="方正仿宋_GBK"/>
                <w:color w:val="000000"/>
                <w:sz w:val="24"/>
              </w:rPr>
            </w:pPr>
          </w:p>
        </w:tc>
        <w:tc>
          <w:tcPr>
            <w:tcW w:w="1302" w:type="dxa"/>
            <w:vAlign w:val="center"/>
          </w:tcPr>
          <w:p w:rsidR="0067585B" w:rsidDel="00193B42" w:rsidRDefault="001234A7">
            <w:pPr>
              <w:snapToGrid w:val="0"/>
              <w:spacing w:line="380" w:lineRule="exact"/>
              <w:jc w:val="center"/>
              <w:rPr>
                <w:del w:id="291" w:author="Microsoft Office User" w:date="2025-06-20T14:55:00Z"/>
                <w:rFonts w:cs="方正仿宋_GBK"/>
                <w:color w:val="000000"/>
                <w:sz w:val="24"/>
              </w:rPr>
            </w:pPr>
            <w:del w:id="292" w:author="Microsoft Office User" w:date="2025-06-20T14:55:00Z">
              <w:r w:rsidDel="00193B42">
                <w:rPr>
                  <w:rFonts w:cs="方正仿宋_GBK" w:hint="eastAsia"/>
                  <w:color w:val="000000"/>
                  <w:sz w:val="24"/>
                </w:rPr>
                <w:delText>电话</w:delText>
              </w:r>
            </w:del>
          </w:p>
        </w:tc>
        <w:tc>
          <w:tcPr>
            <w:tcW w:w="3161" w:type="dxa"/>
            <w:gridSpan w:val="3"/>
            <w:vAlign w:val="center"/>
          </w:tcPr>
          <w:p w:rsidR="0067585B" w:rsidDel="00193B42" w:rsidRDefault="001234A7">
            <w:pPr>
              <w:snapToGrid w:val="0"/>
              <w:spacing w:line="380" w:lineRule="exact"/>
              <w:jc w:val="center"/>
              <w:rPr>
                <w:del w:id="293" w:author="Microsoft Office User" w:date="2025-06-20T14:55:00Z"/>
                <w:rFonts w:cs="方正仿宋_GBK"/>
                <w:color w:val="000000"/>
                <w:sz w:val="24"/>
              </w:rPr>
            </w:pPr>
            <w:del w:id="294" w:author="Microsoft Office User" w:date="2025-06-20T14:55:00Z">
              <w:r w:rsidDel="00193B42">
                <w:rPr>
                  <w:rFonts w:cs="方正仿宋_GBK" w:hint="eastAsia"/>
                  <w:color w:val="000000"/>
                  <w:sz w:val="24"/>
                </w:rPr>
                <w:delText>42834733</w:delText>
              </w:r>
            </w:del>
          </w:p>
        </w:tc>
        <w:tc>
          <w:tcPr>
            <w:tcW w:w="1379" w:type="dxa"/>
            <w:gridSpan w:val="2"/>
            <w:vAlign w:val="center"/>
          </w:tcPr>
          <w:p w:rsidR="0067585B" w:rsidDel="00193B42" w:rsidRDefault="001234A7">
            <w:pPr>
              <w:snapToGrid w:val="0"/>
              <w:spacing w:line="380" w:lineRule="exact"/>
              <w:jc w:val="center"/>
              <w:rPr>
                <w:del w:id="295" w:author="Microsoft Office User" w:date="2025-06-20T14:55:00Z"/>
                <w:rFonts w:cs="方正仿宋_GBK"/>
                <w:color w:val="000000"/>
                <w:sz w:val="24"/>
              </w:rPr>
            </w:pPr>
            <w:del w:id="296" w:author="Microsoft Office User" w:date="2025-06-20T14:55:00Z">
              <w:r w:rsidDel="00193B42">
                <w:rPr>
                  <w:rFonts w:cs="方正仿宋_GBK" w:hint="eastAsia"/>
                  <w:color w:val="000000"/>
                  <w:sz w:val="24"/>
                </w:rPr>
                <w:delText>手机</w:delText>
              </w:r>
            </w:del>
          </w:p>
        </w:tc>
        <w:tc>
          <w:tcPr>
            <w:tcW w:w="3256" w:type="dxa"/>
            <w:gridSpan w:val="5"/>
            <w:vAlign w:val="center"/>
          </w:tcPr>
          <w:p w:rsidR="0067585B" w:rsidDel="00193B42" w:rsidRDefault="001234A7">
            <w:pPr>
              <w:snapToGrid w:val="0"/>
              <w:spacing w:line="380" w:lineRule="exact"/>
              <w:jc w:val="center"/>
              <w:rPr>
                <w:del w:id="297" w:author="Microsoft Office User" w:date="2025-06-20T14:55:00Z"/>
                <w:rFonts w:cs="方正仿宋_GBK"/>
                <w:color w:val="000000"/>
                <w:sz w:val="24"/>
              </w:rPr>
            </w:pPr>
            <w:del w:id="298" w:author="Microsoft Office User" w:date="2025-06-20T14:55:00Z">
              <w:r w:rsidDel="00193B42">
                <w:rPr>
                  <w:rFonts w:cs="方正仿宋_GBK" w:hint="eastAsia"/>
                  <w:color w:val="000000"/>
                  <w:sz w:val="24"/>
                </w:rPr>
                <w:delText>13883791906</w:delText>
              </w:r>
            </w:del>
          </w:p>
        </w:tc>
      </w:tr>
      <w:tr w:rsidR="0067585B" w:rsidDel="00193B42">
        <w:trPr>
          <w:trHeight w:val="797"/>
          <w:del w:id="299" w:author="Microsoft Office User" w:date="2025-06-20T14:55:00Z"/>
        </w:trPr>
        <w:tc>
          <w:tcPr>
            <w:tcW w:w="542" w:type="dxa"/>
            <w:gridSpan w:val="2"/>
            <w:vMerge/>
            <w:vAlign w:val="center"/>
          </w:tcPr>
          <w:p w:rsidR="0067585B" w:rsidDel="00193B42" w:rsidRDefault="0067585B">
            <w:pPr>
              <w:snapToGrid w:val="0"/>
              <w:spacing w:line="380" w:lineRule="exact"/>
              <w:jc w:val="center"/>
              <w:rPr>
                <w:del w:id="300" w:author="Microsoft Office User" w:date="2025-06-20T14:55:00Z"/>
                <w:rFonts w:cs="方正仿宋_GBK"/>
                <w:color w:val="000000"/>
                <w:sz w:val="24"/>
              </w:rPr>
            </w:pPr>
          </w:p>
        </w:tc>
        <w:tc>
          <w:tcPr>
            <w:tcW w:w="1302" w:type="dxa"/>
            <w:vAlign w:val="center"/>
          </w:tcPr>
          <w:p w:rsidR="0067585B" w:rsidDel="00193B42" w:rsidRDefault="001234A7">
            <w:pPr>
              <w:snapToGrid w:val="0"/>
              <w:spacing w:line="380" w:lineRule="exact"/>
              <w:jc w:val="center"/>
              <w:rPr>
                <w:del w:id="301" w:author="Microsoft Office User" w:date="2025-06-20T14:55:00Z"/>
                <w:rFonts w:cs="方正仿宋_GBK"/>
                <w:color w:val="000000"/>
                <w:sz w:val="24"/>
              </w:rPr>
            </w:pPr>
            <w:del w:id="302" w:author="Microsoft Office User" w:date="2025-06-20T14:55:00Z">
              <w:r w:rsidDel="00193B42">
                <w:rPr>
                  <w:rFonts w:cs="方正仿宋_GBK" w:hint="eastAsia"/>
                  <w:color w:val="000000"/>
                  <w:sz w:val="24"/>
                </w:rPr>
                <w:delText>邮政编码</w:delText>
              </w:r>
            </w:del>
          </w:p>
        </w:tc>
        <w:tc>
          <w:tcPr>
            <w:tcW w:w="3161" w:type="dxa"/>
            <w:gridSpan w:val="3"/>
            <w:vAlign w:val="center"/>
          </w:tcPr>
          <w:p w:rsidR="0067585B" w:rsidDel="00193B42" w:rsidRDefault="001234A7">
            <w:pPr>
              <w:snapToGrid w:val="0"/>
              <w:spacing w:line="380" w:lineRule="exact"/>
              <w:jc w:val="center"/>
              <w:rPr>
                <w:del w:id="303" w:author="Microsoft Office User" w:date="2025-06-20T14:55:00Z"/>
                <w:rFonts w:cs="方正仿宋_GBK"/>
                <w:color w:val="000000"/>
                <w:sz w:val="24"/>
              </w:rPr>
            </w:pPr>
            <w:del w:id="304" w:author="Microsoft Office User" w:date="2025-06-20T14:55:00Z">
              <w:r w:rsidDel="00193B42">
                <w:rPr>
                  <w:rFonts w:cs="方正仿宋_GBK" w:hint="eastAsia"/>
                  <w:color w:val="000000"/>
                  <w:sz w:val="24"/>
                </w:rPr>
                <w:delText>401519</w:delText>
              </w:r>
            </w:del>
          </w:p>
        </w:tc>
        <w:tc>
          <w:tcPr>
            <w:tcW w:w="1379" w:type="dxa"/>
            <w:gridSpan w:val="2"/>
            <w:vAlign w:val="center"/>
          </w:tcPr>
          <w:p w:rsidR="0067585B" w:rsidDel="00193B42" w:rsidRDefault="001234A7">
            <w:pPr>
              <w:snapToGrid w:val="0"/>
              <w:spacing w:line="380" w:lineRule="exact"/>
              <w:jc w:val="center"/>
              <w:rPr>
                <w:del w:id="305" w:author="Microsoft Office User" w:date="2025-06-20T14:55:00Z"/>
                <w:rFonts w:cs="方正仿宋_GBK"/>
                <w:color w:val="000000"/>
                <w:sz w:val="24"/>
              </w:rPr>
            </w:pPr>
            <w:del w:id="306" w:author="Microsoft Office User" w:date="2025-06-20T14:55:00Z">
              <w:r w:rsidDel="00193B42">
                <w:rPr>
                  <w:rFonts w:cs="方正仿宋_GBK" w:hint="eastAsia"/>
                  <w:color w:val="000000"/>
                  <w:sz w:val="24"/>
                </w:rPr>
                <w:delText>电子邮箱</w:delText>
              </w:r>
            </w:del>
          </w:p>
        </w:tc>
        <w:tc>
          <w:tcPr>
            <w:tcW w:w="3256" w:type="dxa"/>
            <w:gridSpan w:val="5"/>
            <w:vAlign w:val="center"/>
          </w:tcPr>
          <w:p w:rsidR="0067585B" w:rsidDel="00193B42" w:rsidRDefault="001234A7">
            <w:pPr>
              <w:snapToGrid w:val="0"/>
              <w:spacing w:line="380" w:lineRule="exact"/>
              <w:jc w:val="center"/>
              <w:rPr>
                <w:del w:id="307" w:author="Microsoft Office User" w:date="2025-06-20T14:55:00Z"/>
                <w:rFonts w:cs="方正仿宋_GBK"/>
                <w:color w:val="000000"/>
                <w:sz w:val="24"/>
              </w:rPr>
            </w:pPr>
            <w:del w:id="308" w:author="Microsoft Office User" w:date="2025-06-20T14:55:00Z">
              <w:r w:rsidDel="00193B42">
                <w:rPr>
                  <w:rFonts w:cs="方正仿宋_GBK" w:hint="eastAsia"/>
                  <w:color w:val="000000"/>
                  <w:sz w:val="24"/>
                </w:rPr>
                <w:delText>2209992659@qq.com</w:delText>
              </w:r>
            </w:del>
          </w:p>
        </w:tc>
      </w:tr>
      <w:tr w:rsidR="0067585B" w:rsidDel="00193B42">
        <w:trPr>
          <w:trHeight w:val="682"/>
          <w:del w:id="309" w:author="Microsoft Office User" w:date="2025-06-20T14:55:00Z"/>
        </w:trPr>
        <w:tc>
          <w:tcPr>
            <w:tcW w:w="542" w:type="dxa"/>
            <w:gridSpan w:val="2"/>
            <w:vMerge/>
            <w:vAlign w:val="center"/>
          </w:tcPr>
          <w:p w:rsidR="0067585B" w:rsidDel="00193B42" w:rsidRDefault="0067585B">
            <w:pPr>
              <w:snapToGrid w:val="0"/>
              <w:spacing w:line="380" w:lineRule="exact"/>
              <w:jc w:val="center"/>
              <w:rPr>
                <w:del w:id="310" w:author="Microsoft Office User" w:date="2025-06-20T14:55:00Z"/>
                <w:rFonts w:cs="方正仿宋_GBK"/>
                <w:color w:val="000000"/>
                <w:sz w:val="24"/>
              </w:rPr>
            </w:pPr>
          </w:p>
        </w:tc>
        <w:tc>
          <w:tcPr>
            <w:tcW w:w="1302" w:type="dxa"/>
            <w:vAlign w:val="center"/>
          </w:tcPr>
          <w:p w:rsidR="0067585B" w:rsidDel="00193B42" w:rsidRDefault="001234A7">
            <w:pPr>
              <w:snapToGrid w:val="0"/>
              <w:spacing w:line="380" w:lineRule="exact"/>
              <w:jc w:val="center"/>
              <w:rPr>
                <w:del w:id="311" w:author="Microsoft Office User" w:date="2025-06-20T14:55:00Z"/>
                <w:rFonts w:cs="方正仿宋_GBK"/>
                <w:color w:val="000000"/>
                <w:sz w:val="24"/>
              </w:rPr>
            </w:pPr>
            <w:del w:id="312" w:author="Microsoft Office User" w:date="2025-06-20T14:55:00Z">
              <w:r w:rsidDel="00193B42">
                <w:rPr>
                  <w:rFonts w:cs="方正仿宋_GBK" w:hint="eastAsia"/>
                  <w:color w:val="000000"/>
                  <w:sz w:val="24"/>
                </w:rPr>
                <w:delText>通讯地址</w:delText>
              </w:r>
            </w:del>
          </w:p>
        </w:tc>
        <w:tc>
          <w:tcPr>
            <w:tcW w:w="7796" w:type="dxa"/>
            <w:gridSpan w:val="10"/>
            <w:vAlign w:val="center"/>
          </w:tcPr>
          <w:p w:rsidR="0067585B" w:rsidDel="00193B42" w:rsidRDefault="001234A7">
            <w:pPr>
              <w:snapToGrid w:val="0"/>
              <w:spacing w:line="380" w:lineRule="exact"/>
              <w:jc w:val="center"/>
              <w:rPr>
                <w:del w:id="313" w:author="Microsoft Office User" w:date="2025-06-20T14:55:00Z"/>
                <w:rFonts w:cs="方正仿宋_GBK"/>
                <w:color w:val="000000"/>
                <w:sz w:val="24"/>
              </w:rPr>
            </w:pPr>
            <w:del w:id="314" w:author="Microsoft Office User" w:date="2025-06-20T14:55:00Z">
              <w:r w:rsidDel="00193B42">
                <w:rPr>
                  <w:rFonts w:cs="方正仿宋_GBK" w:hint="eastAsia"/>
                  <w:color w:val="000000"/>
                  <w:sz w:val="24"/>
                </w:rPr>
                <w:delText>重庆市合川区南办处希尔安大道</w:delText>
              </w:r>
              <w:r w:rsidDel="00193B42">
                <w:rPr>
                  <w:rFonts w:cs="方正仿宋_GBK" w:hint="eastAsia"/>
                  <w:color w:val="000000"/>
                  <w:sz w:val="24"/>
                </w:rPr>
                <w:delText>1366</w:delText>
              </w:r>
              <w:r w:rsidDel="00193B42">
                <w:rPr>
                  <w:rFonts w:cs="方正仿宋_GBK" w:hint="eastAsia"/>
                  <w:color w:val="000000"/>
                  <w:sz w:val="24"/>
                </w:rPr>
                <w:delText>号</w:delText>
              </w:r>
            </w:del>
          </w:p>
        </w:tc>
      </w:tr>
      <w:tr w:rsidR="0067585B" w:rsidDel="00193B42">
        <w:trPr>
          <w:trHeight w:val="567"/>
          <w:del w:id="315" w:author="Microsoft Office User" w:date="2025-06-20T14:55:00Z"/>
        </w:trPr>
        <w:tc>
          <w:tcPr>
            <w:tcW w:w="542" w:type="dxa"/>
            <w:gridSpan w:val="2"/>
            <w:vMerge w:val="restart"/>
            <w:vAlign w:val="center"/>
          </w:tcPr>
          <w:p w:rsidR="0067585B" w:rsidDel="00193B42" w:rsidRDefault="001234A7">
            <w:pPr>
              <w:snapToGrid w:val="0"/>
              <w:spacing w:line="380" w:lineRule="exact"/>
              <w:jc w:val="center"/>
              <w:rPr>
                <w:del w:id="316" w:author="Microsoft Office User" w:date="2025-06-20T14:55:00Z"/>
                <w:rFonts w:cs="方正仿宋_GBK"/>
                <w:color w:val="000000"/>
                <w:sz w:val="24"/>
              </w:rPr>
            </w:pPr>
            <w:del w:id="317" w:author="Microsoft Office User" w:date="2025-06-20T14:55:00Z">
              <w:r w:rsidDel="00193B42">
                <w:rPr>
                  <w:rFonts w:cs="方正仿宋_GBK" w:hint="eastAsia"/>
                  <w:b/>
                  <w:bCs/>
                  <w:color w:val="000000"/>
                  <w:sz w:val="24"/>
                </w:rPr>
                <w:delText>合作单位信息</w:delText>
              </w:r>
              <w:r w:rsidDel="00193B42">
                <w:rPr>
                  <w:rFonts w:cs="方正仿宋_GBK" w:hint="eastAsia"/>
                  <w:b/>
                  <w:bCs/>
                  <w:color w:val="000000"/>
                  <w:sz w:val="24"/>
                </w:rPr>
                <w:delText>1</w:delText>
              </w:r>
            </w:del>
          </w:p>
        </w:tc>
        <w:tc>
          <w:tcPr>
            <w:tcW w:w="1302" w:type="dxa"/>
            <w:vAlign w:val="center"/>
          </w:tcPr>
          <w:p w:rsidR="0067585B" w:rsidDel="00193B42" w:rsidRDefault="001234A7">
            <w:pPr>
              <w:snapToGrid w:val="0"/>
              <w:spacing w:line="380" w:lineRule="exact"/>
              <w:jc w:val="center"/>
              <w:rPr>
                <w:del w:id="318" w:author="Microsoft Office User" w:date="2025-06-20T14:55:00Z"/>
                <w:rFonts w:cs="方正仿宋_GBK"/>
                <w:color w:val="000000"/>
                <w:sz w:val="24"/>
              </w:rPr>
            </w:pPr>
            <w:del w:id="319" w:author="Microsoft Office User" w:date="2025-06-20T14:55:00Z">
              <w:r w:rsidDel="00193B42">
                <w:rPr>
                  <w:rFonts w:cs="方正仿宋_GBK" w:hint="eastAsia"/>
                  <w:color w:val="000000"/>
                  <w:sz w:val="24"/>
                </w:rPr>
                <w:delText>单位名称</w:delText>
              </w:r>
            </w:del>
          </w:p>
        </w:tc>
        <w:tc>
          <w:tcPr>
            <w:tcW w:w="7796" w:type="dxa"/>
            <w:gridSpan w:val="10"/>
            <w:vAlign w:val="center"/>
          </w:tcPr>
          <w:p w:rsidR="0067585B" w:rsidDel="00193B42" w:rsidRDefault="001234A7">
            <w:pPr>
              <w:snapToGrid w:val="0"/>
              <w:spacing w:line="380" w:lineRule="exact"/>
              <w:jc w:val="center"/>
              <w:rPr>
                <w:del w:id="320" w:author="Microsoft Office User" w:date="2025-06-20T14:55:00Z"/>
                <w:rFonts w:cs="方正仿宋_GBK"/>
                <w:color w:val="000000"/>
                <w:sz w:val="24"/>
              </w:rPr>
            </w:pPr>
            <w:del w:id="321" w:author="Microsoft Office User" w:date="2025-06-20T14:55:00Z">
              <w:r w:rsidDel="00193B42">
                <w:rPr>
                  <w:rFonts w:cs="方正仿宋_GBK" w:hint="eastAsia"/>
                  <w:color w:val="000000"/>
                  <w:sz w:val="24"/>
                </w:rPr>
                <w:delText>无</w:delText>
              </w:r>
            </w:del>
          </w:p>
        </w:tc>
      </w:tr>
      <w:tr w:rsidR="0067585B" w:rsidDel="00193B42">
        <w:trPr>
          <w:trHeight w:val="567"/>
          <w:del w:id="322" w:author="Microsoft Office User" w:date="2025-06-20T14:55:00Z"/>
        </w:trPr>
        <w:tc>
          <w:tcPr>
            <w:tcW w:w="542" w:type="dxa"/>
            <w:gridSpan w:val="2"/>
            <w:vMerge/>
            <w:vAlign w:val="center"/>
          </w:tcPr>
          <w:p w:rsidR="0067585B" w:rsidDel="00193B42" w:rsidRDefault="0067585B">
            <w:pPr>
              <w:snapToGrid w:val="0"/>
              <w:spacing w:line="380" w:lineRule="exact"/>
              <w:jc w:val="center"/>
              <w:rPr>
                <w:del w:id="323" w:author="Microsoft Office User" w:date="2025-06-20T14:55:00Z"/>
                <w:rFonts w:cs="方正仿宋_GBK"/>
                <w:color w:val="000000"/>
                <w:sz w:val="24"/>
              </w:rPr>
            </w:pPr>
          </w:p>
        </w:tc>
        <w:tc>
          <w:tcPr>
            <w:tcW w:w="1302" w:type="dxa"/>
            <w:vAlign w:val="center"/>
          </w:tcPr>
          <w:p w:rsidR="0067585B" w:rsidDel="00193B42" w:rsidRDefault="001234A7">
            <w:pPr>
              <w:snapToGrid w:val="0"/>
              <w:spacing w:line="380" w:lineRule="exact"/>
              <w:jc w:val="center"/>
              <w:rPr>
                <w:del w:id="324" w:author="Microsoft Office User" w:date="2025-06-20T14:55:00Z"/>
                <w:rFonts w:cs="方正仿宋_GBK"/>
                <w:color w:val="000000"/>
                <w:sz w:val="24"/>
              </w:rPr>
            </w:pPr>
            <w:del w:id="325" w:author="Microsoft Office User" w:date="2025-06-20T14:55:00Z">
              <w:r w:rsidDel="00193B42">
                <w:rPr>
                  <w:rFonts w:cs="方正仿宋_GBK" w:hint="eastAsia"/>
                  <w:color w:val="000000"/>
                  <w:sz w:val="24"/>
                </w:rPr>
                <w:delText>单位性质</w:delText>
              </w:r>
            </w:del>
          </w:p>
        </w:tc>
        <w:tc>
          <w:tcPr>
            <w:tcW w:w="3251" w:type="dxa"/>
            <w:gridSpan w:val="4"/>
            <w:vAlign w:val="center"/>
          </w:tcPr>
          <w:p w:rsidR="0067585B" w:rsidDel="00193B42" w:rsidRDefault="0067585B">
            <w:pPr>
              <w:snapToGrid w:val="0"/>
              <w:spacing w:line="380" w:lineRule="exact"/>
              <w:jc w:val="center"/>
              <w:rPr>
                <w:del w:id="326" w:author="Microsoft Office User" w:date="2025-06-20T14:55:00Z"/>
                <w:rFonts w:cs="方正仿宋_GBK"/>
                <w:color w:val="000000"/>
                <w:sz w:val="24"/>
              </w:rPr>
            </w:pPr>
          </w:p>
        </w:tc>
        <w:tc>
          <w:tcPr>
            <w:tcW w:w="1353" w:type="dxa"/>
            <w:gridSpan w:val="2"/>
            <w:vAlign w:val="center"/>
          </w:tcPr>
          <w:p w:rsidR="0067585B" w:rsidDel="00193B42" w:rsidRDefault="001234A7">
            <w:pPr>
              <w:snapToGrid w:val="0"/>
              <w:spacing w:line="380" w:lineRule="exact"/>
              <w:jc w:val="center"/>
              <w:rPr>
                <w:del w:id="327" w:author="Microsoft Office User" w:date="2025-06-20T14:55:00Z"/>
                <w:rFonts w:cs="方正仿宋_GBK"/>
                <w:color w:val="000000"/>
                <w:sz w:val="24"/>
              </w:rPr>
            </w:pPr>
            <w:del w:id="328" w:author="Microsoft Office User" w:date="2025-06-20T14:55:00Z">
              <w:r w:rsidDel="00193B42">
                <w:rPr>
                  <w:rFonts w:cs="方正仿宋_GBK" w:hint="eastAsia"/>
                  <w:color w:val="000000"/>
                  <w:sz w:val="24"/>
                </w:rPr>
                <w:delText>联系人</w:delText>
              </w:r>
            </w:del>
          </w:p>
        </w:tc>
        <w:tc>
          <w:tcPr>
            <w:tcW w:w="3192" w:type="dxa"/>
            <w:gridSpan w:val="4"/>
            <w:vAlign w:val="center"/>
          </w:tcPr>
          <w:p w:rsidR="0067585B" w:rsidDel="00193B42" w:rsidRDefault="0067585B">
            <w:pPr>
              <w:snapToGrid w:val="0"/>
              <w:spacing w:line="380" w:lineRule="exact"/>
              <w:jc w:val="center"/>
              <w:rPr>
                <w:del w:id="329" w:author="Microsoft Office User" w:date="2025-06-20T14:55:00Z"/>
                <w:rFonts w:cs="方正仿宋_GBK"/>
                <w:color w:val="000000"/>
                <w:sz w:val="24"/>
              </w:rPr>
            </w:pPr>
          </w:p>
        </w:tc>
      </w:tr>
      <w:tr w:rsidR="0067585B" w:rsidDel="00193B42">
        <w:trPr>
          <w:trHeight w:val="567"/>
          <w:del w:id="330" w:author="Microsoft Office User" w:date="2025-06-20T14:55:00Z"/>
        </w:trPr>
        <w:tc>
          <w:tcPr>
            <w:tcW w:w="542" w:type="dxa"/>
            <w:gridSpan w:val="2"/>
            <w:vMerge/>
            <w:vAlign w:val="center"/>
          </w:tcPr>
          <w:p w:rsidR="0067585B" w:rsidDel="00193B42" w:rsidRDefault="0067585B">
            <w:pPr>
              <w:snapToGrid w:val="0"/>
              <w:spacing w:line="380" w:lineRule="exact"/>
              <w:jc w:val="center"/>
              <w:rPr>
                <w:del w:id="331" w:author="Microsoft Office User" w:date="2025-06-20T14:55:00Z"/>
                <w:rFonts w:cs="方正仿宋_GBK"/>
                <w:color w:val="000000"/>
                <w:sz w:val="24"/>
              </w:rPr>
            </w:pPr>
          </w:p>
        </w:tc>
        <w:tc>
          <w:tcPr>
            <w:tcW w:w="1302" w:type="dxa"/>
            <w:vAlign w:val="center"/>
          </w:tcPr>
          <w:p w:rsidR="0067585B" w:rsidDel="00193B42" w:rsidRDefault="001234A7">
            <w:pPr>
              <w:snapToGrid w:val="0"/>
              <w:spacing w:line="380" w:lineRule="exact"/>
              <w:jc w:val="center"/>
              <w:rPr>
                <w:del w:id="332" w:author="Microsoft Office User" w:date="2025-06-20T14:55:00Z"/>
                <w:rFonts w:cs="方正仿宋_GBK"/>
                <w:color w:val="000000"/>
                <w:sz w:val="24"/>
              </w:rPr>
            </w:pPr>
            <w:del w:id="333" w:author="Microsoft Office User" w:date="2025-06-20T14:55:00Z">
              <w:r w:rsidDel="00193B42">
                <w:rPr>
                  <w:rFonts w:cs="方正仿宋_GBK" w:hint="eastAsia"/>
                  <w:color w:val="000000"/>
                  <w:sz w:val="24"/>
                </w:rPr>
                <w:delText>电话</w:delText>
              </w:r>
            </w:del>
          </w:p>
        </w:tc>
        <w:tc>
          <w:tcPr>
            <w:tcW w:w="3251" w:type="dxa"/>
            <w:gridSpan w:val="4"/>
            <w:vAlign w:val="center"/>
          </w:tcPr>
          <w:p w:rsidR="0067585B" w:rsidDel="00193B42" w:rsidRDefault="0067585B">
            <w:pPr>
              <w:snapToGrid w:val="0"/>
              <w:spacing w:line="380" w:lineRule="exact"/>
              <w:jc w:val="center"/>
              <w:rPr>
                <w:del w:id="334" w:author="Microsoft Office User" w:date="2025-06-20T14:55:00Z"/>
                <w:rFonts w:cs="方正仿宋_GBK"/>
                <w:color w:val="000000"/>
                <w:sz w:val="24"/>
              </w:rPr>
            </w:pPr>
          </w:p>
        </w:tc>
        <w:tc>
          <w:tcPr>
            <w:tcW w:w="1353" w:type="dxa"/>
            <w:gridSpan w:val="2"/>
            <w:vAlign w:val="center"/>
          </w:tcPr>
          <w:p w:rsidR="0067585B" w:rsidDel="00193B42" w:rsidRDefault="001234A7">
            <w:pPr>
              <w:snapToGrid w:val="0"/>
              <w:spacing w:line="380" w:lineRule="exact"/>
              <w:jc w:val="center"/>
              <w:rPr>
                <w:del w:id="335" w:author="Microsoft Office User" w:date="2025-06-20T14:55:00Z"/>
                <w:rFonts w:cs="方正仿宋_GBK"/>
                <w:color w:val="000000"/>
                <w:sz w:val="24"/>
              </w:rPr>
            </w:pPr>
            <w:del w:id="336" w:author="Microsoft Office User" w:date="2025-06-20T14:55:00Z">
              <w:r w:rsidDel="00193B42">
                <w:rPr>
                  <w:rFonts w:cs="方正仿宋_GBK" w:hint="eastAsia"/>
                  <w:color w:val="000000"/>
                  <w:sz w:val="24"/>
                </w:rPr>
                <w:delText>手机</w:delText>
              </w:r>
            </w:del>
          </w:p>
        </w:tc>
        <w:tc>
          <w:tcPr>
            <w:tcW w:w="3192" w:type="dxa"/>
            <w:gridSpan w:val="4"/>
            <w:vAlign w:val="center"/>
          </w:tcPr>
          <w:p w:rsidR="0067585B" w:rsidDel="00193B42" w:rsidRDefault="0067585B">
            <w:pPr>
              <w:snapToGrid w:val="0"/>
              <w:spacing w:line="380" w:lineRule="exact"/>
              <w:jc w:val="center"/>
              <w:rPr>
                <w:del w:id="337" w:author="Microsoft Office User" w:date="2025-06-20T14:55:00Z"/>
                <w:rFonts w:cs="方正仿宋_GBK"/>
                <w:color w:val="000000"/>
                <w:sz w:val="24"/>
              </w:rPr>
            </w:pPr>
          </w:p>
        </w:tc>
      </w:tr>
      <w:tr w:rsidR="0067585B" w:rsidDel="00193B42">
        <w:trPr>
          <w:trHeight w:val="567"/>
          <w:del w:id="338" w:author="Microsoft Office User" w:date="2025-06-20T14:55:00Z"/>
        </w:trPr>
        <w:tc>
          <w:tcPr>
            <w:tcW w:w="542" w:type="dxa"/>
            <w:gridSpan w:val="2"/>
            <w:vMerge/>
            <w:vAlign w:val="center"/>
          </w:tcPr>
          <w:p w:rsidR="0067585B" w:rsidDel="00193B42" w:rsidRDefault="0067585B">
            <w:pPr>
              <w:snapToGrid w:val="0"/>
              <w:spacing w:line="380" w:lineRule="exact"/>
              <w:jc w:val="center"/>
              <w:rPr>
                <w:del w:id="339" w:author="Microsoft Office User" w:date="2025-06-20T14:55:00Z"/>
                <w:rFonts w:cs="方正仿宋_GBK"/>
                <w:color w:val="000000"/>
                <w:sz w:val="24"/>
              </w:rPr>
            </w:pPr>
          </w:p>
        </w:tc>
        <w:tc>
          <w:tcPr>
            <w:tcW w:w="1302" w:type="dxa"/>
            <w:vAlign w:val="center"/>
          </w:tcPr>
          <w:p w:rsidR="0067585B" w:rsidDel="00193B42" w:rsidRDefault="001234A7">
            <w:pPr>
              <w:snapToGrid w:val="0"/>
              <w:spacing w:line="380" w:lineRule="exact"/>
              <w:jc w:val="center"/>
              <w:rPr>
                <w:del w:id="340" w:author="Microsoft Office User" w:date="2025-06-20T14:55:00Z"/>
                <w:rFonts w:cs="方正仿宋_GBK"/>
                <w:color w:val="000000"/>
                <w:sz w:val="24"/>
              </w:rPr>
            </w:pPr>
            <w:del w:id="341" w:author="Microsoft Office User" w:date="2025-06-20T14:55:00Z">
              <w:r w:rsidDel="00193B42">
                <w:rPr>
                  <w:rFonts w:cs="方正仿宋_GBK" w:hint="eastAsia"/>
                  <w:color w:val="000000"/>
                  <w:sz w:val="24"/>
                </w:rPr>
                <w:delText>邮政编码</w:delText>
              </w:r>
            </w:del>
          </w:p>
        </w:tc>
        <w:tc>
          <w:tcPr>
            <w:tcW w:w="3251" w:type="dxa"/>
            <w:gridSpan w:val="4"/>
            <w:vAlign w:val="center"/>
          </w:tcPr>
          <w:p w:rsidR="0067585B" w:rsidDel="00193B42" w:rsidRDefault="0067585B">
            <w:pPr>
              <w:snapToGrid w:val="0"/>
              <w:spacing w:line="380" w:lineRule="exact"/>
              <w:jc w:val="center"/>
              <w:rPr>
                <w:del w:id="342" w:author="Microsoft Office User" w:date="2025-06-20T14:55:00Z"/>
                <w:rFonts w:cs="方正仿宋_GBK"/>
                <w:color w:val="000000"/>
                <w:sz w:val="24"/>
              </w:rPr>
            </w:pPr>
          </w:p>
        </w:tc>
        <w:tc>
          <w:tcPr>
            <w:tcW w:w="1353" w:type="dxa"/>
            <w:gridSpan w:val="2"/>
            <w:vAlign w:val="center"/>
          </w:tcPr>
          <w:p w:rsidR="0067585B" w:rsidDel="00193B42" w:rsidRDefault="001234A7">
            <w:pPr>
              <w:snapToGrid w:val="0"/>
              <w:spacing w:line="380" w:lineRule="exact"/>
              <w:jc w:val="center"/>
              <w:rPr>
                <w:del w:id="343" w:author="Microsoft Office User" w:date="2025-06-20T14:55:00Z"/>
                <w:rFonts w:cs="方正仿宋_GBK"/>
                <w:color w:val="000000"/>
                <w:sz w:val="24"/>
              </w:rPr>
            </w:pPr>
            <w:del w:id="344" w:author="Microsoft Office User" w:date="2025-06-20T14:55:00Z">
              <w:r w:rsidDel="00193B42">
                <w:rPr>
                  <w:rFonts w:cs="方正仿宋_GBK" w:hint="eastAsia"/>
                  <w:color w:val="000000"/>
                  <w:sz w:val="24"/>
                </w:rPr>
                <w:delText>电子邮箱</w:delText>
              </w:r>
            </w:del>
          </w:p>
        </w:tc>
        <w:tc>
          <w:tcPr>
            <w:tcW w:w="3192" w:type="dxa"/>
            <w:gridSpan w:val="4"/>
            <w:vAlign w:val="center"/>
          </w:tcPr>
          <w:p w:rsidR="0067585B" w:rsidDel="00193B42" w:rsidRDefault="0067585B">
            <w:pPr>
              <w:snapToGrid w:val="0"/>
              <w:spacing w:line="380" w:lineRule="exact"/>
              <w:jc w:val="center"/>
              <w:rPr>
                <w:del w:id="345" w:author="Microsoft Office User" w:date="2025-06-20T14:55:00Z"/>
                <w:rFonts w:cs="方正仿宋_GBK"/>
                <w:color w:val="000000"/>
                <w:sz w:val="24"/>
              </w:rPr>
            </w:pPr>
          </w:p>
        </w:tc>
      </w:tr>
      <w:tr w:rsidR="0067585B" w:rsidDel="00193B42">
        <w:trPr>
          <w:trHeight w:val="567"/>
          <w:del w:id="346" w:author="Microsoft Office User" w:date="2025-06-20T14:55:00Z"/>
        </w:trPr>
        <w:tc>
          <w:tcPr>
            <w:tcW w:w="542" w:type="dxa"/>
            <w:gridSpan w:val="2"/>
            <w:vMerge/>
            <w:vAlign w:val="center"/>
          </w:tcPr>
          <w:p w:rsidR="0067585B" w:rsidDel="00193B42" w:rsidRDefault="0067585B">
            <w:pPr>
              <w:snapToGrid w:val="0"/>
              <w:spacing w:line="380" w:lineRule="exact"/>
              <w:jc w:val="center"/>
              <w:rPr>
                <w:del w:id="347" w:author="Microsoft Office User" w:date="2025-06-20T14:55:00Z"/>
                <w:rFonts w:cs="方正仿宋_GBK"/>
                <w:color w:val="000000"/>
                <w:sz w:val="24"/>
              </w:rPr>
            </w:pPr>
          </w:p>
        </w:tc>
        <w:tc>
          <w:tcPr>
            <w:tcW w:w="1302" w:type="dxa"/>
            <w:vAlign w:val="center"/>
          </w:tcPr>
          <w:p w:rsidR="0067585B" w:rsidDel="00193B42" w:rsidRDefault="001234A7">
            <w:pPr>
              <w:snapToGrid w:val="0"/>
              <w:spacing w:line="380" w:lineRule="exact"/>
              <w:jc w:val="center"/>
              <w:rPr>
                <w:del w:id="348" w:author="Microsoft Office User" w:date="2025-06-20T14:55:00Z"/>
                <w:rFonts w:cs="方正仿宋_GBK"/>
                <w:color w:val="000000"/>
                <w:sz w:val="24"/>
              </w:rPr>
            </w:pPr>
            <w:del w:id="349" w:author="Microsoft Office User" w:date="2025-06-20T14:55:00Z">
              <w:r w:rsidDel="00193B42">
                <w:rPr>
                  <w:rFonts w:cs="方正仿宋_GBK" w:hint="eastAsia"/>
                  <w:color w:val="000000"/>
                  <w:sz w:val="24"/>
                </w:rPr>
                <w:delText>通讯地址</w:delText>
              </w:r>
            </w:del>
          </w:p>
        </w:tc>
        <w:tc>
          <w:tcPr>
            <w:tcW w:w="7796" w:type="dxa"/>
            <w:gridSpan w:val="10"/>
            <w:vAlign w:val="center"/>
          </w:tcPr>
          <w:p w:rsidR="0067585B" w:rsidDel="00193B42" w:rsidRDefault="0067585B">
            <w:pPr>
              <w:snapToGrid w:val="0"/>
              <w:spacing w:line="380" w:lineRule="exact"/>
              <w:jc w:val="center"/>
              <w:rPr>
                <w:del w:id="350" w:author="Microsoft Office User" w:date="2025-06-20T14:55:00Z"/>
                <w:rFonts w:cs="方正仿宋_GBK"/>
                <w:color w:val="000000"/>
                <w:sz w:val="24"/>
              </w:rPr>
            </w:pPr>
          </w:p>
        </w:tc>
      </w:tr>
      <w:tr w:rsidR="0067585B" w:rsidDel="00193B42">
        <w:trPr>
          <w:trHeight w:val="567"/>
          <w:del w:id="351" w:author="Microsoft Office User" w:date="2025-06-20T14:55:00Z"/>
        </w:trPr>
        <w:tc>
          <w:tcPr>
            <w:tcW w:w="542" w:type="dxa"/>
            <w:gridSpan w:val="2"/>
            <w:vMerge w:val="restart"/>
            <w:vAlign w:val="center"/>
          </w:tcPr>
          <w:p w:rsidR="0067585B" w:rsidDel="00193B42" w:rsidRDefault="001234A7">
            <w:pPr>
              <w:snapToGrid w:val="0"/>
              <w:spacing w:line="380" w:lineRule="exact"/>
              <w:jc w:val="center"/>
              <w:rPr>
                <w:del w:id="352" w:author="Microsoft Office User" w:date="2025-06-20T14:55:00Z"/>
                <w:rFonts w:cs="方正仿宋_GBK"/>
                <w:color w:val="000000"/>
                <w:sz w:val="24"/>
              </w:rPr>
            </w:pPr>
            <w:del w:id="353" w:author="Microsoft Office User" w:date="2025-06-20T14:55:00Z">
              <w:r w:rsidDel="00193B42">
                <w:rPr>
                  <w:rFonts w:cs="方正仿宋_GBK" w:hint="eastAsia"/>
                  <w:b/>
                  <w:bCs/>
                  <w:color w:val="000000"/>
                  <w:sz w:val="24"/>
                </w:rPr>
                <w:delText>合作单位信息</w:delText>
              </w:r>
              <w:r w:rsidDel="00193B42">
                <w:rPr>
                  <w:rFonts w:cs="方正仿宋_GBK" w:hint="eastAsia"/>
                  <w:b/>
                  <w:bCs/>
                  <w:color w:val="000000"/>
                  <w:sz w:val="24"/>
                </w:rPr>
                <w:delText>2</w:delText>
              </w:r>
            </w:del>
          </w:p>
        </w:tc>
        <w:tc>
          <w:tcPr>
            <w:tcW w:w="1302" w:type="dxa"/>
            <w:vAlign w:val="center"/>
          </w:tcPr>
          <w:p w:rsidR="0067585B" w:rsidDel="00193B42" w:rsidRDefault="001234A7">
            <w:pPr>
              <w:snapToGrid w:val="0"/>
              <w:spacing w:line="380" w:lineRule="exact"/>
              <w:jc w:val="center"/>
              <w:rPr>
                <w:del w:id="354" w:author="Microsoft Office User" w:date="2025-06-20T14:55:00Z"/>
                <w:rFonts w:cs="方正仿宋_GBK"/>
                <w:color w:val="000000"/>
                <w:sz w:val="24"/>
              </w:rPr>
            </w:pPr>
            <w:del w:id="355" w:author="Microsoft Office User" w:date="2025-06-20T14:55:00Z">
              <w:r w:rsidDel="00193B42">
                <w:rPr>
                  <w:rFonts w:cs="方正仿宋_GBK" w:hint="eastAsia"/>
                  <w:color w:val="000000"/>
                  <w:sz w:val="24"/>
                </w:rPr>
                <w:delText>单位名称</w:delText>
              </w:r>
            </w:del>
          </w:p>
        </w:tc>
        <w:tc>
          <w:tcPr>
            <w:tcW w:w="7796" w:type="dxa"/>
            <w:gridSpan w:val="10"/>
            <w:vAlign w:val="center"/>
          </w:tcPr>
          <w:p w:rsidR="0067585B" w:rsidDel="00193B42" w:rsidRDefault="001234A7">
            <w:pPr>
              <w:snapToGrid w:val="0"/>
              <w:spacing w:line="380" w:lineRule="exact"/>
              <w:jc w:val="center"/>
              <w:rPr>
                <w:del w:id="356" w:author="Microsoft Office User" w:date="2025-06-20T14:55:00Z"/>
                <w:rFonts w:cs="方正仿宋_GBK"/>
                <w:color w:val="000000"/>
                <w:sz w:val="24"/>
              </w:rPr>
            </w:pPr>
            <w:del w:id="357" w:author="Microsoft Office User" w:date="2025-06-20T14:55:00Z">
              <w:r w:rsidDel="00193B42">
                <w:rPr>
                  <w:rFonts w:cs="方正仿宋_GBK" w:hint="eastAsia"/>
                  <w:color w:val="000000"/>
                  <w:sz w:val="24"/>
                </w:rPr>
                <w:delText>无</w:delText>
              </w:r>
            </w:del>
          </w:p>
        </w:tc>
      </w:tr>
      <w:tr w:rsidR="0067585B" w:rsidDel="00193B42">
        <w:trPr>
          <w:trHeight w:val="567"/>
          <w:del w:id="358" w:author="Microsoft Office User" w:date="2025-06-20T14:55:00Z"/>
        </w:trPr>
        <w:tc>
          <w:tcPr>
            <w:tcW w:w="542" w:type="dxa"/>
            <w:gridSpan w:val="2"/>
            <w:vMerge/>
            <w:vAlign w:val="center"/>
          </w:tcPr>
          <w:p w:rsidR="0067585B" w:rsidDel="00193B42" w:rsidRDefault="0067585B">
            <w:pPr>
              <w:snapToGrid w:val="0"/>
              <w:spacing w:line="380" w:lineRule="exact"/>
              <w:jc w:val="center"/>
              <w:rPr>
                <w:del w:id="359" w:author="Microsoft Office User" w:date="2025-06-20T14:55:00Z"/>
                <w:rFonts w:cs="方正仿宋_GBK"/>
                <w:color w:val="000000"/>
                <w:sz w:val="24"/>
              </w:rPr>
            </w:pPr>
          </w:p>
        </w:tc>
        <w:tc>
          <w:tcPr>
            <w:tcW w:w="1302" w:type="dxa"/>
            <w:vAlign w:val="center"/>
          </w:tcPr>
          <w:p w:rsidR="0067585B" w:rsidDel="00193B42" w:rsidRDefault="001234A7">
            <w:pPr>
              <w:snapToGrid w:val="0"/>
              <w:spacing w:line="380" w:lineRule="exact"/>
              <w:jc w:val="center"/>
              <w:rPr>
                <w:del w:id="360" w:author="Microsoft Office User" w:date="2025-06-20T14:55:00Z"/>
                <w:rFonts w:cs="方正仿宋_GBK"/>
                <w:color w:val="000000"/>
                <w:sz w:val="24"/>
              </w:rPr>
            </w:pPr>
            <w:del w:id="361" w:author="Microsoft Office User" w:date="2025-06-20T14:55:00Z">
              <w:r w:rsidDel="00193B42">
                <w:rPr>
                  <w:rFonts w:cs="方正仿宋_GBK" w:hint="eastAsia"/>
                  <w:color w:val="000000"/>
                  <w:sz w:val="24"/>
                </w:rPr>
                <w:delText>单位性质</w:delText>
              </w:r>
            </w:del>
          </w:p>
        </w:tc>
        <w:tc>
          <w:tcPr>
            <w:tcW w:w="3251" w:type="dxa"/>
            <w:gridSpan w:val="4"/>
            <w:vAlign w:val="center"/>
          </w:tcPr>
          <w:p w:rsidR="0067585B" w:rsidDel="00193B42" w:rsidRDefault="0067585B">
            <w:pPr>
              <w:snapToGrid w:val="0"/>
              <w:spacing w:line="380" w:lineRule="exact"/>
              <w:jc w:val="center"/>
              <w:rPr>
                <w:del w:id="362" w:author="Microsoft Office User" w:date="2025-06-20T14:55:00Z"/>
                <w:rFonts w:cs="方正仿宋_GBK"/>
                <w:color w:val="000000"/>
                <w:sz w:val="24"/>
              </w:rPr>
            </w:pPr>
          </w:p>
        </w:tc>
        <w:tc>
          <w:tcPr>
            <w:tcW w:w="1353" w:type="dxa"/>
            <w:gridSpan w:val="2"/>
            <w:vAlign w:val="center"/>
          </w:tcPr>
          <w:p w:rsidR="0067585B" w:rsidDel="00193B42" w:rsidRDefault="001234A7">
            <w:pPr>
              <w:snapToGrid w:val="0"/>
              <w:spacing w:line="380" w:lineRule="exact"/>
              <w:jc w:val="center"/>
              <w:rPr>
                <w:del w:id="363" w:author="Microsoft Office User" w:date="2025-06-20T14:55:00Z"/>
                <w:rFonts w:cs="方正仿宋_GBK"/>
                <w:color w:val="000000"/>
                <w:sz w:val="24"/>
              </w:rPr>
            </w:pPr>
            <w:del w:id="364" w:author="Microsoft Office User" w:date="2025-06-20T14:55:00Z">
              <w:r w:rsidDel="00193B42">
                <w:rPr>
                  <w:rFonts w:cs="方正仿宋_GBK" w:hint="eastAsia"/>
                  <w:color w:val="000000"/>
                  <w:sz w:val="24"/>
                </w:rPr>
                <w:delText>联系人</w:delText>
              </w:r>
            </w:del>
          </w:p>
        </w:tc>
        <w:tc>
          <w:tcPr>
            <w:tcW w:w="3192" w:type="dxa"/>
            <w:gridSpan w:val="4"/>
            <w:vAlign w:val="center"/>
          </w:tcPr>
          <w:p w:rsidR="0067585B" w:rsidDel="00193B42" w:rsidRDefault="0067585B">
            <w:pPr>
              <w:snapToGrid w:val="0"/>
              <w:spacing w:line="380" w:lineRule="exact"/>
              <w:jc w:val="center"/>
              <w:rPr>
                <w:del w:id="365" w:author="Microsoft Office User" w:date="2025-06-20T14:55:00Z"/>
                <w:rFonts w:cs="方正仿宋_GBK"/>
                <w:color w:val="000000"/>
                <w:sz w:val="24"/>
              </w:rPr>
            </w:pPr>
          </w:p>
        </w:tc>
      </w:tr>
      <w:tr w:rsidR="0067585B" w:rsidDel="00193B42">
        <w:trPr>
          <w:trHeight w:val="567"/>
          <w:del w:id="366" w:author="Microsoft Office User" w:date="2025-06-20T14:55:00Z"/>
        </w:trPr>
        <w:tc>
          <w:tcPr>
            <w:tcW w:w="542" w:type="dxa"/>
            <w:gridSpan w:val="2"/>
            <w:vMerge/>
            <w:vAlign w:val="center"/>
          </w:tcPr>
          <w:p w:rsidR="0067585B" w:rsidDel="00193B42" w:rsidRDefault="0067585B">
            <w:pPr>
              <w:snapToGrid w:val="0"/>
              <w:spacing w:line="380" w:lineRule="exact"/>
              <w:jc w:val="center"/>
              <w:rPr>
                <w:del w:id="367" w:author="Microsoft Office User" w:date="2025-06-20T14:55:00Z"/>
                <w:rFonts w:cs="方正仿宋_GBK"/>
                <w:color w:val="000000"/>
                <w:sz w:val="24"/>
              </w:rPr>
            </w:pPr>
          </w:p>
        </w:tc>
        <w:tc>
          <w:tcPr>
            <w:tcW w:w="1302" w:type="dxa"/>
            <w:vAlign w:val="center"/>
          </w:tcPr>
          <w:p w:rsidR="0067585B" w:rsidDel="00193B42" w:rsidRDefault="001234A7">
            <w:pPr>
              <w:snapToGrid w:val="0"/>
              <w:spacing w:line="380" w:lineRule="exact"/>
              <w:jc w:val="center"/>
              <w:rPr>
                <w:del w:id="368" w:author="Microsoft Office User" w:date="2025-06-20T14:55:00Z"/>
                <w:rFonts w:cs="方正仿宋_GBK"/>
                <w:color w:val="000000"/>
                <w:sz w:val="24"/>
              </w:rPr>
            </w:pPr>
            <w:del w:id="369" w:author="Microsoft Office User" w:date="2025-06-20T14:55:00Z">
              <w:r w:rsidDel="00193B42">
                <w:rPr>
                  <w:rFonts w:cs="方正仿宋_GBK" w:hint="eastAsia"/>
                  <w:color w:val="000000"/>
                  <w:sz w:val="24"/>
                </w:rPr>
                <w:delText>电话</w:delText>
              </w:r>
            </w:del>
          </w:p>
        </w:tc>
        <w:tc>
          <w:tcPr>
            <w:tcW w:w="3251" w:type="dxa"/>
            <w:gridSpan w:val="4"/>
            <w:vAlign w:val="center"/>
          </w:tcPr>
          <w:p w:rsidR="0067585B" w:rsidDel="00193B42" w:rsidRDefault="0067585B">
            <w:pPr>
              <w:snapToGrid w:val="0"/>
              <w:spacing w:line="380" w:lineRule="exact"/>
              <w:jc w:val="center"/>
              <w:rPr>
                <w:del w:id="370" w:author="Microsoft Office User" w:date="2025-06-20T14:55:00Z"/>
                <w:rFonts w:cs="方正仿宋_GBK"/>
                <w:color w:val="000000"/>
                <w:sz w:val="24"/>
              </w:rPr>
            </w:pPr>
          </w:p>
        </w:tc>
        <w:tc>
          <w:tcPr>
            <w:tcW w:w="1353" w:type="dxa"/>
            <w:gridSpan w:val="2"/>
            <w:vAlign w:val="center"/>
          </w:tcPr>
          <w:p w:rsidR="0067585B" w:rsidDel="00193B42" w:rsidRDefault="001234A7">
            <w:pPr>
              <w:snapToGrid w:val="0"/>
              <w:spacing w:line="380" w:lineRule="exact"/>
              <w:jc w:val="center"/>
              <w:rPr>
                <w:del w:id="371" w:author="Microsoft Office User" w:date="2025-06-20T14:55:00Z"/>
                <w:rFonts w:cs="方正仿宋_GBK"/>
                <w:color w:val="000000"/>
                <w:sz w:val="24"/>
              </w:rPr>
            </w:pPr>
            <w:del w:id="372" w:author="Microsoft Office User" w:date="2025-06-20T14:55:00Z">
              <w:r w:rsidDel="00193B42">
                <w:rPr>
                  <w:rFonts w:cs="方正仿宋_GBK" w:hint="eastAsia"/>
                  <w:color w:val="000000"/>
                  <w:sz w:val="24"/>
                </w:rPr>
                <w:delText>手机</w:delText>
              </w:r>
            </w:del>
          </w:p>
        </w:tc>
        <w:tc>
          <w:tcPr>
            <w:tcW w:w="3192" w:type="dxa"/>
            <w:gridSpan w:val="4"/>
            <w:vAlign w:val="center"/>
          </w:tcPr>
          <w:p w:rsidR="0067585B" w:rsidDel="00193B42" w:rsidRDefault="0067585B">
            <w:pPr>
              <w:snapToGrid w:val="0"/>
              <w:spacing w:line="380" w:lineRule="exact"/>
              <w:jc w:val="center"/>
              <w:rPr>
                <w:del w:id="373" w:author="Microsoft Office User" w:date="2025-06-20T14:55:00Z"/>
                <w:rFonts w:cs="方正仿宋_GBK"/>
                <w:color w:val="000000"/>
                <w:sz w:val="24"/>
              </w:rPr>
            </w:pPr>
          </w:p>
        </w:tc>
      </w:tr>
      <w:tr w:rsidR="0067585B" w:rsidDel="00193B42">
        <w:trPr>
          <w:trHeight w:val="567"/>
          <w:del w:id="374" w:author="Microsoft Office User" w:date="2025-06-20T14:55:00Z"/>
        </w:trPr>
        <w:tc>
          <w:tcPr>
            <w:tcW w:w="542" w:type="dxa"/>
            <w:gridSpan w:val="2"/>
            <w:vMerge/>
            <w:vAlign w:val="center"/>
          </w:tcPr>
          <w:p w:rsidR="0067585B" w:rsidDel="00193B42" w:rsidRDefault="0067585B">
            <w:pPr>
              <w:snapToGrid w:val="0"/>
              <w:spacing w:line="380" w:lineRule="exact"/>
              <w:jc w:val="center"/>
              <w:rPr>
                <w:del w:id="375" w:author="Microsoft Office User" w:date="2025-06-20T14:55:00Z"/>
                <w:rFonts w:cs="方正仿宋_GBK"/>
                <w:color w:val="000000"/>
                <w:sz w:val="24"/>
              </w:rPr>
            </w:pPr>
          </w:p>
        </w:tc>
        <w:tc>
          <w:tcPr>
            <w:tcW w:w="1302" w:type="dxa"/>
            <w:vAlign w:val="center"/>
          </w:tcPr>
          <w:p w:rsidR="0067585B" w:rsidDel="00193B42" w:rsidRDefault="001234A7">
            <w:pPr>
              <w:snapToGrid w:val="0"/>
              <w:spacing w:line="380" w:lineRule="exact"/>
              <w:jc w:val="center"/>
              <w:rPr>
                <w:del w:id="376" w:author="Microsoft Office User" w:date="2025-06-20T14:55:00Z"/>
                <w:rFonts w:cs="方正仿宋_GBK"/>
                <w:color w:val="000000"/>
                <w:sz w:val="24"/>
              </w:rPr>
            </w:pPr>
            <w:del w:id="377" w:author="Microsoft Office User" w:date="2025-06-20T14:55:00Z">
              <w:r w:rsidDel="00193B42">
                <w:rPr>
                  <w:rFonts w:cs="方正仿宋_GBK" w:hint="eastAsia"/>
                  <w:color w:val="000000"/>
                  <w:sz w:val="24"/>
                </w:rPr>
                <w:delText>邮政编码</w:delText>
              </w:r>
            </w:del>
          </w:p>
        </w:tc>
        <w:tc>
          <w:tcPr>
            <w:tcW w:w="3251" w:type="dxa"/>
            <w:gridSpan w:val="4"/>
            <w:vAlign w:val="center"/>
          </w:tcPr>
          <w:p w:rsidR="0067585B" w:rsidDel="00193B42" w:rsidRDefault="0067585B">
            <w:pPr>
              <w:snapToGrid w:val="0"/>
              <w:spacing w:line="380" w:lineRule="exact"/>
              <w:jc w:val="center"/>
              <w:rPr>
                <w:del w:id="378" w:author="Microsoft Office User" w:date="2025-06-20T14:55:00Z"/>
                <w:rFonts w:cs="方正仿宋_GBK"/>
                <w:color w:val="000000"/>
                <w:sz w:val="24"/>
              </w:rPr>
            </w:pPr>
          </w:p>
        </w:tc>
        <w:tc>
          <w:tcPr>
            <w:tcW w:w="1353" w:type="dxa"/>
            <w:gridSpan w:val="2"/>
            <w:vAlign w:val="center"/>
          </w:tcPr>
          <w:p w:rsidR="0067585B" w:rsidDel="00193B42" w:rsidRDefault="001234A7">
            <w:pPr>
              <w:snapToGrid w:val="0"/>
              <w:spacing w:line="380" w:lineRule="exact"/>
              <w:jc w:val="center"/>
              <w:rPr>
                <w:del w:id="379" w:author="Microsoft Office User" w:date="2025-06-20T14:55:00Z"/>
                <w:rFonts w:cs="方正仿宋_GBK"/>
                <w:color w:val="000000"/>
                <w:sz w:val="24"/>
              </w:rPr>
            </w:pPr>
            <w:del w:id="380" w:author="Microsoft Office User" w:date="2025-06-20T14:55:00Z">
              <w:r w:rsidDel="00193B42">
                <w:rPr>
                  <w:rFonts w:cs="方正仿宋_GBK" w:hint="eastAsia"/>
                  <w:color w:val="000000"/>
                  <w:sz w:val="24"/>
                </w:rPr>
                <w:delText>电子邮箱</w:delText>
              </w:r>
            </w:del>
          </w:p>
        </w:tc>
        <w:tc>
          <w:tcPr>
            <w:tcW w:w="3192" w:type="dxa"/>
            <w:gridSpan w:val="4"/>
            <w:vAlign w:val="center"/>
          </w:tcPr>
          <w:p w:rsidR="0067585B" w:rsidDel="00193B42" w:rsidRDefault="0067585B">
            <w:pPr>
              <w:snapToGrid w:val="0"/>
              <w:spacing w:line="380" w:lineRule="exact"/>
              <w:jc w:val="center"/>
              <w:rPr>
                <w:del w:id="381" w:author="Microsoft Office User" w:date="2025-06-20T14:55:00Z"/>
                <w:rFonts w:cs="方正仿宋_GBK"/>
                <w:color w:val="000000"/>
                <w:sz w:val="24"/>
              </w:rPr>
            </w:pPr>
          </w:p>
        </w:tc>
      </w:tr>
      <w:tr w:rsidR="0067585B" w:rsidDel="00193B42">
        <w:trPr>
          <w:trHeight w:val="567"/>
          <w:del w:id="382" w:author="Microsoft Office User" w:date="2025-06-20T14:55:00Z"/>
        </w:trPr>
        <w:tc>
          <w:tcPr>
            <w:tcW w:w="542" w:type="dxa"/>
            <w:gridSpan w:val="2"/>
            <w:vMerge/>
            <w:vAlign w:val="center"/>
          </w:tcPr>
          <w:p w:rsidR="0067585B" w:rsidDel="00193B42" w:rsidRDefault="0067585B">
            <w:pPr>
              <w:snapToGrid w:val="0"/>
              <w:spacing w:line="380" w:lineRule="exact"/>
              <w:jc w:val="center"/>
              <w:rPr>
                <w:del w:id="383" w:author="Microsoft Office User" w:date="2025-06-20T14:55:00Z"/>
                <w:rFonts w:cs="方正仿宋_GBK"/>
                <w:color w:val="000000"/>
                <w:sz w:val="24"/>
              </w:rPr>
            </w:pPr>
          </w:p>
        </w:tc>
        <w:tc>
          <w:tcPr>
            <w:tcW w:w="1302" w:type="dxa"/>
            <w:vAlign w:val="center"/>
          </w:tcPr>
          <w:p w:rsidR="0067585B" w:rsidDel="00193B42" w:rsidRDefault="001234A7">
            <w:pPr>
              <w:snapToGrid w:val="0"/>
              <w:spacing w:line="380" w:lineRule="exact"/>
              <w:jc w:val="center"/>
              <w:rPr>
                <w:del w:id="384" w:author="Microsoft Office User" w:date="2025-06-20T14:55:00Z"/>
                <w:rFonts w:cs="方正仿宋_GBK"/>
                <w:color w:val="000000"/>
                <w:sz w:val="24"/>
              </w:rPr>
            </w:pPr>
            <w:del w:id="385" w:author="Microsoft Office User" w:date="2025-06-20T14:55:00Z">
              <w:r w:rsidDel="00193B42">
                <w:rPr>
                  <w:rFonts w:cs="方正仿宋_GBK" w:hint="eastAsia"/>
                  <w:color w:val="000000"/>
                  <w:sz w:val="24"/>
                </w:rPr>
                <w:delText>通讯地址</w:delText>
              </w:r>
            </w:del>
          </w:p>
        </w:tc>
        <w:tc>
          <w:tcPr>
            <w:tcW w:w="7796" w:type="dxa"/>
            <w:gridSpan w:val="10"/>
            <w:vAlign w:val="center"/>
          </w:tcPr>
          <w:p w:rsidR="0067585B" w:rsidDel="00193B42" w:rsidRDefault="0067585B">
            <w:pPr>
              <w:snapToGrid w:val="0"/>
              <w:spacing w:line="380" w:lineRule="exact"/>
              <w:jc w:val="center"/>
              <w:rPr>
                <w:del w:id="386" w:author="Microsoft Office User" w:date="2025-06-20T14:55:00Z"/>
                <w:rFonts w:cs="方正仿宋_GBK"/>
                <w:color w:val="000000"/>
                <w:sz w:val="24"/>
              </w:rPr>
            </w:pPr>
          </w:p>
        </w:tc>
      </w:tr>
      <w:tr w:rsidR="0067585B" w:rsidDel="00193B42">
        <w:trPr>
          <w:trHeight w:val="567"/>
          <w:del w:id="387" w:author="Microsoft Office User" w:date="2025-06-20T14:55:00Z"/>
        </w:trPr>
        <w:tc>
          <w:tcPr>
            <w:tcW w:w="542" w:type="dxa"/>
            <w:gridSpan w:val="2"/>
            <w:vMerge w:val="restart"/>
            <w:vAlign w:val="center"/>
          </w:tcPr>
          <w:p w:rsidR="0067585B" w:rsidDel="00193B42" w:rsidRDefault="001234A7">
            <w:pPr>
              <w:snapToGrid w:val="0"/>
              <w:spacing w:line="380" w:lineRule="exact"/>
              <w:jc w:val="center"/>
              <w:rPr>
                <w:del w:id="388" w:author="Microsoft Office User" w:date="2025-06-20T14:55:00Z"/>
                <w:rFonts w:cs="方正仿宋_GBK"/>
                <w:color w:val="000000"/>
                <w:sz w:val="24"/>
              </w:rPr>
            </w:pPr>
            <w:del w:id="389" w:author="Microsoft Office User" w:date="2025-06-20T14:55:00Z">
              <w:r w:rsidDel="00193B42">
                <w:rPr>
                  <w:rFonts w:cs="方正仿宋_GBK" w:hint="eastAsia"/>
                  <w:b/>
                  <w:bCs/>
                  <w:color w:val="000000"/>
                  <w:sz w:val="24"/>
                </w:rPr>
                <w:delText>项目基本情况</w:delText>
              </w:r>
            </w:del>
          </w:p>
        </w:tc>
        <w:tc>
          <w:tcPr>
            <w:tcW w:w="1302" w:type="dxa"/>
            <w:vAlign w:val="center"/>
          </w:tcPr>
          <w:p w:rsidR="0067585B" w:rsidDel="00193B42" w:rsidRDefault="001234A7">
            <w:pPr>
              <w:snapToGrid w:val="0"/>
              <w:spacing w:line="380" w:lineRule="exact"/>
              <w:jc w:val="center"/>
              <w:rPr>
                <w:del w:id="390" w:author="Microsoft Office User" w:date="2025-06-20T14:55:00Z"/>
                <w:rFonts w:cs="方正仿宋_GBK"/>
                <w:color w:val="000000"/>
                <w:sz w:val="24"/>
              </w:rPr>
            </w:pPr>
            <w:del w:id="391" w:author="Microsoft Office User" w:date="2025-06-20T14:55:00Z">
              <w:r w:rsidDel="00193B42">
                <w:rPr>
                  <w:rFonts w:cs="方正仿宋_GBK" w:hint="eastAsia"/>
                  <w:color w:val="000000"/>
                  <w:sz w:val="24"/>
                </w:rPr>
                <w:delText>项目名称</w:delText>
              </w:r>
            </w:del>
          </w:p>
        </w:tc>
        <w:tc>
          <w:tcPr>
            <w:tcW w:w="7796" w:type="dxa"/>
            <w:gridSpan w:val="10"/>
            <w:vAlign w:val="center"/>
          </w:tcPr>
          <w:p w:rsidR="0067585B" w:rsidDel="00193B42" w:rsidRDefault="001234A7">
            <w:pPr>
              <w:snapToGrid w:val="0"/>
              <w:spacing w:line="380" w:lineRule="exact"/>
              <w:jc w:val="center"/>
              <w:rPr>
                <w:del w:id="392" w:author="Microsoft Office User" w:date="2025-06-20T14:55:00Z"/>
                <w:rFonts w:cs="方正仿宋_GBK"/>
                <w:color w:val="000000"/>
                <w:sz w:val="24"/>
              </w:rPr>
            </w:pPr>
            <w:del w:id="393" w:author="Microsoft Office User" w:date="2025-06-20T14:55:00Z">
              <w:r w:rsidDel="00193B42">
                <w:rPr>
                  <w:rFonts w:cs="方正仿宋_GBK" w:hint="eastAsia"/>
                  <w:color w:val="000000"/>
                  <w:sz w:val="24"/>
                </w:rPr>
                <w:delText>基于床旁超声的</w:delText>
              </w:r>
              <w:r w:rsidDel="00193B42">
                <w:rPr>
                  <w:rFonts w:cs="方正仿宋_GBK" w:hint="eastAsia"/>
                  <w:color w:val="000000"/>
                  <w:sz w:val="24"/>
                </w:rPr>
                <w:delText>ICU</w:delText>
              </w:r>
              <w:r w:rsidDel="00193B42">
                <w:rPr>
                  <w:rFonts w:cs="方正仿宋_GBK" w:hint="eastAsia"/>
                  <w:color w:val="000000"/>
                  <w:sz w:val="24"/>
                </w:rPr>
                <w:delText>患者压力性损伤风险多维度预测模型构建</w:delText>
              </w:r>
              <w:r w:rsidDel="00193B42">
                <w:rPr>
                  <w:rFonts w:cs="方正仿宋_GBK" w:hint="eastAsia"/>
                  <w:color w:val="000000"/>
                  <w:sz w:val="24"/>
                </w:rPr>
                <w:delText>与应用</w:delText>
              </w:r>
            </w:del>
          </w:p>
        </w:tc>
      </w:tr>
      <w:tr w:rsidR="0067585B" w:rsidDel="00193B42">
        <w:trPr>
          <w:trHeight w:val="567"/>
          <w:del w:id="394" w:author="Microsoft Office User" w:date="2025-06-20T14:55:00Z"/>
        </w:trPr>
        <w:tc>
          <w:tcPr>
            <w:tcW w:w="542" w:type="dxa"/>
            <w:gridSpan w:val="2"/>
            <w:vMerge/>
            <w:vAlign w:val="center"/>
          </w:tcPr>
          <w:p w:rsidR="0067585B" w:rsidDel="00193B42" w:rsidRDefault="0067585B">
            <w:pPr>
              <w:snapToGrid w:val="0"/>
              <w:spacing w:line="380" w:lineRule="exact"/>
              <w:jc w:val="center"/>
              <w:rPr>
                <w:del w:id="395" w:author="Microsoft Office User" w:date="2025-06-20T14:55:00Z"/>
                <w:rFonts w:cs="方正仿宋_GBK"/>
                <w:color w:val="000000"/>
                <w:sz w:val="24"/>
              </w:rPr>
            </w:pPr>
          </w:p>
        </w:tc>
        <w:tc>
          <w:tcPr>
            <w:tcW w:w="1302" w:type="dxa"/>
            <w:vAlign w:val="center"/>
          </w:tcPr>
          <w:p w:rsidR="0067585B" w:rsidDel="00193B42" w:rsidRDefault="001234A7">
            <w:pPr>
              <w:snapToGrid w:val="0"/>
              <w:spacing w:line="380" w:lineRule="exact"/>
              <w:jc w:val="center"/>
              <w:rPr>
                <w:del w:id="396" w:author="Microsoft Office User" w:date="2025-06-20T14:55:00Z"/>
                <w:rFonts w:cs="方正仿宋_GBK"/>
                <w:color w:val="000000"/>
                <w:sz w:val="24"/>
              </w:rPr>
            </w:pPr>
            <w:del w:id="397" w:author="Microsoft Office User" w:date="2025-06-20T14:55:00Z">
              <w:r w:rsidDel="00193B42">
                <w:rPr>
                  <w:rFonts w:cs="方正仿宋_GBK" w:hint="eastAsia"/>
                  <w:color w:val="000000"/>
                  <w:sz w:val="24"/>
                </w:rPr>
                <w:delText>资助类别</w:delText>
              </w:r>
            </w:del>
          </w:p>
        </w:tc>
        <w:tc>
          <w:tcPr>
            <w:tcW w:w="7796" w:type="dxa"/>
            <w:gridSpan w:val="10"/>
            <w:vAlign w:val="center"/>
          </w:tcPr>
          <w:p w:rsidR="0067585B" w:rsidDel="00193B42" w:rsidRDefault="001234A7">
            <w:pPr>
              <w:snapToGrid w:val="0"/>
              <w:spacing w:line="380" w:lineRule="exact"/>
              <w:jc w:val="center"/>
              <w:rPr>
                <w:del w:id="398" w:author="Microsoft Office User" w:date="2025-06-20T14:55:00Z"/>
                <w:rFonts w:cs="方正仿宋_GBK"/>
                <w:color w:val="000000"/>
                <w:sz w:val="24"/>
              </w:rPr>
            </w:pPr>
            <w:del w:id="399" w:author="Microsoft Office User" w:date="2025-06-20T14:55:00Z">
              <w:r w:rsidDel="00193B42">
                <w:rPr>
                  <w:rFonts w:cs="方正仿宋_GBK" w:hint="eastAsia"/>
                  <w:color w:val="000000"/>
                  <w:sz w:val="24"/>
                </w:rPr>
                <w:delText>青年项目</w:delText>
              </w:r>
            </w:del>
          </w:p>
        </w:tc>
      </w:tr>
      <w:tr w:rsidR="0067585B" w:rsidDel="00193B42">
        <w:trPr>
          <w:trHeight w:val="567"/>
          <w:del w:id="400" w:author="Microsoft Office User" w:date="2025-06-20T14:55:00Z"/>
        </w:trPr>
        <w:tc>
          <w:tcPr>
            <w:tcW w:w="542" w:type="dxa"/>
            <w:gridSpan w:val="2"/>
            <w:vMerge/>
            <w:vAlign w:val="center"/>
          </w:tcPr>
          <w:p w:rsidR="0067585B" w:rsidDel="00193B42" w:rsidRDefault="0067585B">
            <w:pPr>
              <w:snapToGrid w:val="0"/>
              <w:spacing w:line="380" w:lineRule="exact"/>
              <w:jc w:val="center"/>
              <w:rPr>
                <w:del w:id="401" w:author="Microsoft Office User" w:date="2025-06-20T14:55:00Z"/>
                <w:rFonts w:cs="方正仿宋_GBK"/>
                <w:color w:val="000000"/>
                <w:sz w:val="24"/>
              </w:rPr>
            </w:pPr>
          </w:p>
        </w:tc>
        <w:tc>
          <w:tcPr>
            <w:tcW w:w="1302" w:type="dxa"/>
            <w:vAlign w:val="center"/>
          </w:tcPr>
          <w:p w:rsidR="0067585B" w:rsidDel="00193B42" w:rsidRDefault="001234A7">
            <w:pPr>
              <w:snapToGrid w:val="0"/>
              <w:spacing w:line="380" w:lineRule="exact"/>
              <w:jc w:val="center"/>
              <w:rPr>
                <w:del w:id="402" w:author="Microsoft Office User" w:date="2025-06-20T14:55:00Z"/>
                <w:rFonts w:cs="方正仿宋_GBK"/>
                <w:color w:val="000000"/>
                <w:sz w:val="24"/>
              </w:rPr>
            </w:pPr>
            <w:del w:id="403" w:author="Microsoft Office User" w:date="2025-06-20T14:55:00Z">
              <w:r w:rsidDel="00193B42">
                <w:rPr>
                  <w:rFonts w:cs="方正仿宋_GBK" w:hint="eastAsia"/>
                  <w:color w:val="000000"/>
                  <w:sz w:val="24"/>
                </w:rPr>
                <w:delText>所属学科</w:delText>
              </w:r>
            </w:del>
          </w:p>
        </w:tc>
        <w:tc>
          <w:tcPr>
            <w:tcW w:w="2551" w:type="dxa"/>
            <w:gridSpan w:val="2"/>
            <w:vAlign w:val="center"/>
          </w:tcPr>
          <w:p w:rsidR="0067585B" w:rsidDel="00193B42" w:rsidRDefault="001234A7">
            <w:pPr>
              <w:snapToGrid w:val="0"/>
              <w:spacing w:line="380" w:lineRule="exact"/>
              <w:jc w:val="center"/>
              <w:rPr>
                <w:del w:id="404" w:author="Microsoft Office User" w:date="2025-06-20T14:55:00Z"/>
                <w:rFonts w:cs="方正仿宋_GBK"/>
                <w:color w:val="000000"/>
                <w:sz w:val="24"/>
              </w:rPr>
            </w:pPr>
            <w:del w:id="405" w:author="Microsoft Office User" w:date="2025-06-20T14:55:00Z">
              <w:r w:rsidDel="00193B42">
                <w:rPr>
                  <w:rFonts w:cs="方正仿宋_GBK" w:hint="eastAsia"/>
                  <w:color w:val="000000"/>
                  <w:sz w:val="24"/>
                </w:rPr>
                <w:delText>护理学</w:delText>
              </w:r>
            </w:del>
          </w:p>
        </w:tc>
        <w:tc>
          <w:tcPr>
            <w:tcW w:w="2328" w:type="dxa"/>
            <w:gridSpan w:val="5"/>
            <w:vAlign w:val="center"/>
          </w:tcPr>
          <w:p w:rsidR="0067585B" w:rsidDel="00193B42" w:rsidRDefault="001234A7">
            <w:pPr>
              <w:snapToGrid w:val="0"/>
              <w:spacing w:line="380" w:lineRule="exact"/>
              <w:jc w:val="center"/>
              <w:rPr>
                <w:del w:id="406" w:author="Microsoft Office User" w:date="2025-06-20T14:55:00Z"/>
                <w:rFonts w:cs="方正仿宋_GBK"/>
                <w:color w:val="000000"/>
                <w:sz w:val="24"/>
              </w:rPr>
            </w:pPr>
            <w:del w:id="407" w:author="Microsoft Office User" w:date="2025-06-20T14:55:00Z">
              <w:r w:rsidDel="00193B42">
                <w:rPr>
                  <w:rFonts w:cs="方正仿宋_GBK" w:hint="eastAsia"/>
                  <w:color w:val="000000"/>
                  <w:sz w:val="24"/>
                </w:rPr>
                <w:delText>研究类别</w:delText>
              </w:r>
            </w:del>
          </w:p>
        </w:tc>
        <w:tc>
          <w:tcPr>
            <w:tcW w:w="2917" w:type="dxa"/>
            <w:gridSpan w:val="3"/>
            <w:vAlign w:val="center"/>
          </w:tcPr>
          <w:p w:rsidR="0067585B" w:rsidDel="00193B42" w:rsidRDefault="001234A7">
            <w:pPr>
              <w:snapToGrid w:val="0"/>
              <w:spacing w:line="380" w:lineRule="exact"/>
              <w:jc w:val="center"/>
              <w:rPr>
                <w:del w:id="408" w:author="Microsoft Office User" w:date="2025-06-20T14:55:00Z"/>
                <w:rFonts w:cs="方正仿宋_GBK"/>
                <w:color w:val="000000"/>
                <w:sz w:val="24"/>
              </w:rPr>
            </w:pPr>
            <w:del w:id="409" w:author="Microsoft Office User" w:date="2025-06-20T14:55:00Z">
              <w:r w:rsidDel="00193B42">
                <w:rPr>
                  <w:rFonts w:cs="方正仿宋_GBK" w:hint="eastAsia"/>
                  <w:color w:val="000000"/>
                  <w:sz w:val="24"/>
                </w:rPr>
                <w:delText>应用研究</w:delText>
              </w:r>
            </w:del>
          </w:p>
        </w:tc>
      </w:tr>
      <w:tr w:rsidR="0067585B" w:rsidDel="00193B42">
        <w:trPr>
          <w:trHeight w:val="567"/>
          <w:del w:id="410" w:author="Microsoft Office User" w:date="2025-06-20T14:55:00Z"/>
        </w:trPr>
        <w:tc>
          <w:tcPr>
            <w:tcW w:w="542" w:type="dxa"/>
            <w:gridSpan w:val="2"/>
            <w:vMerge/>
            <w:vAlign w:val="center"/>
          </w:tcPr>
          <w:p w:rsidR="0067585B" w:rsidDel="00193B42" w:rsidRDefault="0067585B">
            <w:pPr>
              <w:snapToGrid w:val="0"/>
              <w:spacing w:line="380" w:lineRule="exact"/>
              <w:jc w:val="center"/>
              <w:rPr>
                <w:del w:id="411" w:author="Microsoft Office User" w:date="2025-06-20T14:55:00Z"/>
                <w:rFonts w:cs="方正仿宋_GBK"/>
                <w:color w:val="000000"/>
                <w:sz w:val="24"/>
              </w:rPr>
            </w:pPr>
          </w:p>
        </w:tc>
        <w:tc>
          <w:tcPr>
            <w:tcW w:w="1302" w:type="dxa"/>
            <w:vAlign w:val="center"/>
          </w:tcPr>
          <w:p w:rsidR="0067585B" w:rsidDel="00193B42" w:rsidRDefault="001234A7">
            <w:pPr>
              <w:snapToGrid w:val="0"/>
              <w:spacing w:line="380" w:lineRule="exact"/>
              <w:jc w:val="center"/>
              <w:rPr>
                <w:del w:id="412" w:author="Microsoft Office User" w:date="2025-06-20T14:55:00Z"/>
                <w:rFonts w:cs="方正仿宋_GBK"/>
                <w:color w:val="000000"/>
                <w:sz w:val="24"/>
              </w:rPr>
            </w:pPr>
            <w:del w:id="413" w:author="Microsoft Office User" w:date="2025-06-20T14:55:00Z">
              <w:r w:rsidDel="00193B42">
                <w:rPr>
                  <w:rFonts w:cs="方正仿宋_GBK" w:hint="eastAsia"/>
                  <w:color w:val="000000"/>
                  <w:sz w:val="24"/>
                </w:rPr>
                <w:delText>申请资助经费</w:delText>
              </w:r>
            </w:del>
          </w:p>
        </w:tc>
        <w:tc>
          <w:tcPr>
            <w:tcW w:w="2551" w:type="dxa"/>
            <w:gridSpan w:val="2"/>
            <w:vAlign w:val="center"/>
          </w:tcPr>
          <w:p w:rsidR="0067585B" w:rsidDel="00193B42" w:rsidRDefault="001234A7">
            <w:pPr>
              <w:snapToGrid w:val="0"/>
              <w:spacing w:line="380" w:lineRule="exact"/>
              <w:jc w:val="center"/>
              <w:rPr>
                <w:del w:id="414" w:author="Microsoft Office User" w:date="2025-06-20T14:55:00Z"/>
                <w:rFonts w:cs="方正仿宋_GBK"/>
                <w:color w:val="000000"/>
                <w:sz w:val="24"/>
              </w:rPr>
            </w:pPr>
            <w:del w:id="415" w:author="Microsoft Office User" w:date="2025-06-20T14:55:00Z">
              <w:r w:rsidDel="00193B42">
                <w:rPr>
                  <w:rFonts w:cs="方正仿宋_GBK" w:hint="eastAsia"/>
                  <w:color w:val="000000"/>
                  <w:sz w:val="24"/>
                </w:rPr>
                <w:delText>5</w:delText>
              </w:r>
              <w:r w:rsidDel="00193B42">
                <w:rPr>
                  <w:rFonts w:cs="方正仿宋_GBK" w:hint="eastAsia"/>
                  <w:color w:val="000000"/>
                  <w:sz w:val="24"/>
                </w:rPr>
                <w:delText>万元</w:delText>
              </w:r>
            </w:del>
          </w:p>
        </w:tc>
        <w:tc>
          <w:tcPr>
            <w:tcW w:w="2328" w:type="dxa"/>
            <w:gridSpan w:val="5"/>
            <w:vAlign w:val="center"/>
          </w:tcPr>
          <w:p w:rsidR="0067585B" w:rsidDel="00193B42" w:rsidRDefault="001234A7">
            <w:pPr>
              <w:snapToGrid w:val="0"/>
              <w:spacing w:line="380" w:lineRule="exact"/>
              <w:jc w:val="center"/>
              <w:rPr>
                <w:del w:id="416" w:author="Microsoft Office User" w:date="2025-06-20T14:55:00Z"/>
                <w:rFonts w:cs="方正仿宋_GBK"/>
                <w:color w:val="000000"/>
                <w:sz w:val="24"/>
              </w:rPr>
            </w:pPr>
            <w:del w:id="417" w:author="Microsoft Office User" w:date="2025-06-20T14:55:00Z">
              <w:r w:rsidDel="00193B42">
                <w:rPr>
                  <w:rFonts w:cs="方正仿宋_GBK" w:hint="eastAsia"/>
                  <w:color w:val="000000"/>
                  <w:sz w:val="24"/>
                </w:rPr>
                <w:delText>单位配套经费</w:delText>
              </w:r>
            </w:del>
          </w:p>
        </w:tc>
        <w:tc>
          <w:tcPr>
            <w:tcW w:w="2917" w:type="dxa"/>
            <w:gridSpan w:val="3"/>
            <w:vAlign w:val="center"/>
          </w:tcPr>
          <w:p w:rsidR="0067585B" w:rsidDel="00193B42" w:rsidRDefault="001234A7">
            <w:pPr>
              <w:snapToGrid w:val="0"/>
              <w:spacing w:line="380" w:lineRule="exact"/>
              <w:jc w:val="center"/>
              <w:rPr>
                <w:del w:id="418" w:author="Microsoft Office User" w:date="2025-06-20T14:55:00Z"/>
                <w:rFonts w:cs="方正仿宋_GBK"/>
                <w:color w:val="000000"/>
                <w:sz w:val="24"/>
              </w:rPr>
            </w:pPr>
            <w:del w:id="419" w:author="Microsoft Office User" w:date="2025-06-20T14:55:00Z">
              <w:r w:rsidDel="00193B42">
                <w:rPr>
                  <w:rFonts w:cs="方正仿宋_GBK" w:hint="eastAsia"/>
                  <w:color w:val="000000"/>
                  <w:sz w:val="24"/>
                </w:rPr>
                <w:delText>5</w:delText>
              </w:r>
              <w:r w:rsidDel="00193B42">
                <w:rPr>
                  <w:rFonts w:cs="方正仿宋_GBK" w:hint="eastAsia"/>
                  <w:color w:val="000000"/>
                  <w:sz w:val="24"/>
                </w:rPr>
                <w:delText>万元</w:delText>
              </w:r>
            </w:del>
          </w:p>
        </w:tc>
      </w:tr>
      <w:tr w:rsidR="0067585B" w:rsidDel="00193B42">
        <w:trPr>
          <w:trHeight w:val="567"/>
          <w:del w:id="420" w:author="Microsoft Office User" w:date="2025-06-20T14:55:00Z"/>
        </w:trPr>
        <w:tc>
          <w:tcPr>
            <w:tcW w:w="542" w:type="dxa"/>
            <w:gridSpan w:val="2"/>
            <w:vMerge/>
            <w:vAlign w:val="center"/>
          </w:tcPr>
          <w:p w:rsidR="0067585B" w:rsidDel="00193B42" w:rsidRDefault="0067585B">
            <w:pPr>
              <w:snapToGrid w:val="0"/>
              <w:spacing w:line="380" w:lineRule="exact"/>
              <w:jc w:val="center"/>
              <w:rPr>
                <w:del w:id="421" w:author="Microsoft Office User" w:date="2025-06-20T14:55:00Z"/>
                <w:rFonts w:cs="方正仿宋_GBK"/>
                <w:color w:val="000000"/>
                <w:sz w:val="24"/>
              </w:rPr>
            </w:pPr>
          </w:p>
        </w:tc>
        <w:tc>
          <w:tcPr>
            <w:tcW w:w="1302" w:type="dxa"/>
            <w:vAlign w:val="center"/>
          </w:tcPr>
          <w:p w:rsidR="0067585B" w:rsidDel="00193B42" w:rsidRDefault="001234A7">
            <w:pPr>
              <w:snapToGrid w:val="0"/>
              <w:spacing w:line="380" w:lineRule="exact"/>
              <w:jc w:val="center"/>
              <w:rPr>
                <w:del w:id="422" w:author="Microsoft Office User" w:date="2025-06-20T14:55:00Z"/>
                <w:rFonts w:cs="方正仿宋_GBK"/>
                <w:color w:val="000000"/>
                <w:sz w:val="24"/>
              </w:rPr>
            </w:pPr>
            <w:del w:id="423" w:author="Microsoft Office User" w:date="2025-06-20T14:55:00Z">
              <w:r w:rsidDel="00193B42">
                <w:rPr>
                  <w:rFonts w:cs="方正仿宋_GBK" w:hint="eastAsia"/>
                  <w:color w:val="000000"/>
                  <w:sz w:val="24"/>
                </w:rPr>
                <w:delText>其他经费</w:delText>
              </w:r>
            </w:del>
          </w:p>
        </w:tc>
        <w:tc>
          <w:tcPr>
            <w:tcW w:w="2551" w:type="dxa"/>
            <w:gridSpan w:val="2"/>
            <w:vAlign w:val="center"/>
          </w:tcPr>
          <w:p w:rsidR="0067585B" w:rsidDel="00193B42" w:rsidRDefault="001234A7">
            <w:pPr>
              <w:snapToGrid w:val="0"/>
              <w:spacing w:line="380" w:lineRule="exact"/>
              <w:jc w:val="center"/>
              <w:rPr>
                <w:del w:id="424" w:author="Microsoft Office User" w:date="2025-06-20T14:55:00Z"/>
                <w:rFonts w:cs="方正仿宋_GBK"/>
                <w:color w:val="000000"/>
                <w:sz w:val="24"/>
              </w:rPr>
            </w:pPr>
            <w:del w:id="425" w:author="Microsoft Office User" w:date="2025-06-20T14:55:00Z">
              <w:r w:rsidDel="00193B42">
                <w:rPr>
                  <w:rFonts w:cs="方正仿宋_GBK" w:hint="eastAsia"/>
                  <w:color w:val="000000"/>
                  <w:sz w:val="24"/>
                </w:rPr>
                <w:delText>无</w:delText>
              </w:r>
            </w:del>
          </w:p>
        </w:tc>
        <w:tc>
          <w:tcPr>
            <w:tcW w:w="2328" w:type="dxa"/>
            <w:gridSpan w:val="5"/>
            <w:vAlign w:val="center"/>
          </w:tcPr>
          <w:p w:rsidR="0067585B" w:rsidDel="00193B42" w:rsidRDefault="001234A7">
            <w:pPr>
              <w:snapToGrid w:val="0"/>
              <w:spacing w:line="380" w:lineRule="exact"/>
              <w:jc w:val="center"/>
              <w:rPr>
                <w:del w:id="426" w:author="Microsoft Office User" w:date="2025-06-20T14:55:00Z"/>
                <w:rFonts w:cs="方正仿宋_GBK"/>
                <w:color w:val="000000"/>
                <w:sz w:val="24"/>
              </w:rPr>
            </w:pPr>
            <w:del w:id="427" w:author="Microsoft Office User" w:date="2025-06-20T14:55:00Z">
              <w:r w:rsidDel="00193B42">
                <w:rPr>
                  <w:rFonts w:cs="方正仿宋_GBK" w:hint="eastAsia"/>
                  <w:color w:val="000000"/>
                  <w:sz w:val="24"/>
                </w:rPr>
                <w:delText>研究总经费</w:delText>
              </w:r>
            </w:del>
          </w:p>
        </w:tc>
        <w:tc>
          <w:tcPr>
            <w:tcW w:w="2917" w:type="dxa"/>
            <w:gridSpan w:val="3"/>
            <w:vAlign w:val="center"/>
          </w:tcPr>
          <w:p w:rsidR="0067585B" w:rsidDel="00193B42" w:rsidRDefault="001234A7">
            <w:pPr>
              <w:snapToGrid w:val="0"/>
              <w:spacing w:line="380" w:lineRule="exact"/>
              <w:jc w:val="center"/>
              <w:rPr>
                <w:del w:id="428" w:author="Microsoft Office User" w:date="2025-06-20T14:55:00Z"/>
                <w:rFonts w:cs="方正仿宋_GBK"/>
                <w:color w:val="000000"/>
                <w:sz w:val="24"/>
              </w:rPr>
            </w:pPr>
            <w:del w:id="429" w:author="Microsoft Office User" w:date="2025-06-20T14:55:00Z">
              <w:r w:rsidDel="00193B42">
                <w:rPr>
                  <w:rFonts w:cs="方正仿宋_GBK" w:hint="eastAsia"/>
                  <w:color w:val="000000"/>
                  <w:sz w:val="24"/>
                </w:rPr>
                <w:delText>10</w:delText>
              </w:r>
              <w:r w:rsidDel="00193B42">
                <w:rPr>
                  <w:rFonts w:cs="方正仿宋_GBK" w:hint="eastAsia"/>
                  <w:color w:val="000000"/>
                  <w:sz w:val="24"/>
                </w:rPr>
                <w:delText>万元</w:delText>
              </w:r>
            </w:del>
          </w:p>
        </w:tc>
      </w:tr>
      <w:tr w:rsidR="0067585B" w:rsidDel="00193B42">
        <w:trPr>
          <w:trHeight w:val="567"/>
          <w:del w:id="430" w:author="Microsoft Office User" w:date="2025-06-20T14:55:00Z"/>
        </w:trPr>
        <w:tc>
          <w:tcPr>
            <w:tcW w:w="542" w:type="dxa"/>
            <w:gridSpan w:val="2"/>
            <w:vMerge/>
            <w:vAlign w:val="center"/>
          </w:tcPr>
          <w:p w:rsidR="0067585B" w:rsidDel="00193B42" w:rsidRDefault="0067585B">
            <w:pPr>
              <w:snapToGrid w:val="0"/>
              <w:spacing w:line="380" w:lineRule="exact"/>
              <w:jc w:val="center"/>
              <w:rPr>
                <w:del w:id="431" w:author="Microsoft Office User" w:date="2025-06-20T14:55:00Z"/>
                <w:rFonts w:cs="方正仿宋_GBK"/>
                <w:color w:val="000000"/>
                <w:sz w:val="24"/>
              </w:rPr>
            </w:pPr>
          </w:p>
        </w:tc>
        <w:tc>
          <w:tcPr>
            <w:tcW w:w="1302" w:type="dxa"/>
            <w:vAlign w:val="center"/>
          </w:tcPr>
          <w:p w:rsidR="0067585B" w:rsidDel="00193B42" w:rsidRDefault="001234A7">
            <w:pPr>
              <w:snapToGrid w:val="0"/>
              <w:spacing w:line="380" w:lineRule="exact"/>
              <w:jc w:val="center"/>
              <w:rPr>
                <w:del w:id="432" w:author="Microsoft Office User" w:date="2025-06-20T14:55:00Z"/>
                <w:rFonts w:cs="方正仿宋_GBK"/>
                <w:color w:val="000000"/>
                <w:sz w:val="24"/>
              </w:rPr>
            </w:pPr>
            <w:del w:id="433" w:author="Microsoft Office User" w:date="2025-06-20T14:55:00Z">
              <w:r w:rsidDel="00193B42">
                <w:rPr>
                  <w:rFonts w:cs="方正仿宋_GBK" w:hint="eastAsia"/>
                  <w:color w:val="000000"/>
                  <w:sz w:val="24"/>
                </w:rPr>
                <w:delText>研究期限</w:delText>
              </w:r>
            </w:del>
          </w:p>
        </w:tc>
        <w:tc>
          <w:tcPr>
            <w:tcW w:w="7796" w:type="dxa"/>
            <w:gridSpan w:val="10"/>
            <w:vAlign w:val="center"/>
          </w:tcPr>
          <w:p w:rsidR="0067585B" w:rsidDel="00193B42" w:rsidRDefault="001234A7">
            <w:pPr>
              <w:snapToGrid w:val="0"/>
              <w:spacing w:line="380" w:lineRule="exact"/>
              <w:jc w:val="center"/>
              <w:rPr>
                <w:del w:id="434" w:author="Microsoft Office User" w:date="2025-06-20T14:55:00Z"/>
                <w:rFonts w:cs="方正仿宋_GBK"/>
                <w:color w:val="000000"/>
                <w:sz w:val="24"/>
              </w:rPr>
            </w:pPr>
            <w:ins w:id="435" w:author="Administer" w:date="2025-06-08T15:34:00Z">
              <w:del w:id="436" w:author="Microsoft Office User" w:date="2025-06-20T14:55:00Z">
                <w:r w:rsidDel="00193B42">
                  <w:rPr>
                    <w:rFonts w:cs="方正仿宋_GBK" w:hint="eastAsia"/>
                    <w:color w:val="000000"/>
                    <w:sz w:val="24"/>
                  </w:rPr>
                  <w:delText>2026.1.1-2027.12.31</w:delText>
                </w:r>
              </w:del>
            </w:ins>
          </w:p>
        </w:tc>
      </w:tr>
      <w:tr w:rsidR="0067585B" w:rsidDel="00193B42">
        <w:trPr>
          <w:trHeight w:val="567"/>
          <w:del w:id="437" w:author="Microsoft Office User" w:date="2025-06-20T14:55:00Z"/>
        </w:trPr>
        <w:tc>
          <w:tcPr>
            <w:tcW w:w="542" w:type="dxa"/>
            <w:gridSpan w:val="2"/>
            <w:vMerge/>
            <w:vAlign w:val="center"/>
          </w:tcPr>
          <w:p w:rsidR="0067585B" w:rsidDel="00193B42" w:rsidRDefault="0067585B">
            <w:pPr>
              <w:snapToGrid w:val="0"/>
              <w:spacing w:line="380" w:lineRule="exact"/>
              <w:jc w:val="center"/>
              <w:rPr>
                <w:del w:id="438" w:author="Microsoft Office User" w:date="2025-06-20T14:55:00Z"/>
                <w:rFonts w:cs="方正仿宋_GBK"/>
                <w:color w:val="000000"/>
                <w:sz w:val="24"/>
              </w:rPr>
            </w:pPr>
          </w:p>
        </w:tc>
        <w:tc>
          <w:tcPr>
            <w:tcW w:w="1302" w:type="dxa"/>
            <w:vAlign w:val="center"/>
          </w:tcPr>
          <w:p w:rsidR="0067585B" w:rsidDel="00193B42" w:rsidRDefault="001234A7">
            <w:pPr>
              <w:snapToGrid w:val="0"/>
              <w:spacing w:line="380" w:lineRule="exact"/>
              <w:jc w:val="center"/>
              <w:rPr>
                <w:del w:id="439" w:author="Microsoft Office User" w:date="2025-06-20T14:55:00Z"/>
                <w:rFonts w:cs="方正仿宋_GBK"/>
                <w:color w:val="000000"/>
                <w:sz w:val="24"/>
              </w:rPr>
            </w:pPr>
            <w:del w:id="440" w:author="Microsoft Office User" w:date="2025-06-20T14:55:00Z">
              <w:r w:rsidDel="00193B42">
                <w:rPr>
                  <w:rFonts w:cs="方正仿宋_GBK" w:hint="eastAsia"/>
                  <w:color w:val="000000"/>
                  <w:sz w:val="24"/>
                </w:rPr>
                <w:delText>依托实验室</w:delText>
              </w:r>
            </w:del>
          </w:p>
        </w:tc>
        <w:tc>
          <w:tcPr>
            <w:tcW w:w="7796" w:type="dxa"/>
            <w:gridSpan w:val="10"/>
            <w:vAlign w:val="center"/>
          </w:tcPr>
          <w:p w:rsidR="0067585B" w:rsidDel="00193B42" w:rsidRDefault="001234A7">
            <w:pPr>
              <w:snapToGrid w:val="0"/>
              <w:spacing w:line="380" w:lineRule="exact"/>
              <w:jc w:val="center"/>
              <w:rPr>
                <w:del w:id="441" w:author="Microsoft Office User" w:date="2025-06-20T14:55:00Z"/>
                <w:rFonts w:cs="方正仿宋_GBK"/>
                <w:color w:val="000000"/>
                <w:sz w:val="24"/>
              </w:rPr>
            </w:pPr>
            <w:del w:id="442" w:author="Microsoft Office User" w:date="2025-06-20T14:55:00Z">
              <w:r w:rsidDel="00193B42">
                <w:rPr>
                  <w:rFonts w:cs="方正仿宋_GBK" w:hint="eastAsia"/>
                  <w:color w:val="000000"/>
                  <w:sz w:val="24"/>
                </w:rPr>
                <w:delText>无</w:delText>
              </w:r>
            </w:del>
          </w:p>
        </w:tc>
      </w:tr>
      <w:tr w:rsidR="0067585B" w:rsidDel="00193B42">
        <w:trPr>
          <w:trHeight w:val="567"/>
          <w:del w:id="443" w:author="Microsoft Office User" w:date="2025-06-20T14:55:00Z"/>
        </w:trPr>
        <w:tc>
          <w:tcPr>
            <w:tcW w:w="542" w:type="dxa"/>
            <w:gridSpan w:val="2"/>
            <w:vMerge/>
            <w:vAlign w:val="center"/>
          </w:tcPr>
          <w:p w:rsidR="0067585B" w:rsidDel="00193B42" w:rsidRDefault="0067585B">
            <w:pPr>
              <w:snapToGrid w:val="0"/>
              <w:spacing w:line="380" w:lineRule="exact"/>
              <w:jc w:val="center"/>
              <w:rPr>
                <w:del w:id="444" w:author="Microsoft Office User" w:date="2025-06-20T14:55:00Z"/>
                <w:rFonts w:cs="方正仿宋_GBK"/>
                <w:color w:val="000000"/>
                <w:sz w:val="24"/>
              </w:rPr>
            </w:pPr>
          </w:p>
        </w:tc>
        <w:tc>
          <w:tcPr>
            <w:tcW w:w="1302" w:type="dxa"/>
            <w:vAlign w:val="center"/>
          </w:tcPr>
          <w:p w:rsidR="0067585B" w:rsidDel="00193B42" w:rsidRDefault="001234A7">
            <w:pPr>
              <w:snapToGrid w:val="0"/>
              <w:spacing w:line="380" w:lineRule="exact"/>
              <w:jc w:val="center"/>
              <w:rPr>
                <w:del w:id="445" w:author="Microsoft Office User" w:date="2025-06-20T14:55:00Z"/>
                <w:rFonts w:cs="方正仿宋_GBK"/>
                <w:color w:val="000000"/>
                <w:sz w:val="24"/>
              </w:rPr>
            </w:pPr>
            <w:del w:id="446" w:author="Microsoft Office User" w:date="2025-06-20T14:55:00Z">
              <w:r w:rsidDel="00193B42">
                <w:rPr>
                  <w:rFonts w:cs="方正仿宋_GBK" w:hint="eastAsia"/>
                  <w:color w:val="000000"/>
                  <w:sz w:val="24"/>
                </w:rPr>
                <w:delText>实验室批准单位</w:delText>
              </w:r>
            </w:del>
          </w:p>
        </w:tc>
        <w:tc>
          <w:tcPr>
            <w:tcW w:w="7796" w:type="dxa"/>
            <w:gridSpan w:val="10"/>
            <w:vAlign w:val="center"/>
          </w:tcPr>
          <w:p w:rsidR="0067585B" w:rsidDel="00193B42" w:rsidRDefault="001234A7">
            <w:pPr>
              <w:snapToGrid w:val="0"/>
              <w:spacing w:line="380" w:lineRule="exact"/>
              <w:jc w:val="center"/>
              <w:rPr>
                <w:del w:id="447" w:author="Microsoft Office User" w:date="2025-06-20T14:55:00Z"/>
                <w:rFonts w:cs="方正仿宋_GBK"/>
                <w:color w:val="000000"/>
                <w:sz w:val="24"/>
              </w:rPr>
            </w:pPr>
            <w:del w:id="448" w:author="Microsoft Office User" w:date="2025-06-20T14:55:00Z">
              <w:r w:rsidDel="00193B42">
                <w:rPr>
                  <w:rFonts w:cs="方正仿宋_GBK" w:hint="eastAsia"/>
                  <w:color w:val="000000"/>
                  <w:sz w:val="24"/>
                </w:rPr>
                <w:delText>无</w:delText>
              </w:r>
            </w:del>
          </w:p>
        </w:tc>
      </w:tr>
      <w:tr w:rsidR="0067585B" w:rsidDel="00193B42">
        <w:trPr>
          <w:trHeight w:val="567"/>
          <w:del w:id="449" w:author="Microsoft Office User" w:date="2025-06-20T14:55:00Z"/>
        </w:trPr>
        <w:tc>
          <w:tcPr>
            <w:tcW w:w="542" w:type="dxa"/>
            <w:gridSpan w:val="2"/>
            <w:vMerge/>
            <w:vAlign w:val="center"/>
          </w:tcPr>
          <w:p w:rsidR="0067585B" w:rsidDel="00193B42" w:rsidRDefault="0067585B">
            <w:pPr>
              <w:snapToGrid w:val="0"/>
              <w:spacing w:line="380" w:lineRule="exact"/>
              <w:jc w:val="center"/>
              <w:rPr>
                <w:del w:id="450" w:author="Microsoft Office User" w:date="2025-06-20T14:55:00Z"/>
                <w:rFonts w:cs="方正仿宋_GBK"/>
                <w:color w:val="000000"/>
                <w:sz w:val="24"/>
              </w:rPr>
            </w:pPr>
          </w:p>
        </w:tc>
        <w:tc>
          <w:tcPr>
            <w:tcW w:w="1302" w:type="dxa"/>
            <w:vAlign w:val="center"/>
          </w:tcPr>
          <w:p w:rsidR="0067585B" w:rsidDel="00193B42" w:rsidRDefault="001234A7">
            <w:pPr>
              <w:snapToGrid w:val="0"/>
              <w:spacing w:line="380" w:lineRule="exact"/>
              <w:jc w:val="center"/>
              <w:rPr>
                <w:del w:id="451" w:author="Microsoft Office User" w:date="2025-06-20T14:55:00Z"/>
                <w:rFonts w:cs="方正仿宋_GBK"/>
                <w:color w:val="000000"/>
                <w:sz w:val="24"/>
              </w:rPr>
            </w:pPr>
            <w:del w:id="452" w:author="Microsoft Office User" w:date="2025-06-20T14:55:00Z">
              <w:r w:rsidDel="00193B42">
                <w:rPr>
                  <w:rFonts w:cs="方正仿宋_GBK" w:hint="eastAsia"/>
                  <w:color w:val="000000"/>
                  <w:sz w:val="24"/>
                </w:rPr>
                <w:delText>生物安全实验室备案号</w:delText>
              </w:r>
            </w:del>
          </w:p>
        </w:tc>
        <w:tc>
          <w:tcPr>
            <w:tcW w:w="7796" w:type="dxa"/>
            <w:gridSpan w:val="10"/>
            <w:vAlign w:val="center"/>
          </w:tcPr>
          <w:p w:rsidR="0067585B" w:rsidDel="00193B42" w:rsidRDefault="001234A7">
            <w:pPr>
              <w:snapToGrid w:val="0"/>
              <w:spacing w:line="380" w:lineRule="exact"/>
              <w:jc w:val="center"/>
              <w:rPr>
                <w:del w:id="453" w:author="Microsoft Office User" w:date="2025-06-20T14:55:00Z"/>
                <w:rFonts w:cs="方正仿宋_GBK"/>
                <w:color w:val="000000"/>
                <w:sz w:val="24"/>
              </w:rPr>
            </w:pPr>
            <w:del w:id="454" w:author="Microsoft Office User" w:date="2025-06-20T14:55:00Z">
              <w:r w:rsidDel="00193B42">
                <w:rPr>
                  <w:rFonts w:cs="方正仿宋_GBK" w:hint="eastAsia"/>
                  <w:color w:val="000000"/>
                  <w:sz w:val="24"/>
                </w:rPr>
                <w:delText>无</w:delText>
              </w:r>
            </w:del>
          </w:p>
        </w:tc>
      </w:tr>
      <w:tr w:rsidR="0067585B" w:rsidDel="00193B42">
        <w:trPr>
          <w:gridBefore w:val="1"/>
          <w:gridAfter w:val="1"/>
          <w:wBefore w:w="176" w:type="dxa"/>
          <w:wAfter w:w="652" w:type="dxa"/>
          <w:trHeight w:val="634"/>
          <w:del w:id="455" w:author="Microsoft Office User" w:date="2025-06-20T14:55:00Z"/>
        </w:trPr>
        <w:tc>
          <w:tcPr>
            <w:tcW w:w="8812" w:type="dxa"/>
            <w:gridSpan w:val="11"/>
            <w:tcBorders>
              <w:top w:val="single" w:sz="4" w:space="0" w:color="auto"/>
              <w:left w:val="single" w:sz="4" w:space="0" w:color="auto"/>
              <w:bottom w:val="single" w:sz="4" w:space="0" w:color="auto"/>
              <w:right w:val="single" w:sz="4" w:space="0" w:color="auto"/>
            </w:tcBorders>
            <w:vAlign w:val="center"/>
          </w:tcPr>
          <w:p w:rsidR="0067585B" w:rsidDel="00193B42" w:rsidRDefault="001234A7">
            <w:pPr>
              <w:adjustRightInd w:val="0"/>
              <w:snapToGrid w:val="0"/>
              <w:spacing w:line="300" w:lineRule="auto"/>
              <w:ind w:firstLineChars="200" w:firstLine="560"/>
              <w:rPr>
                <w:del w:id="456" w:author="Microsoft Office User" w:date="2025-06-20T14:55:00Z"/>
                <w:rFonts w:eastAsia="仿宋"/>
                <w:color w:val="000000"/>
                <w:sz w:val="28"/>
                <w:szCs w:val="28"/>
              </w:rPr>
            </w:pPr>
            <w:del w:id="457" w:author="Microsoft Office User" w:date="2025-06-20T14:55:00Z">
              <w:r w:rsidDel="00193B42">
                <w:rPr>
                  <w:rFonts w:eastAsia="方正楷体_GBK" w:cs="方正楷体_GBK" w:hint="eastAsia"/>
                  <w:color w:val="000000"/>
                  <w:sz w:val="28"/>
                  <w:szCs w:val="28"/>
                </w:rPr>
                <w:delText>（一）项目负责人</w:delText>
              </w:r>
            </w:del>
          </w:p>
        </w:tc>
      </w:tr>
      <w:tr w:rsidR="0067585B" w:rsidDel="00193B42">
        <w:trPr>
          <w:gridBefore w:val="1"/>
          <w:gridAfter w:val="1"/>
          <w:wBefore w:w="176" w:type="dxa"/>
          <w:wAfter w:w="652" w:type="dxa"/>
          <w:trHeight w:val="454"/>
          <w:del w:id="458" w:author="Microsoft Office User" w:date="2025-06-20T14:55:00Z"/>
        </w:trPr>
        <w:tc>
          <w:tcPr>
            <w:tcW w:w="8812" w:type="dxa"/>
            <w:gridSpan w:val="11"/>
            <w:tcBorders>
              <w:top w:val="single" w:sz="4" w:space="0" w:color="auto"/>
              <w:left w:val="single" w:sz="4" w:space="0" w:color="auto"/>
              <w:bottom w:val="single" w:sz="4" w:space="0" w:color="auto"/>
              <w:right w:val="single" w:sz="4" w:space="0" w:color="auto"/>
            </w:tcBorders>
            <w:vAlign w:val="center"/>
          </w:tcPr>
          <w:p w:rsidR="0067585B" w:rsidDel="00193B42" w:rsidRDefault="001234A7">
            <w:pPr>
              <w:adjustRightInd w:val="0"/>
              <w:snapToGrid w:val="0"/>
              <w:spacing w:line="300" w:lineRule="auto"/>
              <w:ind w:firstLineChars="200" w:firstLine="560"/>
              <w:rPr>
                <w:del w:id="459" w:author="Microsoft Office User" w:date="2025-06-20T14:55:00Z"/>
                <w:rFonts w:cs="方正仿宋_GBK"/>
                <w:color w:val="000000"/>
                <w:sz w:val="28"/>
                <w:szCs w:val="28"/>
              </w:rPr>
            </w:pPr>
            <w:del w:id="460" w:author="Microsoft Office User" w:date="2025-06-20T14:55:00Z">
              <w:r w:rsidDel="00193B42">
                <w:rPr>
                  <w:rFonts w:cs="方正仿宋_GBK" w:hint="eastAsia"/>
                  <w:color w:val="000000"/>
                  <w:sz w:val="28"/>
                  <w:szCs w:val="28"/>
                </w:rPr>
                <w:delText>学术地位，学术水平（简述在申报研究领域主持科研项目；发表学术论文；参与国家或牵头制定市级行业标准或临床诊疗指南、科研成果转化等情况，附证明材料）。</w:delText>
              </w:r>
            </w:del>
          </w:p>
          <w:p w:rsidR="0067585B" w:rsidDel="00193B42" w:rsidRDefault="001234A7">
            <w:pPr>
              <w:adjustRightInd w:val="0"/>
              <w:snapToGrid w:val="0"/>
              <w:spacing w:line="288" w:lineRule="auto"/>
              <w:ind w:firstLineChars="200" w:firstLine="480"/>
              <w:rPr>
                <w:del w:id="461" w:author="Microsoft Office User" w:date="2025-06-20T14:55:00Z"/>
                <w:rFonts w:ascii="方正仿宋_GBK" w:eastAsia="方正仿宋_GBK" w:hAnsi="方正仿宋_GBK" w:cs="方正仿宋_GBK"/>
                <w:sz w:val="24"/>
              </w:rPr>
            </w:pPr>
            <w:del w:id="462" w:author="Microsoft Office User" w:date="2025-06-20T14:55:00Z">
              <w:r w:rsidDel="00193B42">
                <w:rPr>
                  <w:rFonts w:ascii="方正仿宋_GBK" w:eastAsia="方正仿宋_GBK" w:hAnsi="方正仿宋_GBK" w:cs="方正仿宋_GBK" w:hint="eastAsia"/>
                  <w:sz w:val="24"/>
                </w:rPr>
                <w:delText>傅建玲，女，硕士研究生，主管护师。从事临床护理工作多年，在重症护理领域积累了一定的临床经验与研究基础。在学术研究方面，虽尚未独立主持科研课题，但已在专业期刊发表多篇论文</w:delText>
              </w:r>
              <w:r w:rsidDel="00193B42">
                <w:rPr>
                  <w:rFonts w:ascii="方正仿宋_GBK" w:eastAsia="方正仿宋_GBK" w:hAnsi="方正仿宋_GBK" w:cs="方正仿宋_GBK" w:hint="eastAsia"/>
                  <w:sz w:val="24"/>
                </w:rPr>
                <w:delText>，</w:delText>
              </w:r>
              <w:r w:rsidDel="00193B42">
                <w:rPr>
                  <w:rFonts w:ascii="方正仿宋_GBK" w:eastAsia="方正仿宋_GBK" w:hAnsi="方正仿宋_GBK" w:cs="方正仿宋_GBK" w:hint="eastAsia"/>
                  <w:sz w:val="24"/>
                </w:rPr>
                <w:delText>具有有一定研究基础</w:delText>
              </w:r>
              <w:r w:rsidDel="00193B42">
                <w:rPr>
                  <w:rFonts w:ascii="方正仿宋_GBK" w:eastAsia="方正仿宋_GBK" w:hAnsi="方正仿宋_GBK" w:cs="方正仿宋_GBK" w:hint="eastAsia"/>
                  <w:sz w:val="24"/>
                </w:rPr>
                <w:delText>。</w:delText>
              </w:r>
            </w:del>
          </w:p>
          <w:p w:rsidR="0067585B" w:rsidDel="00193B42" w:rsidRDefault="001234A7">
            <w:pPr>
              <w:adjustRightInd w:val="0"/>
              <w:snapToGrid w:val="0"/>
              <w:spacing w:line="288" w:lineRule="auto"/>
              <w:ind w:firstLineChars="200" w:firstLine="480"/>
              <w:rPr>
                <w:del w:id="463" w:author="Microsoft Office User" w:date="2025-06-20T14:55:00Z"/>
                <w:rFonts w:ascii="方正仿宋_GBK" w:eastAsia="方正仿宋_GBK" w:hAnsi="方正仿宋_GBK" w:cs="方正仿宋_GBK"/>
                <w:sz w:val="24"/>
              </w:rPr>
            </w:pPr>
            <w:del w:id="464" w:author="Microsoft Office User" w:date="2025-06-20T14:55:00Z">
              <w:r w:rsidDel="00193B42">
                <w:rPr>
                  <w:rFonts w:ascii="方正仿宋_GBK" w:eastAsia="方正仿宋_GBK" w:hAnsi="方正仿宋_GBK" w:cs="方正仿宋_GBK" w:hint="eastAsia"/>
                  <w:sz w:val="24"/>
                </w:rPr>
                <w:delText>在研究成果方面，负责人发表的论文涉及老年听力损失患者护理、卒中后吞咽障碍康复研究进展、慢性失眠症患者的护理干预等临床常见问题的探讨。</w:delText>
              </w:r>
              <w:r w:rsidDel="00193B42">
                <w:rPr>
                  <w:rFonts w:ascii="方正仿宋_GBK" w:eastAsia="方正仿宋_GBK" w:hAnsi="方正仿宋_GBK" w:cs="方正仿宋_GBK" w:hint="eastAsia"/>
                  <w:sz w:val="24"/>
                </w:rPr>
                <w:delText>以第一作者</w:delText>
              </w:r>
              <w:r w:rsidDel="00193B42">
                <w:rPr>
                  <w:rFonts w:ascii="方正仿宋_GBK" w:eastAsia="方正仿宋_GBK" w:hAnsi="方正仿宋_GBK" w:cs="方正仿宋_GBK" w:hint="eastAsia"/>
                  <w:sz w:val="24"/>
                </w:rPr>
                <w:delText>发表的</w:delText>
              </w:r>
              <w:r w:rsidDel="00193B42">
                <w:rPr>
                  <w:rFonts w:ascii="方正仿宋_GBK" w:eastAsia="方正仿宋_GBK" w:hAnsi="方正仿宋_GBK" w:cs="方正仿宋_GBK" w:hint="eastAsia"/>
                  <w:sz w:val="24"/>
                </w:rPr>
                <w:delText>《</w:delText>
              </w:r>
              <w:r w:rsidDel="00193B42">
                <w:rPr>
                  <w:rFonts w:ascii="方正仿宋_GBK" w:eastAsia="方正仿宋_GBK" w:hAnsi="方正仿宋_GBK" w:cs="方正仿宋_GBK" w:hint="eastAsia"/>
                  <w:sz w:val="24"/>
                </w:rPr>
                <w:delText>基于</w:delText>
              </w:r>
              <w:r w:rsidDel="00193B42">
                <w:rPr>
                  <w:rFonts w:ascii="方正仿宋_GBK" w:eastAsia="方正仿宋_GBK" w:hAnsi="方正仿宋_GBK" w:cs="方正仿宋_GBK" w:hint="eastAsia"/>
                  <w:sz w:val="24"/>
                </w:rPr>
                <w:delText>HIS</w:delText>
              </w:r>
              <w:r w:rsidDel="00193B42">
                <w:rPr>
                  <w:rFonts w:ascii="方正仿宋_GBK" w:eastAsia="方正仿宋_GBK" w:hAnsi="方正仿宋_GBK" w:cs="方正仿宋_GBK" w:hint="eastAsia"/>
                  <w:sz w:val="24"/>
                </w:rPr>
                <w:delText>系统的随访管</w:delText>
              </w:r>
              <w:r w:rsidDel="00193B42">
                <w:rPr>
                  <w:rFonts w:ascii="方正仿宋_GBK" w:eastAsia="方正仿宋_GBK" w:hAnsi="方正仿宋_GBK" w:cs="方正仿宋_GBK" w:hint="eastAsia"/>
                  <w:sz w:val="24"/>
                </w:rPr>
                <w:delText>理平台在</w:delText>
              </w:r>
              <w:r w:rsidDel="00193B42">
                <w:rPr>
                  <w:rFonts w:ascii="方正仿宋_GBK" w:eastAsia="方正仿宋_GBK" w:hAnsi="方正仿宋_GBK" w:cs="方正仿宋_GBK" w:hint="eastAsia"/>
                  <w:sz w:val="24"/>
                </w:rPr>
                <w:delText>PICC</w:delText>
              </w:r>
              <w:r w:rsidDel="00193B42">
                <w:rPr>
                  <w:rFonts w:ascii="方正仿宋_GBK" w:eastAsia="方正仿宋_GBK" w:hAnsi="方正仿宋_GBK" w:cs="方正仿宋_GBK" w:hint="eastAsia"/>
                  <w:sz w:val="24"/>
                </w:rPr>
                <w:delText>带管出院患者导管维护中的应用</w:delText>
              </w:r>
              <w:r w:rsidDel="00193B42">
                <w:rPr>
                  <w:rFonts w:ascii="方正仿宋_GBK" w:eastAsia="方正仿宋_GBK" w:hAnsi="方正仿宋_GBK" w:cs="方正仿宋_GBK" w:hint="eastAsia"/>
                  <w:sz w:val="24"/>
                </w:rPr>
                <w:delText>》</w:delText>
              </w:r>
              <w:r w:rsidDel="00193B42">
                <w:rPr>
                  <w:rFonts w:ascii="方正仿宋_GBK" w:eastAsia="方正仿宋_GBK" w:hAnsi="方正仿宋_GBK" w:cs="方正仿宋_GBK" w:hint="eastAsia"/>
                  <w:sz w:val="24"/>
                </w:rPr>
                <w:delText>研究，展示了其将信息技术与护理实践结合的初步尝试，这对本项目中床旁超声技术应用提供了参考经验。</w:delText>
              </w:r>
            </w:del>
          </w:p>
          <w:p w:rsidR="0067585B" w:rsidDel="00193B42" w:rsidRDefault="001234A7">
            <w:pPr>
              <w:adjustRightInd w:val="0"/>
              <w:snapToGrid w:val="0"/>
              <w:spacing w:line="288" w:lineRule="auto"/>
              <w:ind w:firstLineChars="200" w:firstLine="480"/>
              <w:rPr>
                <w:del w:id="465" w:author="Microsoft Office User" w:date="2025-06-20T14:55:00Z"/>
                <w:rFonts w:ascii="方正仿宋_GBK" w:eastAsia="方正仿宋_GBK" w:hAnsi="方正仿宋_GBK" w:cs="方正仿宋_GBK"/>
                <w:sz w:val="24"/>
              </w:rPr>
            </w:pPr>
            <w:del w:id="466" w:author="Microsoft Office User" w:date="2025-06-20T14:55:00Z">
              <w:r w:rsidDel="00193B42">
                <w:rPr>
                  <w:rFonts w:ascii="方正仿宋_GBK" w:eastAsia="方正仿宋_GBK" w:hAnsi="方正仿宋_GBK" w:cs="方正仿宋_GBK" w:hint="eastAsia"/>
                  <w:sz w:val="24"/>
                </w:rPr>
                <w:delText>其硕士学位论文</w:delText>
              </w:r>
              <w:r w:rsidDel="00193B42">
                <w:rPr>
                  <w:rFonts w:ascii="方正仿宋_GBK" w:eastAsia="方正仿宋_GBK" w:hAnsi="方正仿宋_GBK" w:cs="方正仿宋_GBK" w:hint="eastAsia"/>
                  <w:sz w:val="24"/>
                </w:rPr>
                <w:delText>《</w:delText>
              </w:r>
              <w:r w:rsidDel="00193B42">
                <w:rPr>
                  <w:rFonts w:ascii="方正仿宋_GBK" w:eastAsia="方正仿宋_GBK" w:hAnsi="方正仿宋_GBK" w:cs="方正仿宋_GBK" w:hint="eastAsia"/>
                  <w:sz w:val="24"/>
                </w:rPr>
                <w:delText>术前生酮饮食对小鼠袖状胃切除术后早期炎症及糖脂代谢的影响</w:delText>
              </w:r>
              <w:r w:rsidDel="00193B42">
                <w:rPr>
                  <w:rFonts w:ascii="方正仿宋_GBK" w:eastAsia="方正仿宋_GBK" w:hAnsi="方正仿宋_GBK" w:cs="方正仿宋_GBK" w:hint="eastAsia"/>
                  <w:sz w:val="24"/>
                </w:rPr>
                <w:delText>》</w:delText>
              </w:r>
              <w:r w:rsidDel="00193B42">
                <w:rPr>
                  <w:rFonts w:ascii="方正仿宋_GBK" w:eastAsia="方正仿宋_GBK" w:hAnsi="方正仿宋_GBK" w:cs="方正仿宋_GBK" w:hint="eastAsia"/>
                  <w:sz w:val="24"/>
                </w:rPr>
                <w:delText>体现了负责人具备基本的科研训练和实验研究能力。在临床工作中，项目负责人接触过多例</w:delText>
              </w:r>
              <w:r w:rsidDel="00193B42">
                <w:rPr>
                  <w:rFonts w:ascii="方正仿宋_GBK" w:eastAsia="方正仿宋_GBK" w:hAnsi="方正仿宋_GBK" w:cs="方正仿宋_GBK" w:hint="eastAsia"/>
                  <w:sz w:val="24"/>
                </w:rPr>
                <w:delText>ICU</w:delText>
              </w:r>
              <w:r w:rsidDel="00193B42">
                <w:rPr>
                  <w:rFonts w:ascii="方正仿宋_GBK" w:eastAsia="方正仿宋_GBK" w:hAnsi="方正仿宋_GBK" w:cs="方正仿宋_GBK" w:hint="eastAsia"/>
                  <w:sz w:val="24"/>
                </w:rPr>
                <w:delText>压力性损伤患者，了解相关临床特点和风险因素，对本项目研究内容有直接的实践认识。</w:delText>
              </w:r>
            </w:del>
          </w:p>
          <w:p w:rsidR="0067585B" w:rsidDel="00193B42" w:rsidRDefault="001234A7">
            <w:pPr>
              <w:adjustRightInd w:val="0"/>
              <w:snapToGrid w:val="0"/>
              <w:spacing w:line="288" w:lineRule="auto"/>
              <w:ind w:firstLineChars="200" w:firstLine="480"/>
              <w:rPr>
                <w:del w:id="467" w:author="Microsoft Office User" w:date="2025-06-20T14:55:00Z"/>
              </w:rPr>
            </w:pPr>
            <w:del w:id="468" w:author="Microsoft Office User" w:date="2025-06-20T14:55:00Z">
              <w:r w:rsidDel="00193B42">
                <w:rPr>
                  <w:rFonts w:ascii="方正仿宋_GBK" w:eastAsia="方正仿宋_GBK" w:hAnsi="方正仿宋_GBK" w:cs="方正仿宋_GBK" w:hint="eastAsia"/>
                  <w:sz w:val="24"/>
                </w:rPr>
                <w:delText>本项目将充分发挥负责人在临床实践中的经验积累，并通过与团队其他成员的紧密合作，共同推进研究工作的开展。</w:delText>
              </w:r>
            </w:del>
          </w:p>
          <w:p w:rsidR="0067585B" w:rsidDel="00193B42" w:rsidRDefault="0067585B">
            <w:pPr>
              <w:adjustRightInd w:val="0"/>
              <w:snapToGrid w:val="0"/>
              <w:spacing w:line="300" w:lineRule="auto"/>
              <w:rPr>
                <w:del w:id="469" w:author="Microsoft Office User" w:date="2025-06-20T14:55:00Z"/>
                <w:rFonts w:cs="方正仿宋_GBK"/>
                <w:color w:val="000000"/>
                <w:sz w:val="28"/>
                <w:szCs w:val="28"/>
              </w:rPr>
            </w:pPr>
          </w:p>
          <w:p w:rsidR="0067585B" w:rsidDel="00193B42" w:rsidRDefault="0067585B">
            <w:pPr>
              <w:adjustRightInd w:val="0"/>
              <w:snapToGrid w:val="0"/>
              <w:spacing w:line="300" w:lineRule="auto"/>
              <w:rPr>
                <w:del w:id="470" w:author="Microsoft Office User" w:date="2025-06-20T14:55:00Z"/>
                <w:rFonts w:cs="方正仿宋_GBK"/>
                <w:color w:val="000000"/>
                <w:sz w:val="28"/>
                <w:szCs w:val="28"/>
              </w:rPr>
            </w:pPr>
          </w:p>
          <w:p w:rsidR="0067585B" w:rsidDel="00193B42" w:rsidRDefault="0067585B">
            <w:pPr>
              <w:adjustRightInd w:val="0"/>
              <w:snapToGrid w:val="0"/>
              <w:spacing w:line="300" w:lineRule="auto"/>
              <w:rPr>
                <w:del w:id="471" w:author="Microsoft Office User" w:date="2025-06-20T14:55:00Z"/>
                <w:rFonts w:cs="方正仿宋_GBK"/>
                <w:color w:val="000000"/>
                <w:sz w:val="28"/>
                <w:szCs w:val="28"/>
              </w:rPr>
            </w:pPr>
          </w:p>
          <w:p w:rsidR="0067585B" w:rsidDel="00193B42" w:rsidRDefault="0067585B">
            <w:pPr>
              <w:adjustRightInd w:val="0"/>
              <w:snapToGrid w:val="0"/>
              <w:spacing w:line="300" w:lineRule="auto"/>
              <w:rPr>
                <w:del w:id="472" w:author="Microsoft Office User" w:date="2025-06-20T14:55:00Z"/>
                <w:rFonts w:cs="方正仿宋_GBK"/>
                <w:color w:val="000000"/>
                <w:sz w:val="28"/>
                <w:szCs w:val="28"/>
              </w:rPr>
            </w:pPr>
          </w:p>
          <w:p w:rsidR="0067585B" w:rsidDel="00193B42" w:rsidRDefault="0067585B">
            <w:pPr>
              <w:adjustRightInd w:val="0"/>
              <w:snapToGrid w:val="0"/>
              <w:spacing w:line="300" w:lineRule="auto"/>
              <w:rPr>
                <w:del w:id="473" w:author="Microsoft Office User" w:date="2025-06-20T14:55:00Z"/>
                <w:rFonts w:cs="方正仿宋_GBK"/>
                <w:color w:val="000000"/>
                <w:sz w:val="28"/>
                <w:szCs w:val="28"/>
              </w:rPr>
            </w:pPr>
          </w:p>
          <w:p w:rsidR="0067585B" w:rsidDel="00193B42" w:rsidRDefault="0067585B">
            <w:pPr>
              <w:adjustRightInd w:val="0"/>
              <w:snapToGrid w:val="0"/>
              <w:spacing w:line="300" w:lineRule="auto"/>
              <w:rPr>
                <w:del w:id="474" w:author="Microsoft Office User" w:date="2025-06-20T14:55:00Z"/>
                <w:rFonts w:cs="方正仿宋_GBK"/>
                <w:color w:val="000000"/>
                <w:sz w:val="28"/>
                <w:szCs w:val="28"/>
              </w:rPr>
            </w:pPr>
          </w:p>
          <w:p w:rsidR="0067585B" w:rsidDel="00193B42" w:rsidRDefault="0067585B">
            <w:pPr>
              <w:adjustRightInd w:val="0"/>
              <w:snapToGrid w:val="0"/>
              <w:spacing w:line="300" w:lineRule="auto"/>
              <w:rPr>
                <w:del w:id="475" w:author="Microsoft Office User" w:date="2025-06-20T14:55:00Z"/>
                <w:rFonts w:cs="方正仿宋_GBK"/>
                <w:color w:val="000000"/>
                <w:sz w:val="28"/>
                <w:szCs w:val="28"/>
              </w:rPr>
            </w:pPr>
          </w:p>
        </w:tc>
      </w:tr>
    </w:tbl>
    <w:p w:rsidR="0067585B" w:rsidDel="00193B42" w:rsidRDefault="0067585B">
      <w:pPr>
        <w:adjustRightInd w:val="0"/>
        <w:snapToGrid w:val="0"/>
        <w:spacing w:line="300" w:lineRule="auto"/>
        <w:ind w:firstLineChars="200" w:firstLine="420"/>
        <w:jc w:val="left"/>
        <w:rPr>
          <w:del w:id="476" w:author="Microsoft Office User" w:date="2025-06-20T14:55:00Z"/>
          <w:rFonts w:ascii="方正黑体_GBK" w:eastAsia="方正黑体_GBK" w:hAnsi="仿宋" w:cs="仿宋"/>
          <w:bCs/>
          <w:color w:val="000000"/>
          <w:szCs w:val="32"/>
        </w:rPr>
        <w:sectPr w:rsidR="0067585B" w:rsidDel="00193B42">
          <w:pgSz w:w="11906" w:h="16838"/>
          <w:pgMar w:top="2098" w:right="1474" w:bottom="1985" w:left="1588" w:header="851" w:footer="992" w:gutter="0"/>
          <w:cols w:space="720"/>
          <w:docGrid w:type="lines" w:linePitch="312"/>
        </w:sectPr>
      </w:pPr>
      <w:bookmarkStart w:id="477" w:name="_Toc211019461_WPSOffice_Level1"/>
    </w:p>
    <w:p w:rsidR="0067585B" w:rsidDel="00193B42" w:rsidRDefault="001234A7">
      <w:pPr>
        <w:adjustRightInd w:val="0"/>
        <w:snapToGrid w:val="0"/>
        <w:spacing w:line="300" w:lineRule="auto"/>
        <w:ind w:firstLineChars="200" w:firstLine="420"/>
        <w:jc w:val="left"/>
        <w:rPr>
          <w:del w:id="478" w:author="Microsoft Office User" w:date="2025-06-20T14:55:00Z"/>
          <w:rFonts w:ascii="SimHei" w:eastAsia="SimHei" w:hAnsi="SimHei"/>
          <w:color w:val="000000"/>
          <w:spacing w:val="6"/>
          <w:szCs w:val="32"/>
        </w:rPr>
      </w:pPr>
      <w:del w:id="479" w:author="Microsoft Office User" w:date="2025-06-20T14:55:00Z">
        <w:r w:rsidDel="00193B42">
          <w:rPr>
            <w:rFonts w:ascii="方正黑体_GBK" w:eastAsia="方正黑体_GBK" w:hAnsi="仿宋" w:cs="仿宋" w:hint="eastAsia"/>
            <w:bCs/>
            <w:color w:val="000000"/>
            <w:szCs w:val="32"/>
          </w:rPr>
          <w:delText>二、研究队伍</w:delText>
        </w:r>
        <w:bookmarkEnd w:id="477"/>
      </w:del>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right w:w="28" w:type="dxa"/>
        </w:tblCellMar>
        <w:tblLook w:val="04A0" w:firstRow="1" w:lastRow="0" w:firstColumn="1" w:lastColumn="0" w:noHBand="0" w:noVBand="1"/>
      </w:tblPr>
      <w:tblGrid>
        <w:gridCol w:w="977"/>
        <w:gridCol w:w="1135"/>
        <w:gridCol w:w="1135"/>
        <w:gridCol w:w="1135"/>
        <w:gridCol w:w="1255"/>
        <w:gridCol w:w="1018"/>
        <w:gridCol w:w="2088"/>
      </w:tblGrid>
      <w:tr w:rsidR="0067585B" w:rsidDel="00193B42">
        <w:trPr>
          <w:cantSplit/>
          <w:trHeight w:val="608"/>
          <w:jc w:val="center"/>
          <w:del w:id="480" w:author="Microsoft Office User" w:date="2025-06-20T14:55:00Z"/>
        </w:trPr>
        <w:tc>
          <w:tcPr>
            <w:tcW w:w="8743" w:type="dxa"/>
            <w:gridSpan w:val="7"/>
            <w:tcBorders>
              <w:top w:val="single" w:sz="6" w:space="0" w:color="auto"/>
              <w:left w:val="single" w:sz="6" w:space="0" w:color="000000"/>
              <w:bottom w:val="single" w:sz="4" w:space="0" w:color="auto"/>
              <w:right w:val="single" w:sz="6" w:space="0" w:color="auto"/>
            </w:tcBorders>
            <w:vAlign w:val="center"/>
          </w:tcPr>
          <w:p w:rsidR="0067585B" w:rsidDel="00193B42" w:rsidRDefault="001234A7">
            <w:pPr>
              <w:widowControl/>
              <w:snapToGrid w:val="0"/>
              <w:ind w:firstLineChars="200" w:firstLine="560"/>
              <w:rPr>
                <w:del w:id="481" w:author="Microsoft Office User" w:date="2025-06-20T14:55:00Z"/>
                <w:rFonts w:ascii="方正楷体_GBK" w:eastAsia="方正楷体_GBK" w:hAnsi="方正楷体_GBK" w:cs="方正楷体_GBK"/>
                <w:color w:val="000000"/>
                <w:sz w:val="28"/>
                <w:szCs w:val="28"/>
              </w:rPr>
            </w:pPr>
            <w:del w:id="482" w:author="Microsoft Office User" w:date="2025-06-20T14:55:00Z">
              <w:r w:rsidDel="00193B42">
                <w:rPr>
                  <w:rFonts w:ascii="方正楷体_GBK" w:eastAsia="方正楷体_GBK" w:hAnsi="方正楷体_GBK" w:cs="方正楷体_GBK" w:hint="eastAsia"/>
                  <w:color w:val="000000"/>
                  <w:sz w:val="28"/>
                  <w:szCs w:val="28"/>
                </w:rPr>
                <w:delText>（二）团队成员</w:delText>
              </w:r>
            </w:del>
          </w:p>
        </w:tc>
      </w:tr>
      <w:tr w:rsidR="0067585B" w:rsidDel="00193B42">
        <w:trPr>
          <w:cantSplit/>
          <w:trHeight w:val="562"/>
          <w:jc w:val="center"/>
          <w:del w:id="483" w:author="Microsoft Office User" w:date="2025-06-20T14:55:00Z"/>
        </w:trPr>
        <w:tc>
          <w:tcPr>
            <w:tcW w:w="977" w:type="dxa"/>
            <w:tcBorders>
              <w:top w:val="single" w:sz="4" w:space="0" w:color="auto"/>
              <w:left w:val="single" w:sz="6" w:space="0" w:color="000000"/>
              <w:bottom w:val="single" w:sz="4" w:space="0" w:color="auto"/>
              <w:right w:val="single" w:sz="6" w:space="0" w:color="000000"/>
            </w:tcBorders>
            <w:vAlign w:val="center"/>
          </w:tcPr>
          <w:p w:rsidR="0067585B" w:rsidDel="00193B42" w:rsidRDefault="001234A7">
            <w:pPr>
              <w:snapToGrid w:val="0"/>
              <w:jc w:val="center"/>
              <w:rPr>
                <w:del w:id="484" w:author="Microsoft Office User" w:date="2025-06-20T14:55:00Z"/>
                <w:rFonts w:ascii="方正楷体_GBK" w:eastAsia="方正楷体_GBK" w:hAnsi="方正楷体_GBK" w:cs="方正楷体_GBK"/>
                <w:color w:val="000000"/>
                <w:sz w:val="28"/>
                <w:szCs w:val="28"/>
              </w:rPr>
            </w:pPr>
            <w:del w:id="485" w:author="Microsoft Office User" w:date="2025-06-20T14:55:00Z">
              <w:r w:rsidDel="00193B42">
                <w:rPr>
                  <w:rFonts w:ascii="方正楷体_GBK" w:eastAsia="方正楷体_GBK" w:hAnsi="方正楷体_GBK" w:cs="方正楷体_GBK" w:hint="eastAsia"/>
                  <w:color w:val="000000"/>
                  <w:sz w:val="28"/>
                  <w:szCs w:val="28"/>
                </w:rPr>
                <w:delText>姓名</w:delText>
              </w:r>
            </w:del>
          </w:p>
        </w:tc>
        <w:tc>
          <w:tcPr>
            <w:tcW w:w="1135" w:type="dxa"/>
            <w:tcBorders>
              <w:top w:val="single" w:sz="6" w:space="0" w:color="000000"/>
              <w:left w:val="single" w:sz="6" w:space="0" w:color="000000"/>
              <w:bottom w:val="single" w:sz="6" w:space="0" w:color="000000"/>
              <w:right w:val="single" w:sz="6" w:space="0" w:color="000000"/>
            </w:tcBorders>
            <w:vAlign w:val="center"/>
          </w:tcPr>
          <w:p w:rsidR="0067585B" w:rsidDel="00193B42" w:rsidRDefault="001234A7">
            <w:pPr>
              <w:snapToGrid w:val="0"/>
              <w:jc w:val="center"/>
              <w:rPr>
                <w:del w:id="486" w:author="Microsoft Office User" w:date="2025-06-20T14:55:00Z"/>
                <w:rFonts w:ascii="方正楷体_GBK" w:eastAsia="方正楷体_GBK" w:hAnsi="方正楷体_GBK" w:cs="方正楷体_GBK"/>
                <w:color w:val="000000"/>
                <w:sz w:val="28"/>
                <w:szCs w:val="28"/>
              </w:rPr>
            </w:pPr>
            <w:del w:id="487" w:author="Microsoft Office User" w:date="2025-06-20T14:55:00Z">
              <w:r w:rsidDel="00193B42">
                <w:rPr>
                  <w:rFonts w:ascii="方正楷体_GBK" w:eastAsia="方正楷体_GBK" w:hAnsi="方正楷体_GBK" w:cs="方正楷体_GBK" w:hint="eastAsia"/>
                  <w:color w:val="000000"/>
                  <w:sz w:val="28"/>
                  <w:szCs w:val="28"/>
                </w:rPr>
                <w:delText>性别</w:delText>
              </w:r>
            </w:del>
          </w:p>
        </w:tc>
        <w:tc>
          <w:tcPr>
            <w:tcW w:w="1135" w:type="dxa"/>
            <w:tcBorders>
              <w:top w:val="single" w:sz="6" w:space="0" w:color="000000"/>
              <w:left w:val="single" w:sz="6" w:space="0" w:color="000000"/>
              <w:bottom w:val="single" w:sz="6" w:space="0" w:color="000000"/>
              <w:right w:val="single" w:sz="6" w:space="0" w:color="000000"/>
            </w:tcBorders>
            <w:vAlign w:val="center"/>
          </w:tcPr>
          <w:p w:rsidR="0067585B" w:rsidDel="00193B42" w:rsidRDefault="001234A7">
            <w:pPr>
              <w:snapToGrid w:val="0"/>
              <w:jc w:val="center"/>
              <w:rPr>
                <w:del w:id="488" w:author="Microsoft Office User" w:date="2025-06-20T14:55:00Z"/>
                <w:rFonts w:ascii="方正楷体_GBK" w:eastAsia="方正楷体_GBK" w:hAnsi="方正楷体_GBK" w:cs="方正楷体_GBK"/>
                <w:color w:val="000000"/>
                <w:sz w:val="28"/>
                <w:szCs w:val="28"/>
              </w:rPr>
            </w:pPr>
            <w:del w:id="489" w:author="Microsoft Office User" w:date="2025-06-20T14:55:00Z">
              <w:r w:rsidDel="00193B42">
                <w:rPr>
                  <w:rFonts w:ascii="方正楷体_GBK" w:eastAsia="方正楷体_GBK" w:hAnsi="方正楷体_GBK" w:cs="方正楷体_GBK" w:hint="eastAsia"/>
                  <w:color w:val="000000"/>
                  <w:sz w:val="28"/>
                  <w:szCs w:val="28"/>
                </w:rPr>
                <w:delText>学历</w:delText>
              </w:r>
            </w:del>
          </w:p>
        </w:tc>
        <w:tc>
          <w:tcPr>
            <w:tcW w:w="1135" w:type="dxa"/>
            <w:tcBorders>
              <w:top w:val="single" w:sz="6" w:space="0" w:color="000000"/>
              <w:left w:val="single" w:sz="6" w:space="0" w:color="000000"/>
              <w:bottom w:val="single" w:sz="6" w:space="0" w:color="000000"/>
              <w:right w:val="single" w:sz="6" w:space="0" w:color="000000"/>
            </w:tcBorders>
            <w:vAlign w:val="center"/>
          </w:tcPr>
          <w:p w:rsidR="0067585B" w:rsidDel="00193B42" w:rsidRDefault="001234A7">
            <w:pPr>
              <w:snapToGrid w:val="0"/>
              <w:jc w:val="center"/>
              <w:rPr>
                <w:del w:id="490" w:author="Microsoft Office User" w:date="2025-06-20T14:55:00Z"/>
                <w:rFonts w:ascii="方正楷体_GBK" w:eastAsia="方正楷体_GBK" w:hAnsi="方正楷体_GBK" w:cs="方正楷体_GBK"/>
                <w:color w:val="000000"/>
                <w:sz w:val="28"/>
                <w:szCs w:val="28"/>
              </w:rPr>
            </w:pPr>
            <w:del w:id="491" w:author="Microsoft Office User" w:date="2025-06-20T14:55:00Z">
              <w:r w:rsidDel="00193B42">
                <w:rPr>
                  <w:rFonts w:ascii="方正楷体_GBK" w:eastAsia="方正楷体_GBK" w:hAnsi="方正楷体_GBK" w:cs="方正楷体_GBK" w:hint="eastAsia"/>
                  <w:color w:val="000000"/>
                  <w:sz w:val="28"/>
                  <w:szCs w:val="28"/>
                </w:rPr>
                <w:delText>职称</w:delText>
              </w:r>
            </w:del>
          </w:p>
        </w:tc>
        <w:tc>
          <w:tcPr>
            <w:tcW w:w="1255" w:type="dxa"/>
            <w:tcBorders>
              <w:top w:val="single" w:sz="6" w:space="0" w:color="000000"/>
              <w:left w:val="single" w:sz="6" w:space="0" w:color="000000"/>
              <w:bottom w:val="single" w:sz="6" w:space="0" w:color="000000"/>
              <w:right w:val="single" w:sz="4" w:space="0" w:color="auto"/>
            </w:tcBorders>
            <w:vAlign w:val="center"/>
          </w:tcPr>
          <w:p w:rsidR="0067585B" w:rsidDel="00193B42" w:rsidRDefault="001234A7">
            <w:pPr>
              <w:snapToGrid w:val="0"/>
              <w:jc w:val="center"/>
              <w:rPr>
                <w:del w:id="492" w:author="Microsoft Office User" w:date="2025-06-20T14:55:00Z"/>
                <w:rFonts w:ascii="方正楷体_GBK" w:eastAsia="方正楷体_GBK" w:hAnsi="方正楷体_GBK" w:cs="方正楷体_GBK"/>
                <w:color w:val="000000"/>
                <w:sz w:val="28"/>
                <w:szCs w:val="28"/>
              </w:rPr>
            </w:pPr>
            <w:del w:id="493" w:author="Microsoft Office User" w:date="2025-06-20T14:55:00Z">
              <w:r w:rsidDel="00193B42">
                <w:rPr>
                  <w:rFonts w:ascii="方正楷体_GBK" w:eastAsia="方正楷体_GBK" w:hAnsi="方正楷体_GBK" w:cs="方正楷体_GBK" w:hint="eastAsia"/>
                  <w:color w:val="000000"/>
                  <w:sz w:val="28"/>
                  <w:szCs w:val="28"/>
                </w:rPr>
                <w:delText>人才类型</w:delText>
              </w:r>
            </w:del>
          </w:p>
          <w:p w:rsidR="0067585B" w:rsidDel="00193B42" w:rsidRDefault="001234A7">
            <w:pPr>
              <w:snapToGrid w:val="0"/>
              <w:jc w:val="center"/>
              <w:rPr>
                <w:del w:id="494" w:author="Microsoft Office User" w:date="2025-06-20T14:55:00Z"/>
                <w:rFonts w:ascii="方正楷体_GBK" w:eastAsia="方正楷体_GBK" w:hAnsi="方正楷体_GBK" w:cs="方正楷体_GBK"/>
                <w:color w:val="000000"/>
                <w:sz w:val="28"/>
                <w:szCs w:val="28"/>
              </w:rPr>
            </w:pPr>
            <w:del w:id="495" w:author="Microsoft Office User" w:date="2025-06-20T14:55:00Z">
              <w:r w:rsidDel="00193B42">
                <w:rPr>
                  <w:rFonts w:ascii="方正楷体_GBK" w:eastAsia="方正楷体_GBK" w:hAnsi="方正楷体_GBK" w:cs="方正楷体_GBK" w:hint="eastAsia"/>
                  <w:color w:val="000000"/>
                  <w:sz w:val="28"/>
                  <w:szCs w:val="28"/>
                </w:rPr>
                <w:delText>（时间）</w:delText>
              </w:r>
            </w:del>
          </w:p>
        </w:tc>
        <w:tc>
          <w:tcPr>
            <w:tcW w:w="1018" w:type="dxa"/>
            <w:tcBorders>
              <w:top w:val="single" w:sz="6" w:space="0" w:color="000000"/>
              <w:left w:val="nil"/>
              <w:bottom w:val="single" w:sz="6" w:space="0" w:color="000000"/>
              <w:right w:val="single" w:sz="6" w:space="0" w:color="auto"/>
            </w:tcBorders>
            <w:vAlign w:val="center"/>
          </w:tcPr>
          <w:p w:rsidR="0067585B" w:rsidDel="00193B42" w:rsidRDefault="001234A7">
            <w:pPr>
              <w:snapToGrid w:val="0"/>
              <w:jc w:val="center"/>
              <w:rPr>
                <w:del w:id="496" w:author="Microsoft Office User" w:date="2025-06-20T14:55:00Z"/>
                <w:rFonts w:ascii="方正楷体_GBK" w:eastAsia="方正楷体_GBK" w:hAnsi="方正楷体_GBK" w:cs="方正楷体_GBK"/>
                <w:color w:val="000000"/>
                <w:sz w:val="28"/>
                <w:szCs w:val="28"/>
              </w:rPr>
            </w:pPr>
            <w:del w:id="497" w:author="Microsoft Office User" w:date="2025-06-20T14:55:00Z">
              <w:r w:rsidDel="00193B42">
                <w:rPr>
                  <w:rFonts w:ascii="方正楷体_GBK" w:eastAsia="方正楷体_GBK" w:hAnsi="方正楷体_GBK" w:cs="方正楷体_GBK" w:hint="eastAsia"/>
                  <w:color w:val="000000"/>
                  <w:sz w:val="28"/>
                  <w:szCs w:val="28"/>
                </w:rPr>
                <w:delText>主要</w:delText>
              </w:r>
            </w:del>
          </w:p>
          <w:p w:rsidR="0067585B" w:rsidDel="00193B42" w:rsidRDefault="001234A7">
            <w:pPr>
              <w:snapToGrid w:val="0"/>
              <w:jc w:val="center"/>
              <w:rPr>
                <w:del w:id="498" w:author="Microsoft Office User" w:date="2025-06-20T14:55:00Z"/>
                <w:rFonts w:ascii="方正楷体_GBK" w:eastAsia="方正楷体_GBK" w:hAnsi="方正楷体_GBK" w:cs="方正楷体_GBK"/>
                <w:color w:val="000000"/>
                <w:sz w:val="28"/>
                <w:szCs w:val="28"/>
              </w:rPr>
            </w:pPr>
            <w:del w:id="499" w:author="Microsoft Office User" w:date="2025-06-20T14:55:00Z">
              <w:r w:rsidDel="00193B42">
                <w:rPr>
                  <w:rFonts w:ascii="方正楷体_GBK" w:eastAsia="方正楷体_GBK" w:hAnsi="方正楷体_GBK" w:cs="方正楷体_GBK" w:hint="eastAsia"/>
                  <w:color w:val="000000"/>
                  <w:sz w:val="28"/>
                  <w:szCs w:val="28"/>
                </w:rPr>
                <w:delText>成果</w:delText>
              </w:r>
            </w:del>
          </w:p>
        </w:tc>
        <w:tc>
          <w:tcPr>
            <w:tcW w:w="2088" w:type="dxa"/>
            <w:tcBorders>
              <w:top w:val="single" w:sz="6" w:space="0" w:color="000000"/>
              <w:left w:val="nil"/>
              <w:bottom w:val="single" w:sz="6" w:space="0" w:color="000000"/>
              <w:right w:val="single" w:sz="6" w:space="0" w:color="auto"/>
            </w:tcBorders>
            <w:vAlign w:val="center"/>
          </w:tcPr>
          <w:p w:rsidR="0067585B" w:rsidDel="00193B42" w:rsidRDefault="001234A7">
            <w:pPr>
              <w:snapToGrid w:val="0"/>
              <w:jc w:val="center"/>
              <w:rPr>
                <w:del w:id="500" w:author="Microsoft Office User" w:date="2025-06-20T14:55:00Z"/>
                <w:rFonts w:ascii="方正楷体_GBK" w:eastAsia="方正楷体_GBK" w:hAnsi="方正楷体_GBK" w:cs="方正楷体_GBK"/>
                <w:color w:val="000000"/>
                <w:sz w:val="28"/>
                <w:szCs w:val="28"/>
              </w:rPr>
            </w:pPr>
            <w:del w:id="501" w:author="Microsoft Office User" w:date="2025-06-20T14:55:00Z">
              <w:r w:rsidDel="00193B42">
                <w:rPr>
                  <w:rFonts w:ascii="方正楷体_GBK" w:eastAsia="方正楷体_GBK" w:hAnsi="方正楷体_GBK" w:cs="方正楷体_GBK" w:hint="eastAsia"/>
                  <w:color w:val="000000"/>
                  <w:sz w:val="28"/>
                  <w:szCs w:val="28"/>
                </w:rPr>
                <w:delText>研究方向（是否经过专业技术和法规培训）</w:delText>
              </w:r>
            </w:del>
          </w:p>
        </w:tc>
      </w:tr>
      <w:tr w:rsidR="0067585B" w:rsidDel="00193B42">
        <w:trPr>
          <w:cantSplit/>
          <w:trHeight w:val="562"/>
          <w:jc w:val="center"/>
          <w:del w:id="502" w:author="Microsoft Office User" w:date="2025-06-20T14:55:00Z"/>
        </w:trPr>
        <w:tc>
          <w:tcPr>
            <w:tcW w:w="977" w:type="dxa"/>
            <w:tcBorders>
              <w:top w:val="single" w:sz="4" w:space="0" w:color="auto"/>
              <w:left w:val="single" w:sz="6" w:space="0" w:color="000000"/>
              <w:bottom w:val="single" w:sz="4" w:space="0" w:color="auto"/>
              <w:right w:val="single" w:sz="6" w:space="0" w:color="000000"/>
            </w:tcBorders>
            <w:vAlign w:val="center"/>
          </w:tcPr>
          <w:p w:rsidR="0067585B" w:rsidDel="00193B42" w:rsidRDefault="001234A7">
            <w:pPr>
              <w:snapToGrid w:val="0"/>
              <w:jc w:val="center"/>
              <w:rPr>
                <w:del w:id="503" w:author="Microsoft Office User" w:date="2025-06-20T14:55:00Z"/>
                <w:rFonts w:ascii="方正楷体_GBK" w:eastAsia="方正楷体_GBK" w:hAnsi="方正楷体_GBK" w:cs="方正楷体_GBK"/>
                <w:color w:val="000000"/>
                <w:sz w:val="28"/>
                <w:szCs w:val="28"/>
              </w:rPr>
            </w:pPr>
            <w:del w:id="504" w:author="Microsoft Office User" w:date="2025-06-20T14:55:00Z">
              <w:r w:rsidDel="00193B42">
                <w:rPr>
                  <w:rFonts w:ascii="方正楷体_GBK" w:eastAsia="方正楷体_GBK" w:hAnsi="方正楷体_GBK" w:cs="方正楷体_GBK" w:hint="eastAsia"/>
                  <w:color w:val="000000"/>
                  <w:sz w:val="28"/>
                  <w:szCs w:val="28"/>
                </w:rPr>
                <w:delText>黄翔</w:delText>
              </w:r>
            </w:del>
          </w:p>
        </w:tc>
        <w:tc>
          <w:tcPr>
            <w:tcW w:w="1135" w:type="dxa"/>
            <w:tcBorders>
              <w:top w:val="single" w:sz="6" w:space="0" w:color="000000"/>
              <w:left w:val="single" w:sz="6" w:space="0" w:color="000000"/>
              <w:bottom w:val="single" w:sz="6" w:space="0" w:color="000000"/>
              <w:right w:val="single" w:sz="6" w:space="0" w:color="000000"/>
            </w:tcBorders>
            <w:vAlign w:val="center"/>
          </w:tcPr>
          <w:p w:rsidR="0067585B" w:rsidDel="00193B42" w:rsidRDefault="001234A7">
            <w:pPr>
              <w:snapToGrid w:val="0"/>
              <w:jc w:val="center"/>
              <w:rPr>
                <w:del w:id="505" w:author="Microsoft Office User" w:date="2025-06-20T14:55:00Z"/>
                <w:rFonts w:ascii="方正楷体_GBK" w:eastAsia="方正楷体_GBK" w:hAnsi="方正楷体_GBK" w:cs="方正楷体_GBK"/>
                <w:color w:val="000000"/>
                <w:sz w:val="28"/>
                <w:szCs w:val="28"/>
              </w:rPr>
            </w:pPr>
            <w:del w:id="506" w:author="Microsoft Office User" w:date="2025-06-20T14:55:00Z">
              <w:r w:rsidDel="00193B42">
                <w:rPr>
                  <w:rFonts w:ascii="方正楷体_GBK" w:eastAsia="方正楷体_GBK" w:hAnsi="方正楷体_GBK" w:cs="方正楷体_GBK" w:hint="eastAsia"/>
                  <w:color w:val="000000"/>
                  <w:sz w:val="28"/>
                  <w:szCs w:val="28"/>
                </w:rPr>
                <w:delText>男</w:delText>
              </w:r>
            </w:del>
          </w:p>
        </w:tc>
        <w:tc>
          <w:tcPr>
            <w:tcW w:w="1135" w:type="dxa"/>
            <w:tcBorders>
              <w:top w:val="single" w:sz="6" w:space="0" w:color="000000"/>
              <w:left w:val="single" w:sz="6" w:space="0" w:color="000000"/>
              <w:bottom w:val="single" w:sz="6" w:space="0" w:color="000000"/>
              <w:right w:val="single" w:sz="6" w:space="0" w:color="000000"/>
            </w:tcBorders>
            <w:vAlign w:val="center"/>
          </w:tcPr>
          <w:p w:rsidR="0067585B" w:rsidDel="00193B42" w:rsidRDefault="001234A7">
            <w:pPr>
              <w:snapToGrid w:val="0"/>
              <w:jc w:val="center"/>
              <w:rPr>
                <w:del w:id="507" w:author="Microsoft Office User" w:date="2025-06-20T14:55:00Z"/>
                <w:rFonts w:ascii="方正楷体_GBK" w:eastAsia="方正楷体_GBK" w:hAnsi="方正楷体_GBK" w:cs="方正楷体_GBK"/>
                <w:color w:val="000000"/>
                <w:sz w:val="28"/>
                <w:szCs w:val="28"/>
              </w:rPr>
            </w:pPr>
            <w:del w:id="508" w:author="Microsoft Office User" w:date="2025-06-20T14:55:00Z">
              <w:r w:rsidDel="00193B42">
                <w:rPr>
                  <w:rFonts w:ascii="方正楷体_GBK" w:eastAsia="方正楷体_GBK" w:hAnsi="方正楷体_GBK" w:cs="方正楷体_GBK" w:hint="eastAsia"/>
                  <w:color w:val="000000"/>
                  <w:sz w:val="28"/>
                  <w:szCs w:val="28"/>
                </w:rPr>
                <w:delText>本科</w:delText>
              </w:r>
            </w:del>
          </w:p>
        </w:tc>
        <w:tc>
          <w:tcPr>
            <w:tcW w:w="1135" w:type="dxa"/>
            <w:tcBorders>
              <w:top w:val="single" w:sz="6" w:space="0" w:color="000000"/>
              <w:left w:val="single" w:sz="6" w:space="0" w:color="000000"/>
              <w:bottom w:val="single" w:sz="6" w:space="0" w:color="000000"/>
              <w:right w:val="single" w:sz="6" w:space="0" w:color="000000"/>
            </w:tcBorders>
            <w:vAlign w:val="center"/>
          </w:tcPr>
          <w:p w:rsidR="0067585B" w:rsidDel="00193B42" w:rsidRDefault="001234A7">
            <w:pPr>
              <w:snapToGrid w:val="0"/>
              <w:jc w:val="center"/>
              <w:rPr>
                <w:del w:id="509" w:author="Microsoft Office User" w:date="2025-06-20T14:55:00Z"/>
                <w:rFonts w:ascii="方正楷体_GBK" w:eastAsia="方正楷体_GBK" w:hAnsi="方正楷体_GBK" w:cs="方正楷体_GBK"/>
                <w:color w:val="000000"/>
                <w:sz w:val="28"/>
                <w:szCs w:val="28"/>
              </w:rPr>
            </w:pPr>
            <w:del w:id="510" w:author="Microsoft Office User" w:date="2025-06-20T14:55:00Z">
              <w:r w:rsidDel="00193B42">
                <w:rPr>
                  <w:rFonts w:ascii="方正楷体_GBK" w:eastAsia="方正楷体_GBK" w:hAnsi="方正楷体_GBK" w:cs="方正楷体_GBK" w:hint="eastAsia"/>
                  <w:color w:val="000000"/>
                  <w:sz w:val="28"/>
                  <w:szCs w:val="28"/>
                </w:rPr>
                <w:delText>副主任护师</w:delText>
              </w:r>
            </w:del>
          </w:p>
        </w:tc>
        <w:tc>
          <w:tcPr>
            <w:tcW w:w="1255" w:type="dxa"/>
            <w:tcBorders>
              <w:top w:val="single" w:sz="6" w:space="0" w:color="000000"/>
              <w:left w:val="single" w:sz="6" w:space="0" w:color="000000"/>
              <w:bottom w:val="single" w:sz="6" w:space="0" w:color="000000"/>
              <w:right w:val="single" w:sz="4" w:space="0" w:color="auto"/>
            </w:tcBorders>
            <w:vAlign w:val="center"/>
          </w:tcPr>
          <w:p w:rsidR="0067585B" w:rsidDel="00193B42" w:rsidRDefault="001234A7">
            <w:pPr>
              <w:snapToGrid w:val="0"/>
              <w:jc w:val="center"/>
              <w:rPr>
                <w:del w:id="511" w:author="Microsoft Office User" w:date="2025-06-20T14:55:00Z"/>
                <w:rFonts w:ascii="方正楷体_GBK" w:eastAsia="方正楷体_GBK" w:hAnsi="方正楷体_GBK" w:cs="方正楷体_GBK"/>
                <w:color w:val="000000"/>
                <w:sz w:val="28"/>
                <w:szCs w:val="28"/>
              </w:rPr>
            </w:pPr>
            <w:del w:id="512" w:author="Microsoft Office User" w:date="2025-06-20T14:55:00Z">
              <w:r w:rsidDel="00193B42">
                <w:rPr>
                  <w:rFonts w:ascii="方正楷体_GBK" w:eastAsia="方正楷体_GBK" w:hAnsi="方正楷体_GBK" w:cs="方正楷体_GBK" w:hint="eastAsia"/>
                  <w:color w:val="000000"/>
                  <w:sz w:val="28"/>
                  <w:szCs w:val="28"/>
                </w:rPr>
                <w:delText>无</w:delText>
              </w:r>
            </w:del>
          </w:p>
        </w:tc>
        <w:tc>
          <w:tcPr>
            <w:tcW w:w="1018" w:type="dxa"/>
            <w:tcBorders>
              <w:top w:val="single" w:sz="6" w:space="0" w:color="000000"/>
              <w:left w:val="nil"/>
              <w:bottom w:val="single" w:sz="6" w:space="0" w:color="000000"/>
              <w:right w:val="single" w:sz="6" w:space="0" w:color="auto"/>
            </w:tcBorders>
            <w:vAlign w:val="center"/>
          </w:tcPr>
          <w:p w:rsidR="0067585B" w:rsidDel="00193B42" w:rsidRDefault="001234A7">
            <w:pPr>
              <w:snapToGrid w:val="0"/>
              <w:jc w:val="left"/>
              <w:rPr>
                <w:del w:id="513" w:author="Microsoft Office User" w:date="2025-06-20T14:55:00Z"/>
                <w:rFonts w:ascii="方正楷体_GBK" w:eastAsia="方正楷体_GBK" w:hAnsi="方正楷体_GBK" w:cs="方正楷体_GBK"/>
                <w:color w:val="000000"/>
                <w:sz w:val="28"/>
                <w:szCs w:val="28"/>
              </w:rPr>
            </w:pPr>
            <w:del w:id="514" w:author="Microsoft Office User" w:date="2025-06-20T14:55:00Z">
              <w:r w:rsidDel="00193B42">
                <w:rPr>
                  <w:rFonts w:ascii="方正楷体_GBK" w:eastAsia="方正楷体_GBK" w:hAnsi="方正楷体_GBK" w:cs="方正楷体_GBK" w:hint="eastAsia"/>
                  <w:color w:val="000000"/>
                  <w:sz w:val="28"/>
                  <w:szCs w:val="28"/>
                </w:rPr>
                <w:delText>以第一作者发表论文</w:delText>
              </w:r>
              <w:r w:rsidDel="00193B42">
                <w:rPr>
                  <w:rFonts w:ascii="方正楷体_GBK" w:eastAsia="方正楷体_GBK" w:hAnsi="方正楷体_GBK" w:cs="方正楷体_GBK" w:hint="eastAsia"/>
                  <w:color w:val="000000"/>
                  <w:sz w:val="28"/>
                  <w:szCs w:val="28"/>
                </w:rPr>
                <w:delText>1</w:delText>
              </w:r>
              <w:r w:rsidDel="00193B42">
                <w:rPr>
                  <w:rFonts w:ascii="方正楷体_GBK" w:eastAsia="方正楷体_GBK" w:hAnsi="方正楷体_GBK" w:cs="方正楷体_GBK" w:hint="eastAsia"/>
                  <w:color w:val="000000"/>
                  <w:sz w:val="28"/>
                  <w:szCs w:val="28"/>
                </w:rPr>
                <w:delText>篇</w:delText>
              </w:r>
            </w:del>
          </w:p>
        </w:tc>
        <w:tc>
          <w:tcPr>
            <w:tcW w:w="2088" w:type="dxa"/>
            <w:tcBorders>
              <w:top w:val="single" w:sz="6" w:space="0" w:color="000000"/>
              <w:left w:val="nil"/>
              <w:bottom w:val="single" w:sz="6" w:space="0" w:color="000000"/>
              <w:right w:val="single" w:sz="6" w:space="0" w:color="auto"/>
            </w:tcBorders>
            <w:vAlign w:val="center"/>
          </w:tcPr>
          <w:p w:rsidR="0067585B" w:rsidDel="00193B42" w:rsidRDefault="001234A7">
            <w:pPr>
              <w:snapToGrid w:val="0"/>
              <w:jc w:val="center"/>
              <w:rPr>
                <w:del w:id="515" w:author="Microsoft Office User" w:date="2025-06-20T14:55:00Z"/>
                <w:rFonts w:ascii="方正楷体_GBK" w:eastAsia="方正楷体_GBK" w:hAnsi="方正楷体_GBK" w:cs="方正楷体_GBK"/>
                <w:color w:val="000000"/>
                <w:sz w:val="28"/>
                <w:szCs w:val="28"/>
              </w:rPr>
            </w:pPr>
            <w:del w:id="516" w:author="Microsoft Office User" w:date="2025-06-20T14:55:00Z">
              <w:r w:rsidDel="00193B42">
                <w:rPr>
                  <w:rFonts w:ascii="方正楷体_GBK" w:eastAsia="方正楷体_GBK" w:hAnsi="方正楷体_GBK" w:cs="方正楷体_GBK" w:hint="eastAsia"/>
                  <w:color w:val="000000"/>
                  <w:sz w:val="28"/>
                  <w:szCs w:val="28"/>
                </w:rPr>
                <w:delText>重症护理（是）</w:delText>
              </w:r>
            </w:del>
          </w:p>
        </w:tc>
      </w:tr>
      <w:tr w:rsidR="0067585B" w:rsidDel="00193B42">
        <w:trPr>
          <w:cantSplit/>
          <w:trHeight w:val="562"/>
          <w:jc w:val="center"/>
          <w:del w:id="517" w:author="Microsoft Office User" w:date="2025-06-20T14:55:00Z"/>
        </w:trPr>
        <w:tc>
          <w:tcPr>
            <w:tcW w:w="977" w:type="dxa"/>
            <w:tcBorders>
              <w:top w:val="single" w:sz="4" w:space="0" w:color="auto"/>
              <w:left w:val="single" w:sz="6" w:space="0" w:color="000000"/>
              <w:bottom w:val="single" w:sz="4" w:space="0" w:color="auto"/>
              <w:right w:val="single" w:sz="6" w:space="0" w:color="000000"/>
            </w:tcBorders>
            <w:vAlign w:val="center"/>
          </w:tcPr>
          <w:p w:rsidR="0067585B" w:rsidDel="00193B42" w:rsidRDefault="001234A7">
            <w:pPr>
              <w:snapToGrid w:val="0"/>
              <w:jc w:val="center"/>
              <w:rPr>
                <w:del w:id="518" w:author="Microsoft Office User" w:date="2025-06-20T14:55:00Z"/>
                <w:rFonts w:ascii="方正楷体_GBK" w:eastAsia="方正楷体_GBK" w:hAnsi="方正楷体_GBK" w:cs="方正楷体_GBK"/>
                <w:color w:val="000000"/>
                <w:sz w:val="28"/>
                <w:szCs w:val="28"/>
              </w:rPr>
            </w:pPr>
            <w:del w:id="519" w:author="Microsoft Office User" w:date="2025-06-20T14:55:00Z">
              <w:r w:rsidDel="00193B42">
                <w:rPr>
                  <w:rFonts w:ascii="方正楷体_GBK" w:eastAsia="方正楷体_GBK" w:hAnsi="方正楷体_GBK" w:cs="方正楷体_GBK" w:hint="eastAsia"/>
                  <w:color w:val="000000"/>
                  <w:sz w:val="28"/>
                  <w:szCs w:val="28"/>
                </w:rPr>
                <w:delText>龚军</w:delText>
              </w:r>
            </w:del>
          </w:p>
        </w:tc>
        <w:tc>
          <w:tcPr>
            <w:tcW w:w="1135" w:type="dxa"/>
            <w:tcBorders>
              <w:top w:val="single" w:sz="6" w:space="0" w:color="000000"/>
              <w:left w:val="single" w:sz="6" w:space="0" w:color="000000"/>
              <w:bottom w:val="single" w:sz="6" w:space="0" w:color="000000"/>
              <w:right w:val="single" w:sz="6" w:space="0" w:color="000000"/>
            </w:tcBorders>
            <w:vAlign w:val="center"/>
          </w:tcPr>
          <w:p w:rsidR="0067585B" w:rsidDel="00193B42" w:rsidRDefault="001234A7">
            <w:pPr>
              <w:snapToGrid w:val="0"/>
              <w:jc w:val="center"/>
              <w:rPr>
                <w:del w:id="520" w:author="Microsoft Office User" w:date="2025-06-20T14:55:00Z"/>
                <w:rFonts w:ascii="方正楷体_GBK" w:eastAsia="方正楷体_GBK" w:hAnsi="方正楷体_GBK" w:cs="方正楷体_GBK"/>
                <w:color w:val="000000"/>
                <w:sz w:val="28"/>
                <w:szCs w:val="28"/>
              </w:rPr>
            </w:pPr>
            <w:del w:id="521" w:author="Microsoft Office User" w:date="2025-06-20T14:55:00Z">
              <w:r w:rsidDel="00193B42">
                <w:rPr>
                  <w:rFonts w:ascii="方正楷体_GBK" w:eastAsia="方正楷体_GBK" w:hAnsi="方正楷体_GBK" w:cs="方正楷体_GBK" w:hint="eastAsia"/>
                  <w:color w:val="000000"/>
                  <w:sz w:val="28"/>
                  <w:szCs w:val="28"/>
                </w:rPr>
                <w:delText>男</w:delText>
              </w:r>
            </w:del>
          </w:p>
        </w:tc>
        <w:tc>
          <w:tcPr>
            <w:tcW w:w="1135" w:type="dxa"/>
            <w:tcBorders>
              <w:top w:val="single" w:sz="6" w:space="0" w:color="000000"/>
              <w:left w:val="single" w:sz="6" w:space="0" w:color="000000"/>
              <w:bottom w:val="single" w:sz="6" w:space="0" w:color="000000"/>
              <w:right w:val="single" w:sz="6" w:space="0" w:color="000000"/>
            </w:tcBorders>
            <w:vAlign w:val="center"/>
          </w:tcPr>
          <w:p w:rsidR="0067585B" w:rsidDel="00193B42" w:rsidRDefault="001234A7">
            <w:pPr>
              <w:snapToGrid w:val="0"/>
              <w:jc w:val="center"/>
              <w:rPr>
                <w:del w:id="522" w:author="Microsoft Office User" w:date="2025-06-20T14:55:00Z"/>
                <w:rFonts w:ascii="方正楷体_GBK" w:eastAsia="方正楷体_GBK" w:hAnsi="方正楷体_GBK" w:cs="方正楷体_GBK"/>
                <w:color w:val="000000"/>
                <w:sz w:val="28"/>
                <w:szCs w:val="28"/>
              </w:rPr>
            </w:pPr>
            <w:del w:id="523" w:author="Microsoft Office User" w:date="2025-06-20T14:55:00Z">
              <w:r w:rsidDel="00193B42">
                <w:rPr>
                  <w:rFonts w:ascii="方正楷体_GBK" w:eastAsia="方正楷体_GBK" w:hAnsi="方正楷体_GBK" w:cs="方正楷体_GBK" w:hint="eastAsia"/>
                  <w:color w:val="000000"/>
                  <w:sz w:val="28"/>
                  <w:szCs w:val="28"/>
                </w:rPr>
                <w:delText>研究生</w:delText>
              </w:r>
            </w:del>
          </w:p>
        </w:tc>
        <w:tc>
          <w:tcPr>
            <w:tcW w:w="1135" w:type="dxa"/>
            <w:tcBorders>
              <w:top w:val="single" w:sz="6" w:space="0" w:color="000000"/>
              <w:left w:val="single" w:sz="6" w:space="0" w:color="000000"/>
              <w:bottom w:val="single" w:sz="6" w:space="0" w:color="000000"/>
              <w:right w:val="single" w:sz="6" w:space="0" w:color="000000"/>
            </w:tcBorders>
            <w:vAlign w:val="center"/>
          </w:tcPr>
          <w:p w:rsidR="0067585B" w:rsidDel="00193B42" w:rsidRDefault="001234A7">
            <w:pPr>
              <w:snapToGrid w:val="0"/>
              <w:jc w:val="center"/>
              <w:rPr>
                <w:del w:id="524" w:author="Microsoft Office User" w:date="2025-06-20T14:55:00Z"/>
                <w:rFonts w:ascii="方正楷体_GBK" w:eastAsia="方正楷体_GBK" w:hAnsi="方正楷体_GBK" w:cs="方正楷体_GBK"/>
                <w:color w:val="000000"/>
                <w:sz w:val="28"/>
                <w:szCs w:val="28"/>
              </w:rPr>
            </w:pPr>
            <w:del w:id="525" w:author="Microsoft Office User" w:date="2025-06-20T14:55:00Z">
              <w:r w:rsidDel="00193B42">
                <w:rPr>
                  <w:rFonts w:ascii="方正楷体_GBK" w:eastAsia="方正楷体_GBK" w:hAnsi="方正楷体_GBK" w:cs="方正楷体_GBK" w:hint="eastAsia"/>
                  <w:color w:val="000000"/>
                  <w:sz w:val="28"/>
                  <w:szCs w:val="28"/>
                </w:rPr>
                <w:delText>数字技术工程师</w:delText>
              </w:r>
            </w:del>
          </w:p>
        </w:tc>
        <w:tc>
          <w:tcPr>
            <w:tcW w:w="1255" w:type="dxa"/>
            <w:tcBorders>
              <w:top w:val="single" w:sz="6" w:space="0" w:color="000000"/>
              <w:left w:val="single" w:sz="6" w:space="0" w:color="000000"/>
              <w:bottom w:val="single" w:sz="6" w:space="0" w:color="000000"/>
              <w:right w:val="single" w:sz="4" w:space="0" w:color="auto"/>
            </w:tcBorders>
            <w:vAlign w:val="center"/>
          </w:tcPr>
          <w:p w:rsidR="0067585B" w:rsidDel="00193B42" w:rsidRDefault="001234A7">
            <w:pPr>
              <w:snapToGrid w:val="0"/>
              <w:jc w:val="center"/>
              <w:rPr>
                <w:del w:id="526" w:author="Microsoft Office User" w:date="2025-06-20T14:55:00Z"/>
                <w:rFonts w:ascii="方正楷体_GBK" w:eastAsia="方正楷体_GBK" w:hAnsi="方正楷体_GBK" w:cs="方正楷体_GBK"/>
                <w:color w:val="000000"/>
                <w:sz w:val="28"/>
                <w:szCs w:val="28"/>
              </w:rPr>
            </w:pPr>
            <w:del w:id="527" w:author="Microsoft Office User" w:date="2025-06-20T14:55:00Z">
              <w:r w:rsidDel="00193B42">
                <w:rPr>
                  <w:rFonts w:ascii="方正楷体_GBK" w:eastAsia="方正楷体_GBK" w:hAnsi="方正楷体_GBK" w:cs="方正楷体_GBK" w:hint="eastAsia"/>
                  <w:color w:val="000000"/>
                  <w:sz w:val="28"/>
                  <w:szCs w:val="28"/>
                </w:rPr>
                <w:delText>无</w:delText>
              </w:r>
            </w:del>
          </w:p>
        </w:tc>
        <w:tc>
          <w:tcPr>
            <w:tcW w:w="1018" w:type="dxa"/>
            <w:tcBorders>
              <w:top w:val="single" w:sz="6" w:space="0" w:color="000000"/>
              <w:left w:val="nil"/>
              <w:bottom w:val="single" w:sz="6" w:space="0" w:color="000000"/>
              <w:right w:val="single" w:sz="6" w:space="0" w:color="auto"/>
            </w:tcBorders>
            <w:vAlign w:val="center"/>
          </w:tcPr>
          <w:p w:rsidR="0067585B" w:rsidDel="00193B42" w:rsidRDefault="001234A7">
            <w:pPr>
              <w:snapToGrid w:val="0"/>
              <w:jc w:val="left"/>
              <w:rPr>
                <w:del w:id="528" w:author="Microsoft Office User" w:date="2025-06-20T14:55:00Z"/>
                <w:rFonts w:ascii="方正楷体_GBK" w:eastAsia="方正楷体_GBK" w:hAnsi="方正楷体_GBK" w:cs="方正楷体_GBK"/>
                <w:color w:val="000000"/>
                <w:sz w:val="28"/>
                <w:szCs w:val="28"/>
              </w:rPr>
            </w:pPr>
            <w:del w:id="529" w:author="Microsoft Office User" w:date="2025-06-20T14:55:00Z">
              <w:r w:rsidDel="00193B42">
                <w:rPr>
                  <w:rFonts w:ascii="方正楷体_GBK" w:eastAsia="方正楷体_GBK" w:hAnsi="方正楷体_GBK" w:cs="方正楷体_GBK" w:hint="eastAsia"/>
                  <w:color w:val="000000"/>
                  <w:sz w:val="28"/>
                  <w:szCs w:val="28"/>
                </w:rPr>
                <w:delText>主持省厅局级项目</w:delText>
              </w:r>
              <w:r w:rsidDel="00193B42">
                <w:rPr>
                  <w:rFonts w:ascii="方正楷体_GBK" w:eastAsia="方正楷体_GBK" w:hAnsi="方正楷体_GBK" w:cs="方正楷体_GBK" w:hint="eastAsia"/>
                  <w:color w:val="000000"/>
                  <w:sz w:val="28"/>
                  <w:szCs w:val="28"/>
                </w:rPr>
                <w:delText>1</w:delText>
              </w:r>
              <w:r w:rsidDel="00193B42">
                <w:rPr>
                  <w:rFonts w:ascii="方正楷体_GBK" w:eastAsia="方正楷体_GBK" w:hAnsi="方正楷体_GBK" w:cs="方正楷体_GBK" w:hint="eastAsia"/>
                  <w:color w:val="000000"/>
                  <w:sz w:val="28"/>
                  <w:szCs w:val="28"/>
                </w:rPr>
                <w:delText>项；以第一作者</w:delText>
              </w:r>
              <w:r w:rsidDel="00193B42">
                <w:rPr>
                  <w:rFonts w:ascii="方正楷体_GBK" w:eastAsia="方正楷体_GBK" w:hAnsi="方正楷体_GBK" w:cs="方正楷体_GBK" w:hint="eastAsia"/>
                  <w:color w:val="000000"/>
                  <w:sz w:val="28"/>
                  <w:szCs w:val="28"/>
                </w:rPr>
                <w:delText>/</w:delText>
              </w:r>
              <w:r w:rsidDel="00193B42">
                <w:rPr>
                  <w:rFonts w:ascii="方正楷体_GBK" w:eastAsia="方正楷体_GBK" w:hAnsi="方正楷体_GBK" w:cs="方正楷体_GBK" w:hint="eastAsia"/>
                  <w:color w:val="000000"/>
                  <w:sz w:val="28"/>
                  <w:szCs w:val="28"/>
                </w:rPr>
                <w:delText>通讯作者发表论文</w:delText>
              </w:r>
              <w:r w:rsidDel="00193B42">
                <w:rPr>
                  <w:rFonts w:ascii="方正楷体_GBK" w:eastAsia="方正楷体_GBK" w:hAnsi="方正楷体_GBK" w:cs="方正楷体_GBK" w:hint="eastAsia"/>
                  <w:color w:val="000000"/>
                  <w:sz w:val="28"/>
                  <w:szCs w:val="28"/>
                </w:rPr>
                <w:delText>10</w:delText>
              </w:r>
              <w:r w:rsidDel="00193B42">
                <w:rPr>
                  <w:rFonts w:ascii="方正楷体_GBK" w:eastAsia="方正楷体_GBK" w:hAnsi="方正楷体_GBK" w:cs="方正楷体_GBK" w:hint="eastAsia"/>
                  <w:color w:val="000000"/>
                  <w:sz w:val="28"/>
                  <w:szCs w:val="28"/>
                </w:rPr>
                <w:delText>篇</w:delText>
              </w:r>
            </w:del>
          </w:p>
        </w:tc>
        <w:tc>
          <w:tcPr>
            <w:tcW w:w="2088" w:type="dxa"/>
            <w:tcBorders>
              <w:top w:val="single" w:sz="6" w:space="0" w:color="000000"/>
              <w:left w:val="nil"/>
              <w:bottom w:val="single" w:sz="6" w:space="0" w:color="000000"/>
              <w:right w:val="single" w:sz="6" w:space="0" w:color="auto"/>
            </w:tcBorders>
            <w:vAlign w:val="center"/>
          </w:tcPr>
          <w:p w:rsidR="0067585B" w:rsidDel="00193B42" w:rsidRDefault="001234A7">
            <w:pPr>
              <w:snapToGrid w:val="0"/>
              <w:jc w:val="center"/>
              <w:rPr>
                <w:del w:id="530" w:author="Microsoft Office User" w:date="2025-06-20T14:55:00Z"/>
                <w:rFonts w:ascii="方正楷体_GBK" w:eastAsia="方正楷体_GBK" w:hAnsi="方正楷体_GBK" w:cs="方正楷体_GBK"/>
                <w:color w:val="000000"/>
                <w:sz w:val="28"/>
                <w:szCs w:val="28"/>
              </w:rPr>
            </w:pPr>
            <w:del w:id="531" w:author="Microsoft Office User" w:date="2025-06-20T14:55:00Z">
              <w:r w:rsidDel="00193B42">
                <w:rPr>
                  <w:rFonts w:ascii="方正楷体_GBK" w:eastAsia="方正楷体_GBK" w:hAnsi="方正楷体_GBK" w:cs="方正楷体_GBK" w:hint="eastAsia"/>
                  <w:color w:val="000000"/>
                  <w:sz w:val="28"/>
                  <w:szCs w:val="28"/>
                </w:rPr>
                <w:delText>医疗大数据分析（是）</w:delText>
              </w:r>
            </w:del>
          </w:p>
        </w:tc>
      </w:tr>
      <w:tr w:rsidR="0067585B" w:rsidDel="00193B42">
        <w:trPr>
          <w:cantSplit/>
          <w:trHeight w:val="562"/>
          <w:jc w:val="center"/>
          <w:del w:id="532" w:author="Microsoft Office User" w:date="2025-06-20T14:55:00Z"/>
        </w:trPr>
        <w:tc>
          <w:tcPr>
            <w:tcW w:w="977" w:type="dxa"/>
            <w:tcBorders>
              <w:top w:val="single" w:sz="4" w:space="0" w:color="auto"/>
              <w:left w:val="single" w:sz="6" w:space="0" w:color="000000"/>
              <w:bottom w:val="single" w:sz="4" w:space="0" w:color="auto"/>
              <w:right w:val="single" w:sz="6" w:space="0" w:color="000000"/>
            </w:tcBorders>
            <w:vAlign w:val="center"/>
          </w:tcPr>
          <w:p w:rsidR="0067585B" w:rsidDel="00193B42" w:rsidRDefault="001234A7">
            <w:pPr>
              <w:snapToGrid w:val="0"/>
              <w:jc w:val="center"/>
              <w:rPr>
                <w:del w:id="533" w:author="Microsoft Office User" w:date="2025-06-20T14:55:00Z"/>
                <w:rFonts w:ascii="方正楷体_GBK" w:eastAsia="方正楷体_GBK" w:hAnsi="方正楷体_GBK" w:cs="方正楷体_GBK"/>
                <w:color w:val="000000"/>
                <w:sz w:val="28"/>
                <w:szCs w:val="28"/>
              </w:rPr>
            </w:pPr>
            <w:del w:id="534" w:author="Microsoft Office User" w:date="2025-06-20T14:55:00Z">
              <w:r w:rsidDel="00193B42">
                <w:rPr>
                  <w:rFonts w:ascii="方正楷体_GBK" w:eastAsia="方正楷体_GBK" w:hAnsi="方正楷体_GBK" w:cs="方正楷体_GBK" w:hint="eastAsia"/>
                  <w:color w:val="000000"/>
                  <w:sz w:val="28"/>
                  <w:szCs w:val="28"/>
                </w:rPr>
                <w:delText>谢航</w:delText>
              </w:r>
            </w:del>
          </w:p>
        </w:tc>
        <w:tc>
          <w:tcPr>
            <w:tcW w:w="1135" w:type="dxa"/>
            <w:tcBorders>
              <w:top w:val="single" w:sz="6" w:space="0" w:color="000000"/>
              <w:left w:val="single" w:sz="6" w:space="0" w:color="000000"/>
              <w:bottom w:val="single" w:sz="6" w:space="0" w:color="000000"/>
              <w:right w:val="single" w:sz="6" w:space="0" w:color="000000"/>
            </w:tcBorders>
            <w:vAlign w:val="center"/>
          </w:tcPr>
          <w:p w:rsidR="0067585B" w:rsidDel="00193B42" w:rsidRDefault="001234A7">
            <w:pPr>
              <w:snapToGrid w:val="0"/>
              <w:jc w:val="center"/>
              <w:rPr>
                <w:del w:id="535" w:author="Microsoft Office User" w:date="2025-06-20T14:55:00Z"/>
                <w:rFonts w:ascii="方正楷体_GBK" w:eastAsia="方正楷体_GBK" w:hAnsi="方正楷体_GBK" w:cs="方正楷体_GBK"/>
                <w:color w:val="000000"/>
                <w:sz w:val="28"/>
                <w:szCs w:val="28"/>
              </w:rPr>
            </w:pPr>
            <w:del w:id="536" w:author="Microsoft Office User" w:date="2025-06-20T14:55:00Z">
              <w:r w:rsidDel="00193B42">
                <w:rPr>
                  <w:rFonts w:ascii="方正楷体_GBK" w:eastAsia="方正楷体_GBK" w:hAnsi="方正楷体_GBK" w:cs="方正楷体_GBK" w:hint="eastAsia"/>
                  <w:color w:val="000000"/>
                  <w:sz w:val="28"/>
                  <w:szCs w:val="28"/>
                </w:rPr>
                <w:delText>女</w:delText>
              </w:r>
            </w:del>
          </w:p>
        </w:tc>
        <w:tc>
          <w:tcPr>
            <w:tcW w:w="1135" w:type="dxa"/>
            <w:tcBorders>
              <w:top w:val="single" w:sz="6" w:space="0" w:color="000000"/>
              <w:left w:val="single" w:sz="6" w:space="0" w:color="000000"/>
              <w:bottom w:val="single" w:sz="6" w:space="0" w:color="000000"/>
              <w:right w:val="single" w:sz="6" w:space="0" w:color="000000"/>
            </w:tcBorders>
            <w:vAlign w:val="center"/>
          </w:tcPr>
          <w:p w:rsidR="0067585B" w:rsidDel="00193B42" w:rsidRDefault="001234A7">
            <w:pPr>
              <w:snapToGrid w:val="0"/>
              <w:jc w:val="center"/>
              <w:rPr>
                <w:del w:id="537" w:author="Microsoft Office User" w:date="2025-06-20T14:55:00Z"/>
                <w:rFonts w:ascii="方正楷体_GBK" w:eastAsia="方正楷体_GBK" w:hAnsi="方正楷体_GBK" w:cs="方正楷体_GBK"/>
                <w:color w:val="000000"/>
                <w:sz w:val="28"/>
                <w:szCs w:val="28"/>
              </w:rPr>
            </w:pPr>
            <w:del w:id="538" w:author="Microsoft Office User" w:date="2025-06-20T14:55:00Z">
              <w:r w:rsidDel="00193B42">
                <w:rPr>
                  <w:rFonts w:ascii="方正楷体_GBK" w:eastAsia="方正楷体_GBK" w:hAnsi="方正楷体_GBK" w:cs="方正楷体_GBK" w:hint="eastAsia"/>
                  <w:color w:val="000000"/>
                  <w:sz w:val="28"/>
                  <w:szCs w:val="28"/>
                </w:rPr>
                <w:delText>研究生</w:delText>
              </w:r>
            </w:del>
          </w:p>
        </w:tc>
        <w:tc>
          <w:tcPr>
            <w:tcW w:w="1135" w:type="dxa"/>
            <w:tcBorders>
              <w:top w:val="single" w:sz="6" w:space="0" w:color="000000"/>
              <w:left w:val="single" w:sz="6" w:space="0" w:color="000000"/>
              <w:bottom w:val="single" w:sz="6" w:space="0" w:color="000000"/>
              <w:right w:val="single" w:sz="6" w:space="0" w:color="000000"/>
            </w:tcBorders>
            <w:vAlign w:val="center"/>
          </w:tcPr>
          <w:p w:rsidR="0067585B" w:rsidDel="00193B42" w:rsidRDefault="001234A7">
            <w:pPr>
              <w:snapToGrid w:val="0"/>
              <w:jc w:val="center"/>
              <w:rPr>
                <w:del w:id="539" w:author="Microsoft Office User" w:date="2025-06-20T14:55:00Z"/>
                <w:rFonts w:ascii="方正楷体_GBK" w:eastAsia="方正楷体_GBK" w:hAnsi="方正楷体_GBK" w:cs="方正楷体_GBK"/>
                <w:color w:val="000000"/>
                <w:sz w:val="28"/>
                <w:szCs w:val="28"/>
              </w:rPr>
            </w:pPr>
            <w:del w:id="540" w:author="Microsoft Office User" w:date="2025-06-20T14:55:00Z">
              <w:r w:rsidDel="00193B42">
                <w:rPr>
                  <w:rFonts w:ascii="方正楷体_GBK" w:eastAsia="方正楷体_GBK" w:hAnsi="方正楷体_GBK" w:cs="方正楷体_GBK" w:hint="eastAsia"/>
                  <w:color w:val="000000"/>
                  <w:sz w:val="28"/>
                  <w:szCs w:val="28"/>
                </w:rPr>
                <w:delText>主管</w:delText>
              </w:r>
            </w:del>
          </w:p>
          <w:p w:rsidR="0067585B" w:rsidDel="00193B42" w:rsidRDefault="001234A7">
            <w:pPr>
              <w:snapToGrid w:val="0"/>
              <w:jc w:val="center"/>
              <w:rPr>
                <w:del w:id="541" w:author="Microsoft Office User" w:date="2025-06-20T14:55:00Z"/>
                <w:rFonts w:ascii="方正楷体_GBK" w:eastAsia="方正楷体_GBK" w:hAnsi="方正楷体_GBK" w:cs="方正楷体_GBK"/>
                <w:color w:val="000000"/>
                <w:sz w:val="28"/>
                <w:szCs w:val="28"/>
              </w:rPr>
            </w:pPr>
            <w:del w:id="542" w:author="Microsoft Office User" w:date="2025-06-20T14:55:00Z">
              <w:r w:rsidDel="00193B42">
                <w:rPr>
                  <w:rFonts w:ascii="方正楷体_GBK" w:eastAsia="方正楷体_GBK" w:hAnsi="方正楷体_GBK" w:cs="方正楷体_GBK" w:hint="eastAsia"/>
                  <w:color w:val="000000"/>
                  <w:sz w:val="28"/>
                  <w:szCs w:val="28"/>
                </w:rPr>
                <w:delText>护师</w:delText>
              </w:r>
            </w:del>
          </w:p>
        </w:tc>
        <w:tc>
          <w:tcPr>
            <w:tcW w:w="1255" w:type="dxa"/>
            <w:tcBorders>
              <w:top w:val="single" w:sz="6" w:space="0" w:color="000000"/>
              <w:left w:val="single" w:sz="6" w:space="0" w:color="000000"/>
              <w:bottom w:val="single" w:sz="6" w:space="0" w:color="000000"/>
              <w:right w:val="single" w:sz="4" w:space="0" w:color="auto"/>
            </w:tcBorders>
            <w:vAlign w:val="center"/>
          </w:tcPr>
          <w:p w:rsidR="0067585B" w:rsidDel="00193B42" w:rsidRDefault="001234A7">
            <w:pPr>
              <w:snapToGrid w:val="0"/>
              <w:jc w:val="center"/>
              <w:rPr>
                <w:del w:id="543" w:author="Microsoft Office User" w:date="2025-06-20T14:55:00Z"/>
                <w:rFonts w:ascii="方正楷体_GBK" w:eastAsia="方正楷体_GBK" w:hAnsi="方正楷体_GBK" w:cs="方正楷体_GBK"/>
                <w:color w:val="000000"/>
                <w:sz w:val="28"/>
                <w:szCs w:val="28"/>
              </w:rPr>
            </w:pPr>
            <w:del w:id="544" w:author="Microsoft Office User" w:date="2025-06-20T14:55:00Z">
              <w:r w:rsidDel="00193B42">
                <w:rPr>
                  <w:rFonts w:ascii="方正楷体_GBK" w:eastAsia="方正楷体_GBK" w:hAnsi="方正楷体_GBK" w:cs="方正楷体_GBK" w:hint="eastAsia"/>
                  <w:color w:val="000000"/>
                  <w:sz w:val="28"/>
                  <w:szCs w:val="28"/>
                </w:rPr>
                <w:delText>无</w:delText>
              </w:r>
            </w:del>
          </w:p>
        </w:tc>
        <w:tc>
          <w:tcPr>
            <w:tcW w:w="1018" w:type="dxa"/>
            <w:tcBorders>
              <w:top w:val="single" w:sz="6" w:space="0" w:color="000000"/>
              <w:left w:val="nil"/>
              <w:bottom w:val="single" w:sz="6" w:space="0" w:color="000000"/>
              <w:right w:val="single" w:sz="6" w:space="0" w:color="auto"/>
            </w:tcBorders>
            <w:vAlign w:val="center"/>
          </w:tcPr>
          <w:p w:rsidR="0067585B" w:rsidDel="00193B42" w:rsidRDefault="001234A7">
            <w:pPr>
              <w:snapToGrid w:val="0"/>
              <w:jc w:val="left"/>
              <w:rPr>
                <w:del w:id="545" w:author="Microsoft Office User" w:date="2025-06-20T14:55:00Z"/>
                <w:rFonts w:ascii="方正楷体_GBK" w:eastAsia="方正楷体_GBK" w:hAnsi="方正楷体_GBK" w:cs="方正楷体_GBK"/>
                <w:color w:val="000000"/>
                <w:sz w:val="28"/>
                <w:szCs w:val="28"/>
              </w:rPr>
            </w:pPr>
            <w:del w:id="546" w:author="Microsoft Office User" w:date="2025-06-20T14:55:00Z">
              <w:r w:rsidDel="00193B42">
                <w:rPr>
                  <w:rFonts w:ascii="方正楷体_GBK" w:eastAsia="方正楷体_GBK" w:hAnsi="方正楷体_GBK" w:cs="方正楷体_GBK" w:hint="eastAsia"/>
                  <w:color w:val="000000"/>
                  <w:sz w:val="28"/>
                  <w:szCs w:val="28"/>
                </w:rPr>
                <w:delText>以第一作者发表论文</w:delText>
              </w:r>
              <w:r w:rsidDel="00193B42">
                <w:rPr>
                  <w:rFonts w:ascii="方正楷体_GBK" w:eastAsia="方正楷体_GBK" w:hAnsi="方正楷体_GBK" w:cs="方正楷体_GBK" w:hint="eastAsia"/>
                  <w:color w:val="000000"/>
                  <w:sz w:val="28"/>
                  <w:szCs w:val="28"/>
                </w:rPr>
                <w:delText>3</w:delText>
              </w:r>
              <w:r w:rsidDel="00193B42">
                <w:rPr>
                  <w:rFonts w:ascii="方正楷体_GBK" w:eastAsia="方正楷体_GBK" w:hAnsi="方正楷体_GBK" w:cs="方正楷体_GBK" w:hint="eastAsia"/>
                  <w:color w:val="000000"/>
                  <w:sz w:val="28"/>
                  <w:szCs w:val="28"/>
                </w:rPr>
                <w:delText>篇</w:delText>
              </w:r>
            </w:del>
          </w:p>
        </w:tc>
        <w:tc>
          <w:tcPr>
            <w:tcW w:w="2088" w:type="dxa"/>
            <w:tcBorders>
              <w:top w:val="single" w:sz="6" w:space="0" w:color="000000"/>
              <w:left w:val="nil"/>
              <w:bottom w:val="single" w:sz="6" w:space="0" w:color="000000"/>
              <w:right w:val="single" w:sz="6" w:space="0" w:color="auto"/>
            </w:tcBorders>
            <w:vAlign w:val="center"/>
          </w:tcPr>
          <w:p w:rsidR="0067585B" w:rsidDel="00193B42" w:rsidRDefault="001234A7">
            <w:pPr>
              <w:snapToGrid w:val="0"/>
              <w:jc w:val="center"/>
              <w:rPr>
                <w:del w:id="547" w:author="Microsoft Office User" w:date="2025-06-20T14:55:00Z"/>
                <w:rFonts w:ascii="方正楷体_GBK" w:eastAsia="方正楷体_GBK" w:hAnsi="方正楷体_GBK" w:cs="方正楷体_GBK"/>
                <w:color w:val="000000"/>
                <w:sz w:val="28"/>
                <w:szCs w:val="28"/>
              </w:rPr>
            </w:pPr>
            <w:del w:id="548" w:author="Microsoft Office User" w:date="2025-06-20T14:55:00Z">
              <w:r w:rsidDel="00193B42">
                <w:rPr>
                  <w:rFonts w:ascii="方正楷体_GBK" w:eastAsia="方正楷体_GBK" w:hAnsi="方正楷体_GBK" w:cs="方正楷体_GBK" w:hint="eastAsia"/>
                  <w:color w:val="000000"/>
                  <w:sz w:val="28"/>
                  <w:szCs w:val="28"/>
                </w:rPr>
                <w:delText>临床护理（是）</w:delText>
              </w:r>
            </w:del>
          </w:p>
        </w:tc>
      </w:tr>
      <w:tr w:rsidR="0067585B" w:rsidDel="00193B42">
        <w:trPr>
          <w:trHeight w:val="562"/>
          <w:jc w:val="center"/>
          <w:del w:id="549" w:author="Microsoft Office User" w:date="2025-06-20T14:55:00Z"/>
        </w:trPr>
        <w:tc>
          <w:tcPr>
            <w:tcW w:w="977" w:type="dxa"/>
            <w:tcBorders>
              <w:top w:val="single" w:sz="4" w:space="0" w:color="auto"/>
              <w:left w:val="single" w:sz="6" w:space="0" w:color="000000"/>
              <w:bottom w:val="single" w:sz="4" w:space="0" w:color="auto"/>
              <w:right w:val="single" w:sz="6" w:space="0" w:color="000000"/>
            </w:tcBorders>
            <w:shd w:val="clear" w:color="auto" w:fill="auto"/>
            <w:vAlign w:val="center"/>
          </w:tcPr>
          <w:p w:rsidR="0067585B" w:rsidDel="00193B42" w:rsidRDefault="001234A7">
            <w:pPr>
              <w:snapToGrid w:val="0"/>
              <w:jc w:val="center"/>
              <w:rPr>
                <w:del w:id="550" w:author="Microsoft Office User" w:date="2025-06-20T14:55:00Z"/>
                <w:rFonts w:ascii="方正楷体_GBK" w:eastAsia="方正楷体_GBK" w:hAnsi="方正楷体_GBK" w:cs="方正楷体_GBK"/>
                <w:color w:val="000000"/>
                <w:sz w:val="28"/>
                <w:szCs w:val="28"/>
              </w:rPr>
            </w:pPr>
            <w:del w:id="551" w:author="Microsoft Office User" w:date="2025-06-20T14:55:00Z">
              <w:r w:rsidDel="00193B42">
                <w:rPr>
                  <w:rFonts w:ascii="方正楷体_GBK" w:eastAsia="方正楷体_GBK" w:hAnsi="方正楷体_GBK" w:cs="方正楷体_GBK" w:hint="eastAsia"/>
                  <w:color w:val="000000"/>
                  <w:sz w:val="28"/>
                  <w:szCs w:val="28"/>
                </w:rPr>
                <w:delText>穆林立</w:delText>
              </w:r>
            </w:del>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tcPr>
          <w:p w:rsidR="0067585B" w:rsidDel="00193B42" w:rsidRDefault="001234A7">
            <w:pPr>
              <w:snapToGrid w:val="0"/>
              <w:jc w:val="center"/>
              <w:rPr>
                <w:del w:id="552" w:author="Microsoft Office User" w:date="2025-06-20T14:55:00Z"/>
                <w:rFonts w:ascii="方正楷体_GBK" w:eastAsia="方正楷体_GBK" w:hAnsi="方正楷体_GBK" w:cs="方正楷体_GBK"/>
                <w:color w:val="000000"/>
                <w:sz w:val="28"/>
                <w:szCs w:val="28"/>
              </w:rPr>
            </w:pPr>
            <w:del w:id="553" w:author="Microsoft Office User" w:date="2025-06-20T14:55:00Z">
              <w:r w:rsidDel="00193B42">
                <w:rPr>
                  <w:rFonts w:ascii="方正楷体_GBK" w:eastAsia="方正楷体_GBK" w:hAnsi="方正楷体_GBK" w:cs="方正楷体_GBK" w:hint="eastAsia"/>
                  <w:color w:val="000000"/>
                  <w:sz w:val="28"/>
                  <w:szCs w:val="28"/>
                </w:rPr>
                <w:delText>女</w:delText>
              </w:r>
            </w:del>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tcPr>
          <w:p w:rsidR="0067585B" w:rsidDel="00193B42" w:rsidRDefault="001234A7">
            <w:pPr>
              <w:snapToGrid w:val="0"/>
              <w:jc w:val="center"/>
              <w:rPr>
                <w:del w:id="554" w:author="Microsoft Office User" w:date="2025-06-20T14:55:00Z"/>
                <w:rFonts w:ascii="方正楷体_GBK" w:eastAsia="方正楷体_GBK" w:hAnsi="方正楷体_GBK" w:cs="方正楷体_GBK"/>
                <w:color w:val="000000"/>
                <w:sz w:val="28"/>
                <w:szCs w:val="28"/>
              </w:rPr>
            </w:pPr>
            <w:del w:id="555" w:author="Microsoft Office User" w:date="2025-06-20T14:55:00Z">
              <w:r w:rsidDel="00193B42">
                <w:rPr>
                  <w:rFonts w:ascii="方正楷体_GBK" w:eastAsia="方正楷体_GBK" w:hAnsi="方正楷体_GBK" w:cs="方正楷体_GBK" w:hint="eastAsia"/>
                  <w:color w:val="000000"/>
                  <w:sz w:val="28"/>
                  <w:szCs w:val="28"/>
                </w:rPr>
                <w:delText>本科</w:delText>
              </w:r>
            </w:del>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tcPr>
          <w:p w:rsidR="0067585B" w:rsidDel="00193B42" w:rsidRDefault="001234A7">
            <w:pPr>
              <w:snapToGrid w:val="0"/>
              <w:jc w:val="center"/>
              <w:rPr>
                <w:del w:id="556" w:author="Microsoft Office User" w:date="2025-06-20T14:55:00Z"/>
                <w:rFonts w:ascii="方正楷体_GBK" w:eastAsia="方正楷体_GBK" w:hAnsi="方正楷体_GBK" w:cs="方正楷体_GBK"/>
                <w:color w:val="000000"/>
                <w:sz w:val="28"/>
                <w:szCs w:val="28"/>
              </w:rPr>
            </w:pPr>
            <w:del w:id="557" w:author="Microsoft Office User" w:date="2025-06-20T14:55:00Z">
              <w:r w:rsidDel="00193B42">
                <w:rPr>
                  <w:rFonts w:ascii="方正楷体_GBK" w:eastAsia="方正楷体_GBK" w:hAnsi="方正楷体_GBK" w:cs="方正楷体_GBK" w:hint="eastAsia"/>
                  <w:color w:val="000000"/>
                  <w:sz w:val="28"/>
                  <w:szCs w:val="28"/>
                </w:rPr>
                <w:delText>副主任护师</w:delText>
              </w:r>
            </w:del>
          </w:p>
        </w:tc>
        <w:tc>
          <w:tcPr>
            <w:tcW w:w="1255" w:type="dxa"/>
            <w:tcBorders>
              <w:top w:val="single" w:sz="6" w:space="0" w:color="000000"/>
              <w:left w:val="single" w:sz="6" w:space="0" w:color="000000"/>
              <w:bottom w:val="single" w:sz="6" w:space="0" w:color="000000"/>
              <w:right w:val="single" w:sz="4" w:space="0" w:color="auto"/>
            </w:tcBorders>
            <w:shd w:val="clear" w:color="auto" w:fill="auto"/>
            <w:vAlign w:val="center"/>
          </w:tcPr>
          <w:p w:rsidR="0067585B" w:rsidDel="00193B42" w:rsidRDefault="001234A7">
            <w:pPr>
              <w:snapToGrid w:val="0"/>
              <w:jc w:val="center"/>
              <w:rPr>
                <w:del w:id="558" w:author="Microsoft Office User" w:date="2025-06-20T14:55:00Z"/>
                <w:rFonts w:ascii="方正楷体_GBK" w:eastAsia="方正楷体_GBK" w:hAnsi="方正楷体_GBK" w:cs="方正楷体_GBK"/>
                <w:color w:val="000000"/>
                <w:sz w:val="28"/>
                <w:szCs w:val="28"/>
              </w:rPr>
            </w:pPr>
            <w:del w:id="559" w:author="Microsoft Office User" w:date="2025-06-20T14:55:00Z">
              <w:r w:rsidDel="00193B42">
                <w:rPr>
                  <w:rFonts w:ascii="方正楷体_GBK" w:eastAsia="方正楷体_GBK" w:hAnsi="方正楷体_GBK" w:cs="方正楷体_GBK" w:hint="eastAsia"/>
                  <w:color w:val="000000"/>
                  <w:sz w:val="28"/>
                  <w:szCs w:val="28"/>
                </w:rPr>
                <w:delText>无</w:delText>
              </w:r>
            </w:del>
          </w:p>
        </w:tc>
        <w:tc>
          <w:tcPr>
            <w:tcW w:w="1018" w:type="dxa"/>
            <w:tcBorders>
              <w:top w:val="single" w:sz="6" w:space="0" w:color="000000"/>
              <w:left w:val="nil"/>
              <w:bottom w:val="single" w:sz="6" w:space="0" w:color="000000"/>
              <w:right w:val="single" w:sz="6" w:space="0" w:color="auto"/>
            </w:tcBorders>
            <w:vAlign w:val="center"/>
          </w:tcPr>
          <w:p w:rsidR="0067585B" w:rsidDel="00193B42" w:rsidRDefault="001234A7">
            <w:pPr>
              <w:snapToGrid w:val="0"/>
              <w:jc w:val="left"/>
              <w:rPr>
                <w:del w:id="560" w:author="Microsoft Office User" w:date="2025-06-20T14:55:00Z"/>
                <w:rFonts w:ascii="方正楷体_GBK" w:eastAsia="方正楷体_GBK" w:hAnsi="方正楷体_GBK" w:cs="方正楷体_GBK"/>
                <w:color w:val="000000"/>
                <w:sz w:val="28"/>
                <w:szCs w:val="28"/>
              </w:rPr>
            </w:pPr>
            <w:del w:id="561" w:author="Microsoft Office User" w:date="2025-06-20T14:55:00Z">
              <w:r w:rsidDel="00193B42">
                <w:rPr>
                  <w:rFonts w:ascii="方正楷体_GBK" w:eastAsia="方正楷体_GBK" w:hAnsi="方正楷体_GBK" w:cs="方正楷体_GBK" w:hint="eastAsia"/>
                  <w:color w:val="000000"/>
                  <w:sz w:val="28"/>
                  <w:szCs w:val="28"/>
                </w:rPr>
                <w:delText>主持</w:delText>
              </w:r>
              <w:r w:rsidDel="00193B42">
                <w:rPr>
                  <w:rFonts w:ascii="方正楷体_GBK" w:eastAsia="方正楷体_GBK" w:hAnsi="方正楷体_GBK" w:cs="方正楷体_GBK" w:hint="eastAsia"/>
                  <w:color w:val="000000"/>
                  <w:sz w:val="28"/>
                  <w:szCs w:val="28"/>
                </w:rPr>
                <w:delText>厅局级</w:delText>
              </w:r>
              <w:r w:rsidDel="00193B42">
                <w:rPr>
                  <w:rFonts w:ascii="方正楷体_GBK" w:eastAsia="方正楷体_GBK" w:hAnsi="方正楷体_GBK" w:cs="方正楷体_GBK" w:hint="eastAsia"/>
                  <w:color w:val="000000"/>
                  <w:sz w:val="28"/>
                  <w:szCs w:val="28"/>
                </w:rPr>
                <w:delText>项目</w:delText>
              </w:r>
              <w:r w:rsidDel="00193B42">
                <w:rPr>
                  <w:rFonts w:ascii="方正楷体_GBK" w:eastAsia="方正楷体_GBK" w:hAnsi="方正楷体_GBK" w:cs="方正楷体_GBK" w:hint="eastAsia"/>
                  <w:color w:val="000000"/>
                  <w:sz w:val="28"/>
                  <w:szCs w:val="28"/>
                </w:rPr>
                <w:delText>1</w:delText>
              </w:r>
              <w:r w:rsidDel="00193B42">
                <w:rPr>
                  <w:rFonts w:ascii="方正楷体_GBK" w:eastAsia="方正楷体_GBK" w:hAnsi="方正楷体_GBK" w:cs="方正楷体_GBK" w:hint="eastAsia"/>
                  <w:color w:val="000000"/>
                  <w:sz w:val="28"/>
                  <w:szCs w:val="28"/>
                </w:rPr>
                <w:delText>项</w:delText>
              </w:r>
            </w:del>
          </w:p>
        </w:tc>
        <w:tc>
          <w:tcPr>
            <w:tcW w:w="2088" w:type="dxa"/>
            <w:tcBorders>
              <w:top w:val="single" w:sz="6" w:space="0" w:color="000000"/>
              <w:left w:val="nil"/>
              <w:bottom w:val="single" w:sz="6" w:space="0" w:color="000000"/>
              <w:right w:val="single" w:sz="6" w:space="0" w:color="auto"/>
            </w:tcBorders>
            <w:vAlign w:val="center"/>
          </w:tcPr>
          <w:p w:rsidR="0067585B" w:rsidDel="00193B42" w:rsidRDefault="001234A7">
            <w:pPr>
              <w:snapToGrid w:val="0"/>
              <w:jc w:val="center"/>
              <w:rPr>
                <w:del w:id="562" w:author="Microsoft Office User" w:date="2025-06-20T14:55:00Z"/>
                <w:rFonts w:ascii="方正楷体_GBK" w:eastAsia="方正楷体_GBK" w:hAnsi="方正楷体_GBK" w:cs="方正楷体_GBK"/>
                <w:color w:val="000000"/>
                <w:sz w:val="28"/>
                <w:szCs w:val="28"/>
              </w:rPr>
            </w:pPr>
            <w:del w:id="563" w:author="Microsoft Office User" w:date="2025-06-20T14:55:00Z">
              <w:r w:rsidDel="00193B42">
                <w:rPr>
                  <w:rFonts w:ascii="方正楷体_GBK" w:eastAsia="方正楷体_GBK" w:hAnsi="方正楷体_GBK" w:cs="方正楷体_GBK" w:hint="eastAsia"/>
                  <w:color w:val="000000"/>
                  <w:sz w:val="28"/>
                  <w:szCs w:val="28"/>
                </w:rPr>
                <w:delText>护理管理（是）</w:delText>
              </w:r>
            </w:del>
          </w:p>
        </w:tc>
      </w:tr>
      <w:tr w:rsidR="0067585B" w:rsidDel="00193B42">
        <w:trPr>
          <w:trHeight w:val="90"/>
          <w:jc w:val="center"/>
          <w:del w:id="564" w:author="Microsoft Office User" w:date="2025-06-20T14:55:00Z"/>
        </w:trPr>
        <w:tc>
          <w:tcPr>
            <w:tcW w:w="977" w:type="dxa"/>
            <w:tcBorders>
              <w:top w:val="single" w:sz="4" w:space="0" w:color="auto"/>
              <w:left w:val="single" w:sz="6" w:space="0" w:color="000000"/>
              <w:bottom w:val="single" w:sz="4" w:space="0" w:color="auto"/>
              <w:right w:val="single" w:sz="6" w:space="0" w:color="000000"/>
            </w:tcBorders>
            <w:shd w:val="clear" w:color="auto" w:fill="auto"/>
            <w:vAlign w:val="center"/>
          </w:tcPr>
          <w:p w:rsidR="0067585B" w:rsidDel="00193B42" w:rsidRDefault="001234A7">
            <w:pPr>
              <w:snapToGrid w:val="0"/>
              <w:jc w:val="center"/>
              <w:rPr>
                <w:del w:id="565" w:author="Microsoft Office User" w:date="2025-06-20T14:55:00Z"/>
                <w:rFonts w:ascii="方正楷体_GBK" w:eastAsia="方正楷体_GBK" w:hAnsi="方正楷体_GBK" w:cs="方正楷体_GBK"/>
                <w:color w:val="000000"/>
                <w:sz w:val="28"/>
                <w:szCs w:val="28"/>
              </w:rPr>
            </w:pPr>
            <w:del w:id="566" w:author="Microsoft Office User" w:date="2025-06-20T14:55:00Z">
              <w:r w:rsidDel="00193B42">
                <w:rPr>
                  <w:rFonts w:ascii="方正楷体_GBK" w:eastAsia="方正楷体_GBK" w:hAnsi="方正楷体_GBK" w:cs="方正楷体_GBK" w:hint="eastAsia"/>
                  <w:color w:val="000000"/>
                  <w:sz w:val="28"/>
                  <w:szCs w:val="28"/>
                </w:rPr>
                <w:delText>陆波</w:delText>
              </w:r>
            </w:del>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tcPr>
          <w:p w:rsidR="0067585B" w:rsidDel="00193B42" w:rsidRDefault="001234A7">
            <w:pPr>
              <w:snapToGrid w:val="0"/>
              <w:jc w:val="center"/>
              <w:rPr>
                <w:del w:id="567" w:author="Microsoft Office User" w:date="2025-06-20T14:55:00Z"/>
                <w:rFonts w:ascii="方正楷体_GBK" w:eastAsia="方正楷体_GBK" w:hAnsi="方正楷体_GBK" w:cs="方正楷体_GBK"/>
                <w:color w:val="000000"/>
                <w:sz w:val="28"/>
                <w:szCs w:val="28"/>
              </w:rPr>
            </w:pPr>
            <w:del w:id="568" w:author="Microsoft Office User" w:date="2025-06-20T14:55:00Z">
              <w:r w:rsidDel="00193B42">
                <w:rPr>
                  <w:rFonts w:ascii="方正楷体_GBK" w:eastAsia="方正楷体_GBK" w:hAnsi="方正楷体_GBK" w:cs="方正楷体_GBK" w:hint="eastAsia"/>
                  <w:color w:val="000000"/>
                  <w:sz w:val="28"/>
                  <w:szCs w:val="28"/>
                </w:rPr>
                <w:delText>男</w:delText>
              </w:r>
            </w:del>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tcPr>
          <w:p w:rsidR="0067585B" w:rsidDel="00193B42" w:rsidRDefault="001234A7">
            <w:pPr>
              <w:snapToGrid w:val="0"/>
              <w:jc w:val="center"/>
              <w:rPr>
                <w:del w:id="569" w:author="Microsoft Office User" w:date="2025-06-20T14:55:00Z"/>
                <w:rFonts w:ascii="方正楷体_GBK" w:eastAsia="方正楷体_GBK" w:hAnsi="方正楷体_GBK" w:cs="方正楷体_GBK"/>
                <w:color w:val="000000"/>
                <w:sz w:val="28"/>
                <w:szCs w:val="28"/>
              </w:rPr>
            </w:pPr>
            <w:del w:id="570" w:author="Microsoft Office User" w:date="2025-06-20T14:55:00Z">
              <w:r w:rsidDel="00193B42">
                <w:rPr>
                  <w:rFonts w:ascii="方正楷体_GBK" w:eastAsia="方正楷体_GBK" w:hAnsi="方正楷体_GBK" w:cs="方正楷体_GBK" w:hint="eastAsia"/>
                  <w:color w:val="000000"/>
                  <w:sz w:val="28"/>
                  <w:szCs w:val="28"/>
                </w:rPr>
                <w:delText>研究生</w:delText>
              </w:r>
            </w:del>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tcPr>
          <w:p w:rsidR="0067585B" w:rsidDel="00193B42" w:rsidRDefault="001234A7">
            <w:pPr>
              <w:snapToGrid w:val="0"/>
              <w:jc w:val="center"/>
              <w:rPr>
                <w:del w:id="571" w:author="Microsoft Office User" w:date="2025-06-20T14:55:00Z"/>
                <w:rFonts w:ascii="方正楷体_GBK" w:eastAsia="方正楷体_GBK" w:hAnsi="方正楷体_GBK" w:cs="方正楷体_GBK"/>
                <w:color w:val="000000"/>
                <w:sz w:val="28"/>
                <w:szCs w:val="28"/>
              </w:rPr>
            </w:pPr>
            <w:del w:id="572" w:author="Microsoft Office User" w:date="2025-06-20T14:55:00Z">
              <w:r w:rsidDel="00193B42">
                <w:rPr>
                  <w:rFonts w:ascii="方正楷体_GBK" w:eastAsia="方正楷体_GBK" w:hAnsi="方正楷体_GBK" w:cs="方正楷体_GBK" w:hint="eastAsia"/>
                  <w:color w:val="000000"/>
                  <w:sz w:val="28"/>
                  <w:szCs w:val="28"/>
                </w:rPr>
                <w:delText>副主任医师</w:delText>
              </w:r>
            </w:del>
          </w:p>
        </w:tc>
        <w:tc>
          <w:tcPr>
            <w:tcW w:w="1255" w:type="dxa"/>
            <w:tcBorders>
              <w:top w:val="single" w:sz="6" w:space="0" w:color="000000"/>
              <w:left w:val="single" w:sz="6" w:space="0" w:color="000000"/>
              <w:bottom w:val="single" w:sz="6" w:space="0" w:color="000000"/>
              <w:right w:val="single" w:sz="4" w:space="0" w:color="auto"/>
            </w:tcBorders>
            <w:shd w:val="clear" w:color="auto" w:fill="auto"/>
            <w:vAlign w:val="center"/>
          </w:tcPr>
          <w:p w:rsidR="0067585B" w:rsidDel="00193B42" w:rsidRDefault="001234A7">
            <w:pPr>
              <w:snapToGrid w:val="0"/>
              <w:jc w:val="center"/>
              <w:rPr>
                <w:del w:id="573" w:author="Microsoft Office User" w:date="2025-06-20T14:55:00Z"/>
                <w:rFonts w:eastAsia="方正楷体_GBK" w:cs="方正楷体_GBK"/>
                <w:color w:val="000000"/>
                <w:sz w:val="28"/>
                <w:szCs w:val="28"/>
              </w:rPr>
            </w:pPr>
            <w:del w:id="574" w:author="Microsoft Office User" w:date="2025-06-20T14:55:00Z">
              <w:r w:rsidDel="00193B42">
                <w:rPr>
                  <w:rFonts w:eastAsia="方正楷体_GBK" w:cs="方正楷体_GBK" w:hint="eastAsia"/>
                  <w:color w:val="000000"/>
                  <w:sz w:val="28"/>
                  <w:szCs w:val="28"/>
                </w:rPr>
                <w:delText>1.2019</w:delText>
              </w:r>
              <w:r w:rsidDel="00193B42">
                <w:rPr>
                  <w:rFonts w:eastAsia="方正楷体_GBK" w:cs="方正楷体_GBK" w:hint="eastAsia"/>
                  <w:color w:val="000000"/>
                  <w:sz w:val="28"/>
                  <w:szCs w:val="28"/>
                </w:rPr>
                <w:delText>年获得合川区卫生系统青年骨干称号；</w:delText>
              </w:r>
            </w:del>
          </w:p>
          <w:p w:rsidR="0067585B" w:rsidDel="00193B42" w:rsidRDefault="001234A7">
            <w:pPr>
              <w:snapToGrid w:val="0"/>
              <w:jc w:val="center"/>
              <w:rPr>
                <w:del w:id="575" w:author="Microsoft Office User" w:date="2025-06-20T14:55:00Z"/>
                <w:rFonts w:eastAsia="方正楷体_GBK" w:cs="方正楷体_GBK"/>
                <w:color w:val="000000"/>
                <w:sz w:val="28"/>
                <w:szCs w:val="28"/>
              </w:rPr>
            </w:pPr>
            <w:del w:id="576" w:author="Microsoft Office User" w:date="2025-06-20T14:55:00Z">
              <w:r w:rsidDel="00193B42">
                <w:rPr>
                  <w:rFonts w:eastAsia="方正楷体_GBK" w:cs="方正楷体_GBK" w:hint="eastAsia"/>
                  <w:color w:val="000000"/>
                  <w:sz w:val="28"/>
                  <w:szCs w:val="28"/>
                </w:rPr>
                <w:delText>2.2021</w:delText>
              </w:r>
              <w:r w:rsidDel="00193B42">
                <w:rPr>
                  <w:rFonts w:eastAsia="方正楷体_GBK" w:cs="方正楷体_GBK" w:hint="eastAsia"/>
                  <w:color w:val="000000"/>
                  <w:sz w:val="28"/>
                  <w:szCs w:val="28"/>
                </w:rPr>
                <w:delText>年获合川区卫生系统“区域专科负责人”称号；</w:delText>
              </w:r>
            </w:del>
          </w:p>
          <w:p w:rsidR="0067585B" w:rsidDel="00193B42" w:rsidRDefault="001234A7">
            <w:pPr>
              <w:snapToGrid w:val="0"/>
              <w:jc w:val="center"/>
              <w:rPr>
                <w:del w:id="577" w:author="Microsoft Office User" w:date="2025-06-20T14:55:00Z"/>
                <w:rFonts w:eastAsia="方正楷体_GBK" w:cs="方正楷体_GBK"/>
                <w:color w:val="000000"/>
                <w:sz w:val="28"/>
                <w:szCs w:val="28"/>
              </w:rPr>
            </w:pPr>
            <w:del w:id="578" w:author="Microsoft Office User" w:date="2025-06-20T14:55:00Z">
              <w:r w:rsidDel="00193B42">
                <w:rPr>
                  <w:rFonts w:eastAsia="方正楷体_GBK" w:cs="方正楷体_GBK" w:hint="eastAsia"/>
                  <w:color w:val="000000"/>
                  <w:sz w:val="28"/>
                  <w:szCs w:val="28"/>
                </w:rPr>
                <w:delText>3.2024</w:delText>
              </w:r>
              <w:r w:rsidDel="00193B42">
                <w:rPr>
                  <w:rFonts w:eastAsia="方正楷体_GBK" w:cs="方正楷体_GBK" w:hint="eastAsia"/>
                  <w:color w:val="000000"/>
                  <w:sz w:val="28"/>
                  <w:szCs w:val="28"/>
                </w:rPr>
                <w:delText>年获得合川区人民医院骨干人才称号</w:delText>
              </w:r>
            </w:del>
          </w:p>
        </w:tc>
        <w:tc>
          <w:tcPr>
            <w:tcW w:w="1018" w:type="dxa"/>
            <w:tcBorders>
              <w:top w:val="single" w:sz="6" w:space="0" w:color="000000"/>
              <w:left w:val="nil"/>
              <w:bottom w:val="single" w:sz="6" w:space="0" w:color="000000"/>
              <w:right w:val="single" w:sz="6" w:space="0" w:color="auto"/>
            </w:tcBorders>
            <w:vAlign w:val="center"/>
          </w:tcPr>
          <w:p w:rsidR="0067585B" w:rsidDel="00193B42" w:rsidRDefault="001234A7">
            <w:pPr>
              <w:snapToGrid w:val="0"/>
              <w:jc w:val="left"/>
              <w:rPr>
                <w:del w:id="579" w:author="Microsoft Office User" w:date="2025-06-20T14:55:00Z"/>
                <w:rFonts w:eastAsia="方正楷体_GBK" w:cs="方正楷体_GBK"/>
                <w:color w:val="000000"/>
                <w:sz w:val="28"/>
                <w:szCs w:val="28"/>
              </w:rPr>
            </w:pPr>
            <w:del w:id="580" w:author="Microsoft Office User" w:date="2025-06-20T14:55:00Z">
              <w:r w:rsidDel="00193B42">
                <w:rPr>
                  <w:rFonts w:eastAsia="方正楷体_GBK" w:cs="方正楷体_GBK" w:hint="eastAsia"/>
                  <w:color w:val="000000"/>
                  <w:sz w:val="28"/>
                  <w:szCs w:val="28"/>
                </w:rPr>
                <w:delText>主持厅局级项目</w:delText>
              </w:r>
              <w:r w:rsidDel="00193B42">
                <w:rPr>
                  <w:rFonts w:eastAsia="方正楷体_GBK" w:cs="方正楷体_GBK" w:hint="eastAsia"/>
                  <w:color w:val="000000"/>
                  <w:sz w:val="28"/>
                  <w:szCs w:val="28"/>
                </w:rPr>
                <w:delText>3</w:delText>
              </w:r>
              <w:r w:rsidDel="00193B42">
                <w:rPr>
                  <w:rFonts w:eastAsia="方正楷体_GBK" w:cs="方正楷体_GBK" w:hint="eastAsia"/>
                  <w:color w:val="000000"/>
                  <w:sz w:val="28"/>
                  <w:szCs w:val="28"/>
                </w:rPr>
                <w:delText>项；</w:delText>
              </w:r>
              <w:r w:rsidDel="00193B42">
                <w:rPr>
                  <w:rFonts w:eastAsia="方正楷体_GBK" w:cs="方正楷体_GBK" w:hint="eastAsia"/>
                  <w:color w:val="000000"/>
                  <w:sz w:val="28"/>
                  <w:szCs w:val="28"/>
                </w:rPr>
                <w:delText>以第一作者发表论文</w:delText>
              </w:r>
              <w:r w:rsidDel="00193B42">
                <w:rPr>
                  <w:rFonts w:eastAsia="方正楷体_GBK" w:cs="方正楷体_GBK" w:hint="eastAsia"/>
                  <w:color w:val="000000"/>
                  <w:sz w:val="28"/>
                  <w:szCs w:val="28"/>
                </w:rPr>
                <w:delText>6</w:delText>
              </w:r>
              <w:r w:rsidDel="00193B42">
                <w:rPr>
                  <w:rFonts w:eastAsia="方正楷体_GBK" w:cs="方正楷体_GBK" w:hint="eastAsia"/>
                  <w:color w:val="000000"/>
                  <w:sz w:val="28"/>
                  <w:szCs w:val="28"/>
                </w:rPr>
                <w:delText>篇</w:delText>
              </w:r>
            </w:del>
          </w:p>
        </w:tc>
        <w:tc>
          <w:tcPr>
            <w:tcW w:w="2088" w:type="dxa"/>
            <w:tcBorders>
              <w:top w:val="single" w:sz="6" w:space="0" w:color="000000"/>
              <w:left w:val="nil"/>
              <w:bottom w:val="single" w:sz="6" w:space="0" w:color="000000"/>
              <w:right w:val="single" w:sz="6" w:space="0" w:color="auto"/>
            </w:tcBorders>
            <w:vAlign w:val="center"/>
          </w:tcPr>
          <w:p w:rsidR="0067585B" w:rsidDel="00193B42" w:rsidRDefault="001234A7">
            <w:pPr>
              <w:pStyle w:val="Heading4"/>
              <w:widowControl/>
              <w:rPr>
                <w:del w:id="581" w:author="Microsoft Office User" w:date="2025-06-20T14:55:00Z"/>
                <w:rFonts w:ascii="方正楷体_GBK" w:eastAsia="方正楷体_GBK" w:hAnsi="方正楷体_GBK" w:cs="方正楷体_GBK" w:hint="default"/>
                <w:color w:val="000000"/>
                <w:sz w:val="28"/>
                <w:szCs w:val="28"/>
              </w:rPr>
            </w:pPr>
            <w:del w:id="582" w:author="Microsoft Office User" w:date="2025-06-20T14:55:00Z">
              <w:r w:rsidDel="00193B42">
                <w:rPr>
                  <w:rFonts w:ascii="方正楷体_GBK" w:eastAsia="方正楷体_GBK" w:hAnsi="方正楷体_GBK" w:cs="方正楷体_GBK"/>
                  <w:b w:val="0"/>
                  <w:bCs w:val="0"/>
                  <w:color w:val="000000"/>
                  <w:kern w:val="2"/>
                  <w:sz w:val="28"/>
                  <w:szCs w:val="28"/>
                </w:rPr>
                <w:delText>脑血管疾病研究（是）</w:delText>
              </w:r>
            </w:del>
          </w:p>
        </w:tc>
      </w:tr>
      <w:tr w:rsidR="0067585B" w:rsidDel="00193B42">
        <w:trPr>
          <w:cantSplit/>
          <w:trHeight w:val="562"/>
          <w:jc w:val="center"/>
          <w:del w:id="583" w:author="Microsoft Office User" w:date="2025-06-20T14:55:00Z"/>
        </w:trPr>
        <w:tc>
          <w:tcPr>
            <w:tcW w:w="977" w:type="dxa"/>
            <w:tcBorders>
              <w:top w:val="single" w:sz="4" w:space="0" w:color="auto"/>
              <w:left w:val="single" w:sz="6" w:space="0" w:color="000000"/>
              <w:bottom w:val="single" w:sz="4" w:space="0" w:color="auto"/>
              <w:right w:val="single" w:sz="6" w:space="0" w:color="000000"/>
            </w:tcBorders>
            <w:shd w:val="clear" w:color="auto" w:fill="auto"/>
            <w:vAlign w:val="center"/>
          </w:tcPr>
          <w:p w:rsidR="0067585B" w:rsidDel="00193B42" w:rsidRDefault="001234A7">
            <w:pPr>
              <w:snapToGrid w:val="0"/>
              <w:jc w:val="center"/>
              <w:rPr>
                <w:del w:id="584" w:author="Microsoft Office User" w:date="2025-06-20T14:55:00Z"/>
                <w:rFonts w:ascii="方正楷体_GBK" w:eastAsia="方正楷体_GBK" w:hAnsi="方正楷体_GBK" w:cs="方正楷体_GBK"/>
                <w:color w:val="000000"/>
                <w:sz w:val="28"/>
                <w:szCs w:val="28"/>
              </w:rPr>
            </w:pPr>
            <w:del w:id="585" w:author="Microsoft Office User" w:date="2025-06-20T14:55:00Z">
              <w:r w:rsidDel="00193B42">
                <w:rPr>
                  <w:rFonts w:ascii="方正楷体_GBK" w:eastAsia="方正楷体_GBK" w:hAnsi="方正楷体_GBK" w:cs="方正楷体_GBK" w:hint="eastAsia"/>
                  <w:color w:val="000000"/>
                  <w:sz w:val="28"/>
                  <w:szCs w:val="28"/>
                </w:rPr>
                <w:delText>黄光媛</w:delText>
              </w:r>
            </w:del>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tcPr>
          <w:p w:rsidR="0067585B" w:rsidDel="00193B42" w:rsidRDefault="001234A7">
            <w:pPr>
              <w:snapToGrid w:val="0"/>
              <w:jc w:val="center"/>
              <w:rPr>
                <w:del w:id="586" w:author="Microsoft Office User" w:date="2025-06-20T14:55:00Z"/>
                <w:rFonts w:ascii="方正楷体_GBK" w:eastAsia="方正楷体_GBK" w:hAnsi="方正楷体_GBK" w:cs="方正楷体_GBK"/>
                <w:color w:val="000000"/>
                <w:sz w:val="28"/>
                <w:szCs w:val="28"/>
              </w:rPr>
            </w:pPr>
            <w:del w:id="587" w:author="Microsoft Office User" w:date="2025-06-20T14:55:00Z">
              <w:r w:rsidDel="00193B42">
                <w:rPr>
                  <w:rFonts w:ascii="方正楷体_GBK" w:eastAsia="方正楷体_GBK" w:hAnsi="方正楷体_GBK" w:cs="方正楷体_GBK" w:hint="eastAsia"/>
                  <w:color w:val="000000"/>
                  <w:sz w:val="28"/>
                  <w:szCs w:val="28"/>
                </w:rPr>
                <w:delText>女</w:delText>
              </w:r>
            </w:del>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tcPr>
          <w:p w:rsidR="0067585B" w:rsidDel="00193B42" w:rsidRDefault="001234A7">
            <w:pPr>
              <w:snapToGrid w:val="0"/>
              <w:jc w:val="center"/>
              <w:rPr>
                <w:del w:id="588" w:author="Microsoft Office User" w:date="2025-06-20T14:55:00Z"/>
                <w:rFonts w:ascii="方正楷体_GBK" w:eastAsia="方正楷体_GBK" w:hAnsi="方正楷体_GBK" w:cs="方正楷体_GBK"/>
                <w:color w:val="000000"/>
                <w:sz w:val="28"/>
                <w:szCs w:val="28"/>
              </w:rPr>
            </w:pPr>
            <w:del w:id="589" w:author="Microsoft Office User" w:date="2025-06-20T14:55:00Z">
              <w:r w:rsidDel="00193B42">
                <w:rPr>
                  <w:rFonts w:ascii="方正楷体_GBK" w:eastAsia="方正楷体_GBK" w:hAnsi="方正楷体_GBK" w:cs="方正楷体_GBK" w:hint="eastAsia"/>
                  <w:color w:val="000000"/>
                  <w:sz w:val="28"/>
                  <w:szCs w:val="28"/>
                </w:rPr>
                <w:delText>本科</w:delText>
              </w:r>
            </w:del>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tcPr>
          <w:p w:rsidR="0067585B" w:rsidDel="00193B42" w:rsidRDefault="001234A7">
            <w:pPr>
              <w:snapToGrid w:val="0"/>
              <w:jc w:val="center"/>
              <w:rPr>
                <w:del w:id="590" w:author="Microsoft Office User" w:date="2025-06-20T14:55:00Z"/>
                <w:rFonts w:ascii="方正楷体_GBK" w:eastAsia="方正楷体_GBK" w:hAnsi="方正楷体_GBK" w:cs="方正楷体_GBK"/>
                <w:color w:val="000000"/>
                <w:sz w:val="28"/>
                <w:szCs w:val="28"/>
              </w:rPr>
            </w:pPr>
            <w:del w:id="591" w:author="Microsoft Office User" w:date="2025-06-20T14:55:00Z">
              <w:r w:rsidDel="00193B42">
                <w:rPr>
                  <w:rFonts w:ascii="方正楷体_GBK" w:eastAsia="方正楷体_GBK" w:hAnsi="方正楷体_GBK" w:cs="方正楷体_GBK" w:hint="eastAsia"/>
                  <w:color w:val="000000"/>
                  <w:sz w:val="28"/>
                  <w:szCs w:val="28"/>
                </w:rPr>
                <w:delText>副主任医师</w:delText>
              </w:r>
            </w:del>
          </w:p>
        </w:tc>
        <w:tc>
          <w:tcPr>
            <w:tcW w:w="1255" w:type="dxa"/>
            <w:tcBorders>
              <w:top w:val="single" w:sz="6" w:space="0" w:color="000000"/>
              <w:left w:val="single" w:sz="6" w:space="0" w:color="000000"/>
              <w:bottom w:val="single" w:sz="6" w:space="0" w:color="000000"/>
              <w:right w:val="single" w:sz="4" w:space="0" w:color="auto"/>
            </w:tcBorders>
            <w:shd w:val="clear" w:color="auto" w:fill="auto"/>
            <w:vAlign w:val="center"/>
          </w:tcPr>
          <w:p w:rsidR="0067585B" w:rsidDel="00193B42" w:rsidRDefault="001234A7">
            <w:pPr>
              <w:snapToGrid w:val="0"/>
              <w:jc w:val="center"/>
              <w:rPr>
                <w:del w:id="592" w:author="Microsoft Office User" w:date="2025-06-20T14:55:00Z"/>
                <w:rFonts w:ascii="方正楷体_GBK" w:eastAsia="方正楷体_GBK" w:hAnsi="方正楷体_GBK" w:cs="方正楷体_GBK"/>
                <w:color w:val="000000"/>
                <w:sz w:val="28"/>
                <w:szCs w:val="28"/>
              </w:rPr>
            </w:pPr>
            <w:del w:id="593" w:author="Microsoft Office User" w:date="2025-06-20T14:55:00Z">
              <w:r w:rsidDel="00193B42">
                <w:rPr>
                  <w:rFonts w:ascii="方正楷体_GBK" w:eastAsia="方正楷体_GBK" w:hAnsi="方正楷体_GBK" w:cs="方正楷体_GBK" w:hint="eastAsia"/>
                  <w:color w:val="000000"/>
                  <w:sz w:val="28"/>
                  <w:szCs w:val="28"/>
                </w:rPr>
                <w:delText>无</w:delText>
              </w:r>
            </w:del>
          </w:p>
        </w:tc>
        <w:tc>
          <w:tcPr>
            <w:tcW w:w="1018" w:type="dxa"/>
            <w:tcBorders>
              <w:top w:val="single" w:sz="6" w:space="0" w:color="000000"/>
              <w:left w:val="nil"/>
              <w:bottom w:val="single" w:sz="6" w:space="0" w:color="000000"/>
              <w:right w:val="single" w:sz="6" w:space="0" w:color="auto"/>
            </w:tcBorders>
            <w:vAlign w:val="center"/>
          </w:tcPr>
          <w:p w:rsidR="0067585B" w:rsidDel="00193B42" w:rsidRDefault="001234A7">
            <w:pPr>
              <w:snapToGrid w:val="0"/>
              <w:jc w:val="left"/>
              <w:rPr>
                <w:del w:id="594" w:author="Microsoft Office User" w:date="2025-06-20T14:55:00Z"/>
                <w:rFonts w:ascii="方正楷体_GBK" w:eastAsia="方正楷体_GBK" w:hAnsi="方正楷体_GBK" w:cs="方正楷体_GBK"/>
                <w:color w:val="000000"/>
                <w:sz w:val="28"/>
                <w:szCs w:val="28"/>
              </w:rPr>
            </w:pPr>
            <w:del w:id="595" w:author="Microsoft Office User" w:date="2025-06-20T14:55:00Z">
              <w:r w:rsidDel="00193B42">
                <w:rPr>
                  <w:rFonts w:ascii="方正楷体_GBK" w:eastAsia="方正楷体_GBK" w:hAnsi="方正楷体_GBK" w:cs="方正楷体_GBK" w:hint="eastAsia"/>
                  <w:color w:val="000000"/>
                  <w:sz w:val="28"/>
                  <w:szCs w:val="28"/>
                </w:rPr>
                <w:delText>以第一作者发表论文</w:delText>
              </w:r>
              <w:r w:rsidDel="00193B42">
                <w:rPr>
                  <w:rFonts w:ascii="方正楷体_GBK" w:eastAsia="方正楷体_GBK" w:hAnsi="方正楷体_GBK" w:cs="方正楷体_GBK" w:hint="eastAsia"/>
                  <w:color w:val="000000"/>
                  <w:sz w:val="28"/>
                  <w:szCs w:val="28"/>
                </w:rPr>
                <w:delText>2</w:delText>
              </w:r>
              <w:r w:rsidDel="00193B42">
                <w:rPr>
                  <w:rFonts w:ascii="方正楷体_GBK" w:eastAsia="方正楷体_GBK" w:hAnsi="方正楷体_GBK" w:cs="方正楷体_GBK" w:hint="eastAsia"/>
                  <w:color w:val="000000"/>
                  <w:sz w:val="28"/>
                  <w:szCs w:val="28"/>
                </w:rPr>
                <w:delText>篇</w:delText>
              </w:r>
            </w:del>
          </w:p>
        </w:tc>
        <w:tc>
          <w:tcPr>
            <w:tcW w:w="2088" w:type="dxa"/>
            <w:tcBorders>
              <w:top w:val="single" w:sz="6" w:space="0" w:color="000000"/>
              <w:left w:val="nil"/>
              <w:bottom w:val="single" w:sz="6" w:space="0" w:color="000000"/>
              <w:right w:val="single" w:sz="6" w:space="0" w:color="auto"/>
            </w:tcBorders>
            <w:vAlign w:val="center"/>
          </w:tcPr>
          <w:p w:rsidR="0067585B" w:rsidDel="00193B42" w:rsidRDefault="001234A7">
            <w:pPr>
              <w:snapToGrid w:val="0"/>
              <w:jc w:val="center"/>
              <w:rPr>
                <w:del w:id="596" w:author="Microsoft Office User" w:date="2025-06-20T14:55:00Z"/>
                <w:rFonts w:ascii="方正楷体_GBK" w:eastAsia="方正楷体_GBK" w:hAnsi="方正楷体_GBK" w:cs="方正楷体_GBK"/>
                <w:color w:val="000000"/>
                <w:sz w:val="28"/>
                <w:szCs w:val="28"/>
              </w:rPr>
            </w:pPr>
            <w:del w:id="597" w:author="Microsoft Office User" w:date="2025-06-20T14:55:00Z">
              <w:r w:rsidDel="00193B42">
                <w:rPr>
                  <w:rFonts w:ascii="方正楷体_GBK" w:eastAsia="方正楷体_GBK" w:hAnsi="方正楷体_GBK" w:cs="方正楷体_GBK" w:hint="eastAsia"/>
                  <w:color w:val="000000"/>
                  <w:sz w:val="28"/>
                  <w:szCs w:val="28"/>
                </w:rPr>
                <w:delText>超声诊断技术（是）</w:delText>
              </w:r>
            </w:del>
          </w:p>
        </w:tc>
      </w:tr>
      <w:tr w:rsidR="0067585B" w:rsidDel="00193B42">
        <w:trPr>
          <w:cantSplit/>
          <w:trHeight w:val="562"/>
          <w:jc w:val="center"/>
          <w:del w:id="598" w:author="Microsoft Office User" w:date="2025-06-20T14:55:00Z"/>
        </w:trPr>
        <w:tc>
          <w:tcPr>
            <w:tcW w:w="977" w:type="dxa"/>
            <w:tcBorders>
              <w:top w:val="single" w:sz="4" w:space="0" w:color="auto"/>
              <w:left w:val="single" w:sz="6" w:space="0" w:color="000000"/>
              <w:bottom w:val="single" w:sz="4" w:space="0" w:color="auto"/>
              <w:right w:val="single" w:sz="6" w:space="0" w:color="000000"/>
            </w:tcBorders>
            <w:shd w:val="clear" w:color="auto" w:fill="auto"/>
            <w:vAlign w:val="center"/>
          </w:tcPr>
          <w:p w:rsidR="0067585B" w:rsidDel="00193B42" w:rsidRDefault="001234A7">
            <w:pPr>
              <w:snapToGrid w:val="0"/>
              <w:jc w:val="center"/>
              <w:rPr>
                <w:del w:id="599" w:author="Microsoft Office User" w:date="2025-06-20T14:55:00Z"/>
                <w:rFonts w:ascii="方正楷体_GBK" w:eastAsia="方正楷体_GBK" w:hAnsi="方正楷体_GBK" w:cs="方正楷体_GBK"/>
                <w:color w:val="000000"/>
                <w:sz w:val="28"/>
                <w:szCs w:val="28"/>
              </w:rPr>
            </w:pPr>
            <w:del w:id="600" w:author="Microsoft Office User" w:date="2025-06-20T14:55:00Z">
              <w:r w:rsidDel="00193B42">
                <w:rPr>
                  <w:rFonts w:ascii="方正楷体_GBK" w:eastAsia="方正楷体_GBK" w:hAnsi="方正楷体_GBK" w:cs="方正楷体_GBK" w:hint="eastAsia"/>
                  <w:color w:val="000000"/>
                  <w:sz w:val="28"/>
                  <w:szCs w:val="28"/>
                </w:rPr>
                <w:delText>冯宇</w:delText>
              </w:r>
            </w:del>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tcPr>
          <w:p w:rsidR="0067585B" w:rsidDel="00193B42" w:rsidRDefault="001234A7">
            <w:pPr>
              <w:snapToGrid w:val="0"/>
              <w:jc w:val="center"/>
              <w:rPr>
                <w:del w:id="601" w:author="Microsoft Office User" w:date="2025-06-20T14:55:00Z"/>
                <w:rFonts w:ascii="方正楷体_GBK" w:eastAsia="方正楷体_GBK" w:hAnsi="方正楷体_GBK" w:cs="方正楷体_GBK"/>
                <w:color w:val="000000"/>
                <w:sz w:val="28"/>
                <w:szCs w:val="28"/>
              </w:rPr>
            </w:pPr>
            <w:del w:id="602" w:author="Microsoft Office User" w:date="2025-06-20T14:55:00Z">
              <w:r w:rsidDel="00193B42">
                <w:rPr>
                  <w:rFonts w:ascii="方正楷体_GBK" w:eastAsia="方正楷体_GBK" w:hAnsi="方正楷体_GBK" w:cs="方正楷体_GBK" w:hint="eastAsia"/>
                  <w:color w:val="000000"/>
                  <w:sz w:val="28"/>
                  <w:szCs w:val="28"/>
                </w:rPr>
                <w:delText>女</w:delText>
              </w:r>
            </w:del>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tcPr>
          <w:p w:rsidR="0067585B" w:rsidDel="00193B42" w:rsidRDefault="001234A7">
            <w:pPr>
              <w:snapToGrid w:val="0"/>
              <w:jc w:val="center"/>
              <w:rPr>
                <w:del w:id="603" w:author="Microsoft Office User" w:date="2025-06-20T14:55:00Z"/>
                <w:rFonts w:ascii="方正楷体_GBK" w:eastAsia="方正楷体_GBK" w:hAnsi="方正楷体_GBK" w:cs="方正楷体_GBK"/>
                <w:color w:val="000000"/>
                <w:sz w:val="28"/>
                <w:szCs w:val="28"/>
              </w:rPr>
            </w:pPr>
            <w:del w:id="604" w:author="Microsoft Office User" w:date="2025-06-20T14:55:00Z">
              <w:r w:rsidDel="00193B42">
                <w:rPr>
                  <w:rFonts w:ascii="方正楷体_GBK" w:eastAsia="方正楷体_GBK" w:hAnsi="方正楷体_GBK" w:cs="方正楷体_GBK" w:hint="eastAsia"/>
                  <w:color w:val="000000"/>
                  <w:sz w:val="28"/>
                  <w:szCs w:val="28"/>
                </w:rPr>
                <w:delText>本科</w:delText>
              </w:r>
            </w:del>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tcPr>
          <w:p w:rsidR="0067585B" w:rsidDel="00193B42" w:rsidRDefault="001234A7">
            <w:pPr>
              <w:snapToGrid w:val="0"/>
              <w:jc w:val="center"/>
              <w:rPr>
                <w:del w:id="605" w:author="Microsoft Office User" w:date="2025-06-20T14:55:00Z"/>
                <w:rFonts w:ascii="方正楷体_GBK" w:eastAsia="方正楷体_GBK" w:hAnsi="方正楷体_GBK" w:cs="方正楷体_GBK"/>
                <w:color w:val="000000"/>
                <w:sz w:val="28"/>
                <w:szCs w:val="28"/>
              </w:rPr>
            </w:pPr>
            <w:del w:id="606" w:author="Microsoft Office User" w:date="2025-06-20T14:55:00Z">
              <w:r w:rsidDel="00193B42">
                <w:rPr>
                  <w:rFonts w:ascii="方正楷体_GBK" w:eastAsia="方正楷体_GBK" w:hAnsi="方正楷体_GBK" w:cs="方正楷体_GBK" w:hint="eastAsia"/>
                  <w:color w:val="000000"/>
                  <w:sz w:val="28"/>
                  <w:szCs w:val="28"/>
                </w:rPr>
                <w:delText>主管</w:delText>
              </w:r>
            </w:del>
          </w:p>
          <w:p w:rsidR="0067585B" w:rsidDel="00193B42" w:rsidRDefault="001234A7">
            <w:pPr>
              <w:snapToGrid w:val="0"/>
              <w:jc w:val="center"/>
              <w:rPr>
                <w:del w:id="607" w:author="Microsoft Office User" w:date="2025-06-20T14:55:00Z"/>
                <w:rFonts w:ascii="方正楷体_GBK" w:eastAsia="方正楷体_GBK" w:hAnsi="方正楷体_GBK" w:cs="方正楷体_GBK"/>
                <w:color w:val="000000"/>
                <w:sz w:val="28"/>
                <w:szCs w:val="28"/>
              </w:rPr>
            </w:pPr>
            <w:del w:id="608" w:author="Microsoft Office User" w:date="2025-06-20T14:55:00Z">
              <w:r w:rsidDel="00193B42">
                <w:rPr>
                  <w:rFonts w:ascii="方正楷体_GBK" w:eastAsia="方正楷体_GBK" w:hAnsi="方正楷体_GBK" w:cs="方正楷体_GBK" w:hint="eastAsia"/>
                  <w:color w:val="000000"/>
                  <w:sz w:val="28"/>
                  <w:szCs w:val="28"/>
                </w:rPr>
                <w:delText>护师</w:delText>
              </w:r>
            </w:del>
          </w:p>
        </w:tc>
        <w:tc>
          <w:tcPr>
            <w:tcW w:w="1255" w:type="dxa"/>
            <w:tcBorders>
              <w:top w:val="single" w:sz="6" w:space="0" w:color="000000"/>
              <w:left w:val="single" w:sz="6" w:space="0" w:color="000000"/>
              <w:bottom w:val="single" w:sz="6" w:space="0" w:color="000000"/>
              <w:right w:val="single" w:sz="4" w:space="0" w:color="auto"/>
            </w:tcBorders>
            <w:shd w:val="clear" w:color="auto" w:fill="auto"/>
            <w:vAlign w:val="center"/>
          </w:tcPr>
          <w:p w:rsidR="0067585B" w:rsidDel="00193B42" w:rsidRDefault="001234A7">
            <w:pPr>
              <w:snapToGrid w:val="0"/>
              <w:jc w:val="center"/>
              <w:rPr>
                <w:del w:id="609" w:author="Microsoft Office User" w:date="2025-06-20T14:55:00Z"/>
                <w:rFonts w:ascii="方正楷体_GBK" w:eastAsia="方正楷体_GBK" w:hAnsi="方正楷体_GBK" w:cs="方正楷体_GBK"/>
                <w:color w:val="000000"/>
                <w:sz w:val="28"/>
                <w:szCs w:val="28"/>
              </w:rPr>
            </w:pPr>
            <w:del w:id="610" w:author="Microsoft Office User" w:date="2025-06-20T14:55:00Z">
              <w:r w:rsidDel="00193B42">
                <w:rPr>
                  <w:rFonts w:ascii="方正楷体_GBK" w:eastAsia="方正楷体_GBK" w:hAnsi="方正楷体_GBK" w:cs="方正楷体_GBK" w:hint="eastAsia"/>
                  <w:color w:val="000000"/>
                  <w:sz w:val="28"/>
                  <w:szCs w:val="28"/>
                </w:rPr>
                <w:delText>无</w:delText>
              </w:r>
            </w:del>
          </w:p>
        </w:tc>
        <w:tc>
          <w:tcPr>
            <w:tcW w:w="1018" w:type="dxa"/>
            <w:tcBorders>
              <w:top w:val="single" w:sz="6" w:space="0" w:color="000000"/>
              <w:left w:val="nil"/>
              <w:bottom w:val="single" w:sz="6" w:space="0" w:color="000000"/>
              <w:right w:val="single" w:sz="6" w:space="0" w:color="auto"/>
            </w:tcBorders>
            <w:vAlign w:val="center"/>
          </w:tcPr>
          <w:p w:rsidR="0067585B" w:rsidDel="00193B42" w:rsidRDefault="001234A7">
            <w:pPr>
              <w:snapToGrid w:val="0"/>
              <w:jc w:val="left"/>
              <w:rPr>
                <w:del w:id="611" w:author="Microsoft Office User" w:date="2025-06-20T14:55:00Z"/>
                <w:rFonts w:ascii="方正楷体_GBK" w:eastAsia="方正楷体_GBK" w:hAnsi="方正楷体_GBK" w:cs="方正楷体_GBK"/>
                <w:color w:val="000000"/>
                <w:sz w:val="28"/>
                <w:szCs w:val="28"/>
              </w:rPr>
            </w:pPr>
            <w:del w:id="612" w:author="Microsoft Office User" w:date="2025-06-20T14:55:00Z">
              <w:r w:rsidDel="00193B42">
                <w:rPr>
                  <w:rFonts w:ascii="方正楷体_GBK" w:eastAsia="方正楷体_GBK" w:hAnsi="方正楷体_GBK" w:cs="方正楷体_GBK" w:hint="eastAsia"/>
                  <w:color w:val="000000"/>
                  <w:sz w:val="28"/>
                  <w:szCs w:val="28"/>
                </w:rPr>
                <w:delText>以第一作者发表论文</w:delText>
              </w:r>
              <w:r w:rsidDel="00193B42">
                <w:rPr>
                  <w:rFonts w:ascii="方正楷体_GBK" w:eastAsia="方正楷体_GBK" w:hAnsi="方正楷体_GBK" w:cs="方正楷体_GBK" w:hint="eastAsia"/>
                  <w:color w:val="000000"/>
                  <w:sz w:val="28"/>
                  <w:szCs w:val="28"/>
                </w:rPr>
                <w:delText>1</w:delText>
              </w:r>
              <w:r w:rsidDel="00193B42">
                <w:rPr>
                  <w:rFonts w:ascii="方正楷体_GBK" w:eastAsia="方正楷体_GBK" w:hAnsi="方正楷体_GBK" w:cs="方正楷体_GBK" w:hint="eastAsia"/>
                  <w:color w:val="000000"/>
                  <w:sz w:val="28"/>
                  <w:szCs w:val="28"/>
                </w:rPr>
                <w:delText>篇</w:delText>
              </w:r>
            </w:del>
          </w:p>
        </w:tc>
        <w:tc>
          <w:tcPr>
            <w:tcW w:w="2088" w:type="dxa"/>
            <w:tcBorders>
              <w:top w:val="single" w:sz="6" w:space="0" w:color="000000"/>
              <w:left w:val="nil"/>
              <w:bottom w:val="single" w:sz="6" w:space="0" w:color="000000"/>
              <w:right w:val="single" w:sz="6" w:space="0" w:color="auto"/>
            </w:tcBorders>
            <w:vAlign w:val="center"/>
          </w:tcPr>
          <w:p w:rsidR="0067585B" w:rsidDel="00193B42" w:rsidRDefault="001234A7">
            <w:pPr>
              <w:snapToGrid w:val="0"/>
              <w:jc w:val="center"/>
              <w:rPr>
                <w:del w:id="613" w:author="Microsoft Office User" w:date="2025-06-20T14:55:00Z"/>
                <w:rFonts w:ascii="方正楷体_GBK" w:eastAsia="方正楷体_GBK" w:hAnsi="方正楷体_GBK" w:cs="方正楷体_GBK"/>
                <w:color w:val="000000"/>
                <w:sz w:val="28"/>
                <w:szCs w:val="28"/>
              </w:rPr>
            </w:pPr>
            <w:del w:id="614" w:author="Microsoft Office User" w:date="2025-06-20T14:55:00Z">
              <w:r w:rsidDel="00193B42">
                <w:rPr>
                  <w:rFonts w:ascii="方正楷体_GBK" w:eastAsia="方正楷体_GBK" w:hAnsi="方正楷体_GBK" w:cs="方正楷体_GBK" w:hint="eastAsia"/>
                  <w:color w:val="000000"/>
                  <w:sz w:val="28"/>
                  <w:szCs w:val="28"/>
                </w:rPr>
                <w:delText>重症护理（是）</w:delText>
              </w:r>
            </w:del>
          </w:p>
        </w:tc>
      </w:tr>
      <w:tr w:rsidR="0067585B" w:rsidDel="00193B42">
        <w:trPr>
          <w:cantSplit/>
          <w:trHeight w:val="562"/>
          <w:jc w:val="center"/>
          <w:del w:id="615" w:author="Microsoft Office User" w:date="2025-06-20T14:55:00Z"/>
        </w:trPr>
        <w:tc>
          <w:tcPr>
            <w:tcW w:w="977" w:type="dxa"/>
            <w:tcBorders>
              <w:top w:val="single" w:sz="4" w:space="0" w:color="auto"/>
              <w:left w:val="single" w:sz="6" w:space="0" w:color="000000"/>
              <w:bottom w:val="single" w:sz="4" w:space="0" w:color="auto"/>
              <w:right w:val="single" w:sz="6" w:space="0" w:color="000000"/>
            </w:tcBorders>
            <w:shd w:val="clear" w:color="auto" w:fill="auto"/>
            <w:vAlign w:val="center"/>
          </w:tcPr>
          <w:p w:rsidR="0067585B" w:rsidDel="00193B42" w:rsidRDefault="001234A7">
            <w:pPr>
              <w:snapToGrid w:val="0"/>
              <w:jc w:val="center"/>
              <w:rPr>
                <w:del w:id="616" w:author="Microsoft Office User" w:date="2025-06-20T14:55:00Z"/>
                <w:rFonts w:ascii="方正楷体_GBK" w:eastAsia="方正楷体_GBK" w:hAnsi="方正楷体_GBK" w:cs="方正楷体_GBK"/>
                <w:color w:val="000000"/>
                <w:sz w:val="28"/>
                <w:szCs w:val="28"/>
              </w:rPr>
            </w:pPr>
            <w:del w:id="617" w:author="Microsoft Office User" w:date="2025-06-20T14:55:00Z">
              <w:r w:rsidDel="00193B42">
                <w:rPr>
                  <w:rFonts w:ascii="方正楷体_GBK" w:eastAsia="方正楷体_GBK" w:hAnsi="方正楷体_GBK" w:cs="方正楷体_GBK" w:hint="eastAsia"/>
                  <w:color w:val="000000"/>
                  <w:sz w:val="28"/>
                  <w:szCs w:val="28"/>
                </w:rPr>
                <w:delText>陈健</w:delText>
              </w:r>
            </w:del>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tcPr>
          <w:p w:rsidR="0067585B" w:rsidDel="00193B42" w:rsidRDefault="001234A7">
            <w:pPr>
              <w:snapToGrid w:val="0"/>
              <w:jc w:val="center"/>
              <w:rPr>
                <w:del w:id="618" w:author="Microsoft Office User" w:date="2025-06-20T14:55:00Z"/>
                <w:rFonts w:ascii="方正楷体_GBK" w:eastAsia="方正楷体_GBK" w:hAnsi="方正楷体_GBK" w:cs="方正楷体_GBK"/>
                <w:color w:val="000000"/>
                <w:sz w:val="28"/>
                <w:szCs w:val="28"/>
              </w:rPr>
            </w:pPr>
            <w:del w:id="619" w:author="Microsoft Office User" w:date="2025-06-20T14:55:00Z">
              <w:r w:rsidDel="00193B42">
                <w:rPr>
                  <w:rFonts w:ascii="方正楷体_GBK" w:eastAsia="方正楷体_GBK" w:hAnsi="方正楷体_GBK" w:cs="方正楷体_GBK" w:hint="eastAsia"/>
                  <w:color w:val="000000"/>
                  <w:sz w:val="28"/>
                  <w:szCs w:val="28"/>
                </w:rPr>
                <w:delText>女</w:delText>
              </w:r>
            </w:del>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tcPr>
          <w:p w:rsidR="0067585B" w:rsidDel="00193B42" w:rsidRDefault="001234A7">
            <w:pPr>
              <w:snapToGrid w:val="0"/>
              <w:jc w:val="center"/>
              <w:rPr>
                <w:del w:id="620" w:author="Microsoft Office User" w:date="2025-06-20T14:55:00Z"/>
                <w:rFonts w:ascii="方正楷体_GBK" w:eastAsia="方正楷体_GBK" w:hAnsi="方正楷体_GBK" w:cs="方正楷体_GBK"/>
                <w:color w:val="000000"/>
                <w:sz w:val="28"/>
                <w:szCs w:val="28"/>
              </w:rPr>
            </w:pPr>
            <w:del w:id="621" w:author="Microsoft Office User" w:date="2025-06-20T14:55:00Z">
              <w:r w:rsidDel="00193B42">
                <w:rPr>
                  <w:rFonts w:ascii="方正楷体_GBK" w:eastAsia="方正楷体_GBK" w:hAnsi="方正楷体_GBK" w:cs="方正楷体_GBK" w:hint="eastAsia"/>
                  <w:color w:val="000000"/>
                  <w:sz w:val="28"/>
                  <w:szCs w:val="28"/>
                </w:rPr>
                <w:delText>本科</w:delText>
              </w:r>
            </w:del>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tcPr>
          <w:p w:rsidR="0067585B" w:rsidDel="00193B42" w:rsidRDefault="001234A7">
            <w:pPr>
              <w:snapToGrid w:val="0"/>
              <w:jc w:val="center"/>
              <w:rPr>
                <w:del w:id="622" w:author="Microsoft Office User" w:date="2025-06-20T14:55:00Z"/>
                <w:rFonts w:ascii="方正楷体_GBK" w:eastAsia="方正楷体_GBK" w:hAnsi="方正楷体_GBK" w:cs="方正楷体_GBK"/>
                <w:color w:val="000000"/>
                <w:sz w:val="28"/>
                <w:szCs w:val="28"/>
              </w:rPr>
            </w:pPr>
            <w:del w:id="623" w:author="Microsoft Office User" w:date="2025-06-20T14:55:00Z">
              <w:r w:rsidDel="00193B42">
                <w:rPr>
                  <w:rFonts w:ascii="方正楷体_GBK" w:eastAsia="方正楷体_GBK" w:hAnsi="方正楷体_GBK" w:cs="方正楷体_GBK" w:hint="eastAsia"/>
                  <w:color w:val="000000"/>
                  <w:sz w:val="28"/>
                  <w:szCs w:val="28"/>
                </w:rPr>
                <w:delText>主管</w:delText>
              </w:r>
            </w:del>
          </w:p>
          <w:p w:rsidR="0067585B" w:rsidDel="00193B42" w:rsidRDefault="001234A7">
            <w:pPr>
              <w:snapToGrid w:val="0"/>
              <w:jc w:val="center"/>
              <w:rPr>
                <w:del w:id="624" w:author="Microsoft Office User" w:date="2025-06-20T14:55:00Z"/>
                <w:rFonts w:ascii="方正楷体_GBK" w:eastAsia="方正楷体_GBK" w:hAnsi="方正楷体_GBK" w:cs="方正楷体_GBK"/>
                <w:color w:val="000000"/>
                <w:sz w:val="28"/>
                <w:szCs w:val="28"/>
              </w:rPr>
            </w:pPr>
            <w:del w:id="625" w:author="Microsoft Office User" w:date="2025-06-20T14:55:00Z">
              <w:r w:rsidDel="00193B42">
                <w:rPr>
                  <w:rFonts w:ascii="方正楷体_GBK" w:eastAsia="方正楷体_GBK" w:hAnsi="方正楷体_GBK" w:cs="方正楷体_GBK" w:hint="eastAsia"/>
                  <w:color w:val="000000"/>
                  <w:sz w:val="28"/>
                  <w:szCs w:val="28"/>
                </w:rPr>
                <w:delText>护师</w:delText>
              </w:r>
            </w:del>
          </w:p>
        </w:tc>
        <w:tc>
          <w:tcPr>
            <w:tcW w:w="1255" w:type="dxa"/>
            <w:tcBorders>
              <w:top w:val="single" w:sz="6" w:space="0" w:color="000000"/>
              <w:left w:val="single" w:sz="6" w:space="0" w:color="000000"/>
              <w:bottom w:val="single" w:sz="6" w:space="0" w:color="000000"/>
              <w:right w:val="single" w:sz="4" w:space="0" w:color="auto"/>
            </w:tcBorders>
            <w:shd w:val="clear" w:color="auto" w:fill="auto"/>
            <w:vAlign w:val="center"/>
          </w:tcPr>
          <w:p w:rsidR="0067585B" w:rsidDel="00193B42" w:rsidRDefault="001234A7">
            <w:pPr>
              <w:snapToGrid w:val="0"/>
              <w:jc w:val="center"/>
              <w:rPr>
                <w:del w:id="626" w:author="Microsoft Office User" w:date="2025-06-20T14:55:00Z"/>
                <w:rFonts w:ascii="方正楷体_GBK" w:eastAsia="方正楷体_GBK" w:hAnsi="方正楷体_GBK" w:cs="方正楷体_GBK"/>
                <w:color w:val="000000"/>
                <w:sz w:val="28"/>
                <w:szCs w:val="28"/>
              </w:rPr>
            </w:pPr>
            <w:del w:id="627" w:author="Microsoft Office User" w:date="2025-06-20T14:55:00Z">
              <w:r w:rsidDel="00193B42">
                <w:rPr>
                  <w:rFonts w:ascii="方正楷体_GBK" w:eastAsia="方正楷体_GBK" w:hAnsi="方正楷体_GBK" w:cs="方正楷体_GBK" w:hint="eastAsia"/>
                  <w:color w:val="000000"/>
                  <w:sz w:val="28"/>
                  <w:szCs w:val="28"/>
                </w:rPr>
                <w:delText>无</w:delText>
              </w:r>
            </w:del>
          </w:p>
        </w:tc>
        <w:tc>
          <w:tcPr>
            <w:tcW w:w="1018" w:type="dxa"/>
            <w:tcBorders>
              <w:top w:val="single" w:sz="6" w:space="0" w:color="000000"/>
              <w:left w:val="nil"/>
              <w:bottom w:val="single" w:sz="6" w:space="0" w:color="000000"/>
              <w:right w:val="single" w:sz="6" w:space="0" w:color="auto"/>
            </w:tcBorders>
            <w:vAlign w:val="center"/>
          </w:tcPr>
          <w:p w:rsidR="0067585B" w:rsidDel="00193B42" w:rsidRDefault="001234A7">
            <w:pPr>
              <w:snapToGrid w:val="0"/>
              <w:jc w:val="left"/>
              <w:rPr>
                <w:del w:id="628" w:author="Microsoft Office User" w:date="2025-06-20T14:55:00Z"/>
                <w:rFonts w:ascii="方正楷体_GBK" w:eastAsia="方正楷体_GBK" w:hAnsi="方正楷体_GBK" w:cs="方正楷体_GBK"/>
                <w:color w:val="000000"/>
                <w:sz w:val="28"/>
                <w:szCs w:val="28"/>
              </w:rPr>
            </w:pPr>
            <w:del w:id="629" w:author="Microsoft Office User" w:date="2025-06-20T14:55:00Z">
              <w:r w:rsidDel="00193B42">
                <w:rPr>
                  <w:rFonts w:ascii="方正楷体_GBK" w:eastAsia="方正楷体_GBK" w:hAnsi="方正楷体_GBK" w:cs="方正楷体_GBK" w:hint="eastAsia"/>
                  <w:color w:val="000000"/>
                  <w:sz w:val="28"/>
                  <w:szCs w:val="28"/>
                </w:rPr>
                <w:delText>以第一作者发表论文</w:delText>
              </w:r>
              <w:r w:rsidDel="00193B42">
                <w:rPr>
                  <w:rFonts w:ascii="方正楷体_GBK" w:eastAsia="方正楷体_GBK" w:hAnsi="方正楷体_GBK" w:cs="方正楷体_GBK" w:hint="eastAsia"/>
                  <w:color w:val="000000"/>
                  <w:sz w:val="28"/>
                  <w:szCs w:val="28"/>
                </w:rPr>
                <w:delText>1</w:delText>
              </w:r>
              <w:r w:rsidDel="00193B42">
                <w:rPr>
                  <w:rFonts w:ascii="方正楷体_GBK" w:eastAsia="方正楷体_GBK" w:hAnsi="方正楷体_GBK" w:cs="方正楷体_GBK" w:hint="eastAsia"/>
                  <w:color w:val="000000"/>
                  <w:sz w:val="28"/>
                  <w:szCs w:val="28"/>
                </w:rPr>
                <w:delText>篇</w:delText>
              </w:r>
            </w:del>
          </w:p>
        </w:tc>
        <w:tc>
          <w:tcPr>
            <w:tcW w:w="2088" w:type="dxa"/>
            <w:tcBorders>
              <w:top w:val="single" w:sz="6" w:space="0" w:color="000000"/>
              <w:left w:val="nil"/>
              <w:bottom w:val="single" w:sz="6" w:space="0" w:color="000000"/>
              <w:right w:val="single" w:sz="6" w:space="0" w:color="auto"/>
            </w:tcBorders>
            <w:vAlign w:val="center"/>
          </w:tcPr>
          <w:p w:rsidR="0067585B" w:rsidDel="00193B42" w:rsidRDefault="001234A7">
            <w:pPr>
              <w:snapToGrid w:val="0"/>
              <w:jc w:val="center"/>
              <w:rPr>
                <w:del w:id="630" w:author="Microsoft Office User" w:date="2025-06-20T14:55:00Z"/>
                <w:rFonts w:ascii="方正楷体_GBK" w:eastAsia="方正楷体_GBK" w:hAnsi="方正楷体_GBK" w:cs="方正楷体_GBK"/>
                <w:color w:val="000000"/>
                <w:sz w:val="28"/>
                <w:szCs w:val="28"/>
              </w:rPr>
            </w:pPr>
            <w:del w:id="631" w:author="Microsoft Office User" w:date="2025-06-20T14:55:00Z">
              <w:r w:rsidDel="00193B42">
                <w:rPr>
                  <w:rFonts w:ascii="方正楷体_GBK" w:eastAsia="方正楷体_GBK" w:hAnsi="方正楷体_GBK" w:cs="方正楷体_GBK" w:hint="eastAsia"/>
                  <w:color w:val="000000"/>
                  <w:sz w:val="28"/>
                  <w:szCs w:val="28"/>
                </w:rPr>
                <w:delText>重症护理（是）</w:delText>
              </w:r>
            </w:del>
          </w:p>
        </w:tc>
      </w:tr>
      <w:tr w:rsidR="0067585B" w:rsidDel="00193B42">
        <w:trPr>
          <w:cantSplit/>
          <w:trHeight w:val="562"/>
          <w:jc w:val="center"/>
          <w:del w:id="632" w:author="Microsoft Office User" w:date="2025-06-20T14:55:00Z"/>
        </w:trPr>
        <w:tc>
          <w:tcPr>
            <w:tcW w:w="977" w:type="dxa"/>
            <w:tcBorders>
              <w:top w:val="single" w:sz="4" w:space="0" w:color="auto"/>
              <w:left w:val="single" w:sz="6" w:space="0" w:color="000000"/>
              <w:bottom w:val="single" w:sz="4" w:space="0" w:color="auto"/>
              <w:right w:val="single" w:sz="6" w:space="0" w:color="000000"/>
            </w:tcBorders>
            <w:shd w:val="clear" w:color="auto" w:fill="auto"/>
            <w:vAlign w:val="center"/>
          </w:tcPr>
          <w:p w:rsidR="0067585B" w:rsidDel="00193B42" w:rsidRDefault="001234A7">
            <w:pPr>
              <w:snapToGrid w:val="0"/>
              <w:jc w:val="center"/>
              <w:rPr>
                <w:del w:id="633" w:author="Microsoft Office User" w:date="2025-06-20T14:55:00Z"/>
                <w:rFonts w:ascii="方正楷体_GBK" w:eastAsia="方正楷体_GBK" w:hAnsi="方正楷体_GBK" w:cs="方正楷体_GBK"/>
                <w:color w:val="000000"/>
                <w:sz w:val="28"/>
                <w:szCs w:val="28"/>
              </w:rPr>
            </w:pPr>
            <w:del w:id="634" w:author="Microsoft Office User" w:date="2025-06-20T14:55:00Z">
              <w:r w:rsidDel="00193B42">
                <w:rPr>
                  <w:rFonts w:ascii="方正楷体_GBK" w:eastAsia="方正楷体_GBK" w:hAnsi="方正楷体_GBK" w:cs="方正楷体_GBK" w:hint="eastAsia"/>
                  <w:color w:val="000000"/>
                  <w:sz w:val="28"/>
                  <w:szCs w:val="28"/>
                </w:rPr>
                <w:delText>蒋晨</w:delText>
              </w:r>
            </w:del>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tcPr>
          <w:p w:rsidR="0067585B" w:rsidDel="00193B42" w:rsidRDefault="001234A7">
            <w:pPr>
              <w:snapToGrid w:val="0"/>
              <w:jc w:val="center"/>
              <w:rPr>
                <w:del w:id="635" w:author="Microsoft Office User" w:date="2025-06-20T14:55:00Z"/>
                <w:rFonts w:ascii="方正楷体_GBK" w:eastAsia="方正楷体_GBK" w:hAnsi="方正楷体_GBK" w:cs="方正楷体_GBK"/>
                <w:color w:val="000000"/>
                <w:sz w:val="28"/>
                <w:szCs w:val="28"/>
              </w:rPr>
            </w:pPr>
            <w:del w:id="636" w:author="Microsoft Office User" w:date="2025-06-20T14:55:00Z">
              <w:r w:rsidDel="00193B42">
                <w:rPr>
                  <w:rFonts w:ascii="方正楷体_GBK" w:eastAsia="方正楷体_GBK" w:hAnsi="方正楷体_GBK" w:cs="方正楷体_GBK" w:hint="eastAsia"/>
                  <w:color w:val="000000"/>
                  <w:sz w:val="28"/>
                  <w:szCs w:val="28"/>
                </w:rPr>
                <w:delText>男</w:delText>
              </w:r>
            </w:del>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tcPr>
          <w:p w:rsidR="0067585B" w:rsidDel="00193B42" w:rsidRDefault="001234A7">
            <w:pPr>
              <w:snapToGrid w:val="0"/>
              <w:jc w:val="center"/>
              <w:rPr>
                <w:del w:id="637" w:author="Microsoft Office User" w:date="2025-06-20T14:55:00Z"/>
                <w:rFonts w:ascii="方正楷体_GBK" w:eastAsia="方正楷体_GBK" w:hAnsi="方正楷体_GBK" w:cs="方正楷体_GBK"/>
                <w:color w:val="000000"/>
                <w:sz w:val="28"/>
                <w:szCs w:val="28"/>
              </w:rPr>
            </w:pPr>
            <w:del w:id="638" w:author="Microsoft Office User" w:date="2025-06-20T14:55:00Z">
              <w:r w:rsidDel="00193B42">
                <w:rPr>
                  <w:rFonts w:ascii="方正楷体_GBK" w:eastAsia="方正楷体_GBK" w:hAnsi="方正楷体_GBK" w:cs="方正楷体_GBK" w:hint="eastAsia"/>
                  <w:color w:val="000000"/>
                  <w:sz w:val="28"/>
                  <w:szCs w:val="28"/>
                </w:rPr>
                <w:delText>专科</w:delText>
              </w:r>
            </w:del>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tcPr>
          <w:p w:rsidR="0067585B" w:rsidDel="00193B42" w:rsidRDefault="001234A7">
            <w:pPr>
              <w:snapToGrid w:val="0"/>
              <w:jc w:val="center"/>
              <w:rPr>
                <w:del w:id="639" w:author="Microsoft Office User" w:date="2025-06-20T14:55:00Z"/>
                <w:rFonts w:ascii="方正楷体_GBK" w:eastAsia="方正楷体_GBK" w:hAnsi="方正楷体_GBK" w:cs="方正楷体_GBK"/>
                <w:color w:val="000000"/>
                <w:sz w:val="28"/>
                <w:szCs w:val="28"/>
              </w:rPr>
            </w:pPr>
            <w:del w:id="640" w:author="Microsoft Office User" w:date="2025-06-20T14:55:00Z">
              <w:r w:rsidDel="00193B42">
                <w:rPr>
                  <w:rFonts w:ascii="方正楷体_GBK" w:eastAsia="方正楷体_GBK" w:hAnsi="方正楷体_GBK" w:cs="方正楷体_GBK" w:hint="eastAsia"/>
                  <w:color w:val="000000"/>
                  <w:sz w:val="28"/>
                  <w:szCs w:val="28"/>
                </w:rPr>
                <w:delText>护师</w:delText>
              </w:r>
            </w:del>
          </w:p>
        </w:tc>
        <w:tc>
          <w:tcPr>
            <w:tcW w:w="1255" w:type="dxa"/>
            <w:tcBorders>
              <w:top w:val="single" w:sz="6" w:space="0" w:color="000000"/>
              <w:left w:val="single" w:sz="6" w:space="0" w:color="000000"/>
              <w:bottom w:val="single" w:sz="6" w:space="0" w:color="000000"/>
              <w:right w:val="single" w:sz="4" w:space="0" w:color="auto"/>
            </w:tcBorders>
            <w:shd w:val="clear" w:color="auto" w:fill="auto"/>
            <w:vAlign w:val="center"/>
          </w:tcPr>
          <w:p w:rsidR="0067585B" w:rsidDel="00193B42" w:rsidRDefault="001234A7">
            <w:pPr>
              <w:snapToGrid w:val="0"/>
              <w:jc w:val="center"/>
              <w:rPr>
                <w:del w:id="641" w:author="Microsoft Office User" w:date="2025-06-20T14:55:00Z"/>
                <w:rFonts w:ascii="方正楷体_GBK" w:eastAsia="方正楷体_GBK" w:hAnsi="方正楷体_GBK" w:cs="方正楷体_GBK"/>
                <w:color w:val="000000"/>
                <w:sz w:val="28"/>
                <w:szCs w:val="28"/>
              </w:rPr>
            </w:pPr>
            <w:del w:id="642" w:author="Microsoft Office User" w:date="2025-06-20T14:55:00Z">
              <w:r w:rsidDel="00193B42">
                <w:rPr>
                  <w:rFonts w:ascii="方正楷体_GBK" w:eastAsia="方正楷体_GBK" w:hAnsi="方正楷体_GBK" w:cs="方正楷体_GBK" w:hint="eastAsia"/>
                  <w:color w:val="000000"/>
                  <w:sz w:val="28"/>
                  <w:szCs w:val="28"/>
                </w:rPr>
                <w:delText>无</w:delText>
              </w:r>
            </w:del>
          </w:p>
        </w:tc>
        <w:tc>
          <w:tcPr>
            <w:tcW w:w="1018" w:type="dxa"/>
            <w:tcBorders>
              <w:top w:val="single" w:sz="6" w:space="0" w:color="000000"/>
              <w:left w:val="nil"/>
              <w:bottom w:val="single" w:sz="6" w:space="0" w:color="000000"/>
              <w:right w:val="single" w:sz="6" w:space="0" w:color="auto"/>
            </w:tcBorders>
            <w:vAlign w:val="center"/>
          </w:tcPr>
          <w:p w:rsidR="0067585B" w:rsidDel="00193B42" w:rsidRDefault="001234A7">
            <w:pPr>
              <w:snapToGrid w:val="0"/>
              <w:jc w:val="left"/>
              <w:rPr>
                <w:del w:id="643" w:author="Microsoft Office User" w:date="2025-06-20T14:55:00Z"/>
                <w:rFonts w:ascii="方正楷体_GBK" w:eastAsia="方正楷体_GBK" w:hAnsi="方正楷体_GBK" w:cs="方正楷体_GBK"/>
                <w:color w:val="000000"/>
                <w:sz w:val="28"/>
                <w:szCs w:val="28"/>
              </w:rPr>
            </w:pPr>
            <w:del w:id="644" w:author="Microsoft Office User" w:date="2025-06-20T14:55:00Z">
              <w:r w:rsidDel="00193B42">
                <w:rPr>
                  <w:rFonts w:ascii="方正楷体_GBK" w:eastAsia="方正楷体_GBK" w:hAnsi="方正楷体_GBK" w:cs="方正楷体_GBK" w:hint="eastAsia"/>
                  <w:color w:val="000000"/>
                  <w:sz w:val="28"/>
                  <w:szCs w:val="28"/>
                </w:rPr>
                <w:delText>无</w:delText>
              </w:r>
            </w:del>
          </w:p>
        </w:tc>
        <w:tc>
          <w:tcPr>
            <w:tcW w:w="2088" w:type="dxa"/>
            <w:tcBorders>
              <w:top w:val="single" w:sz="6" w:space="0" w:color="000000"/>
              <w:left w:val="nil"/>
              <w:bottom w:val="single" w:sz="6" w:space="0" w:color="000000"/>
              <w:right w:val="single" w:sz="6" w:space="0" w:color="auto"/>
            </w:tcBorders>
            <w:vAlign w:val="center"/>
          </w:tcPr>
          <w:p w:rsidR="0067585B" w:rsidDel="00193B42" w:rsidRDefault="001234A7">
            <w:pPr>
              <w:snapToGrid w:val="0"/>
              <w:jc w:val="center"/>
              <w:rPr>
                <w:del w:id="645" w:author="Microsoft Office User" w:date="2025-06-20T14:55:00Z"/>
                <w:rFonts w:ascii="方正楷体_GBK" w:eastAsia="方正楷体_GBK" w:hAnsi="方正楷体_GBK" w:cs="方正楷体_GBK"/>
                <w:color w:val="000000"/>
                <w:sz w:val="28"/>
                <w:szCs w:val="28"/>
              </w:rPr>
            </w:pPr>
            <w:del w:id="646" w:author="Microsoft Office User" w:date="2025-06-20T14:55:00Z">
              <w:r w:rsidDel="00193B42">
                <w:rPr>
                  <w:rFonts w:ascii="方正楷体_GBK" w:eastAsia="方正楷体_GBK" w:hAnsi="方正楷体_GBK" w:cs="方正楷体_GBK" w:hint="eastAsia"/>
                  <w:color w:val="000000"/>
                  <w:sz w:val="28"/>
                  <w:szCs w:val="28"/>
                </w:rPr>
                <w:delText>重症护理（是）</w:delText>
              </w:r>
            </w:del>
          </w:p>
        </w:tc>
      </w:tr>
    </w:tbl>
    <w:p w:rsidR="0067585B" w:rsidDel="00193B42" w:rsidRDefault="0067585B">
      <w:pPr>
        <w:spacing w:line="276" w:lineRule="auto"/>
        <w:ind w:firstLineChars="200" w:firstLine="420"/>
        <w:rPr>
          <w:del w:id="647" w:author="Microsoft Office User" w:date="2025-06-20T14:55:00Z"/>
          <w:rFonts w:ascii="方正黑体_GBK" w:eastAsia="方正黑体_GBK" w:hAnsi="仿宋" w:cs="仿宋"/>
          <w:bCs/>
          <w:color w:val="000000"/>
          <w:szCs w:val="32"/>
        </w:rPr>
        <w:sectPr w:rsidR="0067585B" w:rsidDel="00193B42">
          <w:pgSz w:w="11906" w:h="16838"/>
          <w:pgMar w:top="2098" w:right="1474" w:bottom="1985" w:left="1588" w:header="851" w:footer="992" w:gutter="0"/>
          <w:cols w:space="720"/>
          <w:docGrid w:type="lines" w:linePitch="312"/>
        </w:sectPr>
      </w:pPr>
      <w:bookmarkStart w:id="648" w:name="_Toc1760619537_WPSOffice_Level1"/>
    </w:p>
    <w:p w:rsidR="0067585B" w:rsidDel="00193B42" w:rsidRDefault="001234A7">
      <w:pPr>
        <w:spacing w:line="276" w:lineRule="auto"/>
        <w:ind w:firstLineChars="200" w:firstLine="420"/>
        <w:rPr>
          <w:del w:id="649" w:author="Microsoft Office User" w:date="2025-06-20T14:55:00Z"/>
          <w:rFonts w:ascii="方正黑体_GBK" w:eastAsia="方正黑体_GBK" w:hAnsi="仿宋" w:cs="仿宋"/>
          <w:bCs/>
          <w:color w:val="000000"/>
          <w:szCs w:val="32"/>
        </w:rPr>
      </w:pPr>
      <w:del w:id="650" w:author="Microsoft Office User" w:date="2025-06-20T14:55:00Z">
        <w:r w:rsidDel="00193B42">
          <w:rPr>
            <w:rFonts w:ascii="方正黑体_GBK" w:eastAsia="方正黑体_GBK" w:hAnsi="仿宋" w:cs="仿宋" w:hint="eastAsia"/>
            <w:bCs/>
            <w:color w:val="000000"/>
            <w:szCs w:val="32"/>
          </w:rPr>
          <w:delText>三、依托单位基本条件</w:delText>
        </w:r>
        <w:bookmarkEnd w:id="648"/>
      </w:del>
    </w:p>
    <w:tbl>
      <w:tblPr>
        <w:tblW w:w="0" w:type="auto"/>
        <w:tblInd w:w="1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911"/>
      </w:tblGrid>
      <w:tr w:rsidR="0067585B" w:rsidDel="00193B42">
        <w:trPr>
          <w:del w:id="651" w:author="Microsoft Office User" w:date="2025-06-20T14:55:00Z"/>
        </w:trPr>
        <w:tc>
          <w:tcPr>
            <w:tcW w:w="8911" w:type="dxa"/>
          </w:tcPr>
          <w:p w:rsidR="0067585B" w:rsidDel="00193B42" w:rsidRDefault="001234A7">
            <w:pPr>
              <w:snapToGrid w:val="0"/>
              <w:spacing w:line="276" w:lineRule="auto"/>
              <w:ind w:firstLineChars="200" w:firstLine="560"/>
              <w:rPr>
                <w:ins w:id="652" w:author="木木" w:date="2025-06-09T10:19:00Z"/>
                <w:del w:id="653" w:author="Microsoft Office User" w:date="2025-06-20T14:55:00Z"/>
                <w:rFonts w:eastAsia="方正楷体_GBK" w:cs="方正楷体_GBK"/>
                <w:color w:val="000000"/>
                <w:kern w:val="0"/>
                <w:sz w:val="28"/>
                <w:szCs w:val="28"/>
              </w:rPr>
            </w:pPr>
            <w:del w:id="654" w:author="Microsoft Office User" w:date="2025-06-20T14:55:00Z">
              <w:r w:rsidDel="00193B42">
                <w:rPr>
                  <w:rFonts w:eastAsia="方正楷体_GBK" w:cs="方正楷体_GBK" w:hint="eastAsia"/>
                  <w:kern w:val="0"/>
                  <w:sz w:val="28"/>
                  <w:szCs w:val="28"/>
                </w:rPr>
                <w:delText>简述与项目相关的</w:delText>
              </w:r>
              <w:r w:rsidDel="00193B42">
                <w:rPr>
                  <w:rFonts w:eastAsia="方正楷体_GBK" w:cs="方正楷体_GBK" w:hint="eastAsia"/>
                  <w:color w:val="000000"/>
                  <w:kern w:val="0"/>
                  <w:sz w:val="28"/>
                  <w:szCs w:val="28"/>
                </w:rPr>
                <w:delText>支撑条件（研究场地、配套设施、专科声誉和影响力、重点学科</w:delText>
              </w:r>
              <w:r w:rsidDel="00193B42">
                <w:rPr>
                  <w:rFonts w:eastAsia="方正楷体_GBK" w:cs="方正楷体_GBK" w:hint="eastAsia"/>
                  <w:color w:val="000000"/>
                  <w:kern w:val="0"/>
                  <w:sz w:val="28"/>
                  <w:szCs w:val="28"/>
                </w:rPr>
                <w:delText>/</w:delText>
              </w:r>
              <w:r w:rsidDel="00193B42">
                <w:rPr>
                  <w:rFonts w:eastAsia="方正楷体_GBK" w:cs="方正楷体_GBK" w:hint="eastAsia"/>
                  <w:color w:val="000000"/>
                  <w:kern w:val="0"/>
                  <w:sz w:val="28"/>
                  <w:szCs w:val="28"/>
                </w:rPr>
                <w:delText>专科、培训基地、科研平台、人才队伍等，可列表附清单）；组织架构、制度建设、运行管理等工作情况等。</w:delText>
              </w:r>
            </w:del>
          </w:p>
          <w:p w:rsidR="0067585B" w:rsidDel="00193B42" w:rsidRDefault="001234A7">
            <w:pPr>
              <w:snapToGrid w:val="0"/>
              <w:spacing w:line="276" w:lineRule="auto"/>
              <w:ind w:firstLineChars="200" w:firstLine="480"/>
              <w:rPr>
                <w:ins w:id="655" w:author="木木" w:date="2025-06-09T10:43:00Z"/>
                <w:del w:id="656" w:author="Microsoft Office User" w:date="2025-06-20T14:55:00Z"/>
                <w:rFonts w:eastAsia="方正仿宋_GBK" w:cs="方正仿宋_GBK"/>
                <w:color w:val="000000"/>
                <w:kern w:val="0"/>
                <w:sz w:val="24"/>
              </w:rPr>
            </w:pPr>
            <w:ins w:id="657" w:author="木木" w:date="2025-06-09T10:30:00Z">
              <w:del w:id="658" w:author="Microsoft Office User" w:date="2025-06-20T14:55:00Z">
                <w:r w:rsidDel="00193B42">
                  <w:rPr>
                    <w:rFonts w:eastAsia="方正仿宋_GBK" w:cs="方正仿宋_GBK" w:hint="eastAsia"/>
                    <w:color w:val="000000"/>
                    <w:kern w:val="0"/>
                    <w:sz w:val="24"/>
                  </w:rPr>
                  <w:delText>我院重症医学科成立于</w:delText>
                </w:r>
                <w:r w:rsidDel="00193B42">
                  <w:rPr>
                    <w:rFonts w:eastAsia="方正仿宋_GBK" w:cs="方正仿宋_GBK" w:hint="eastAsia"/>
                    <w:color w:val="000000"/>
                    <w:kern w:val="0"/>
                    <w:sz w:val="24"/>
                  </w:rPr>
                  <w:delText>2010</w:delText>
                </w:r>
                <w:r w:rsidDel="00193B42">
                  <w:rPr>
                    <w:rFonts w:eastAsia="方正仿宋_GBK" w:cs="方正仿宋_GBK" w:hint="eastAsia"/>
                    <w:color w:val="000000"/>
                    <w:kern w:val="0"/>
                    <w:sz w:val="24"/>
                  </w:rPr>
                  <w:delText>年</w:delText>
                </w:r>
                <w:r w:rsidDel="00193B42">
                  <w:rPr>
                    <w:rFonts w:eastAsia="方正仿宋_GBK" w:cs="方正仿宋_GBK" w:hint="eastAsia"/>
                    <w:color w:val="000000"/>
                    <w:kern w:val="0"/>
                    <w:sz w:val="24"/>
                  </w:rPr>
                  <w:delText>11</w:delText>
                </w:r>
                <w:r w:rsidDel="00193B42">
                  <w:rPr>
                    <w:rFonts w:eastAsia="方正仿宋_GBK" w:cs="方正仿宋_GBK" w:hint="eastAsia"/>
                    <w:color w:val="000000"/>
                    <w:kern w:val="0"/>
                    <w:sz w:val="24"/>
                  </w:rPr>
                  <w:delText>月，是合川地区第一个</w:delText>
                </w:r>
                <w:r w:rsidDel="00193B42">
                  <w:rPr>
                    <w:rFonts w:eastAsia="方正仿宋_GBK" w:cs="方正仿宋_GBK" w:hint="eastAsia"/>
                    <w:color w:val="000000"/>
                    <w:kern w:val="0"/>
                    <w:sz w:val="24"/>
                  </w:rPr>
                  <w:delText>ICU</w:delText>
                </w:r>
                <w:r w:rsidDel="00193B42">
                  <w:rPr>
                    <w:rFonts w:eastAsia="方正仿宋_GBK" w:cs="方正仿宋_GBK" w:hint="eastAsia"/>
                    <w:color w:val="000000"/>
                    <w:kern w:val="0"/>
                    <w:sz w:val="24"/>
                  </w:rPr>
                  <w:delText>病房，为</w:delText>
                </w:r>
              </w:del>
            </w:ins>
            <w:ins w:id="659" w:author="Administer" w:date="2025-06-09T16:27:00Z">
              <w:del w:id="660" w:author="Microsoft Office User" w:date="2025-06-20T14:55:00Z">
                <w:r w:rsidDel="00193B42">
                  <w:rPr>
                    <w:rFonts w:eastAsia="方正仿宋_GBK" w:cs="方正仿宋_GBK" w:hint="eastAsia"/>
                    <w:color w:val="000000"/>
                    <w:kern w:val="0"/>
                    <w:sz w:val="24"/>
                  </w:rPr>
                  <w:delText>重庆市临床重点专科</w:delText>
                </w:r>
                <w:r w:rsidDel="00193B42">
                  <w:rPr>
                    <w:rFonts w:eastAsia="方正仿宋_GBK" w:cs="方正仿宋_GBK" w:hint="eastAsia"/>
                    <w:color w:val="000000"/>
                    <w:kern w:val="0"/>
                    <w:sz w:val="24"/>
                  </w:rPr>
                  <w:delText>，</w:delText>
                </w:r>
              </w:del>
            </w:ins>
            <w:ins w:id="661" w:author="木木" w:date="2025-06-09T10:30:00Z">
              <w:del w:id="662" w:author="Microsoft Office User" w:date="2025-06-20T14:55:00Z">
                <w:r w:rsidDel="00193B42">
                  <w:rPr>
                    <w:rFonts w:eastAsia="方正仿宋_GBK" w:cs="方正仿宋_GBK" w:hint="eastAsia"/>
                    <w:color w:val="000000"/>
                    <w:kern w:val="0"/>
                    <w:sz w:val="24"/>
                  </w:rPr>
                  <w:delText>合川区临床重点专科，床位设置为</w:delText>
                </w:r>
                <w:r w:rsidDel="00193B42">
                  <w:rPr>
                    <w:rFonts w:eastAsia="方正仿宋_GBK" w:cs="方正仿宋_GBK" w:hint="eastAsia"/>
                    <w:color w:val="000000"/>
                    <w:kern w:val="0"/>
                    <w:sz w:val="24"/>
                  </w:rPr>
                  <w:delText>22</w:delText>
                </w:r>
                <w:r w:rsidDel="00193B42">
                  <w:rPr>
                    <w:rFonts w:eastAsia="方正仿宋_GBK" w:cs="方正仿宋_GBK" w:hint="eastAsia"/>
                    <w:color w:val="000000"/>
                    <w:kern w:val="0"/>
                    <w:sz w:val="24"/>
                  </w:rPr>
                  <w:delText>张，病区总面积为</w:delText>
                </w:r>
                <w:r w:rsidDel="00193B42">
                  <w:rPr>
                    <w:rFonts w:eastAsia="方正仿宋_GBK" w:cs="方正仿宋_GBK" w:hint="eastAsia"/>
                    <w:color w:val="000000"/>
                    <w:kern w:val="0"/>
                    <w:sz w:val="24"/>
                  </w:rPr>
                  <w:delText>1500</w:delText>
                </w:r>
                <w:r w:rsidDel="00193B42">
                  <w:rPr>
                    <w:rFonts w:eastAsia="方正仿宋_GBK" w:cs="方正仿宋_GBK" w:hint="eastAsia"/>
                    <w:color w:val="000000"/>
                    <w:kern w:val="0"/>
                    <w:sz w:val="24"/>
                  </w:rPr>
                  <w:delText>平方米。科室主要负责收治危重症患者，</w:delText>
                </w:r>
              </w:del>
            </w:ins>
            <w:ins w:id="663" w:author="木木" w:date="2025-06-09T10:32:00Z">
              <w:del w:id="664" w:author="Microsoft Office User" w:date="2025-06-20T14:55:00Z">
                <w:r w:rsidDel="00193B42">
                  <w:rPr>
                    <w:rFonts w:eastAsia="方正仿宋_GBK" w:cs="方正仿宋_GBK" w:hint="eastAsia"/>
                    <w:color w:val="000000"/>
                    <w:kern w:val="0"/>
                    <w:sz w:val="24"/>
                  </w:rPr>
                  <w:delText>每年收治患者约</w:delText>
                </w:r>
                <w:r w:rsidDel="00193B42">
                  <w:rPr>
                    <w:rFonts w:eastAsia="方正仿宋_GBK" w:cs="方正仿宋_GBK" w:hint="eastAsia"/>
                    <w:color w:val="000000"/>
                    <w:kern w:val="0"/>
                    <w:sz w:val="24"/>
                  </w:rPr>
                  <w:delText>1100</w:delText>
                </w:r>
                <w:r w:rsidDel="00193B42">
                  <w:rPr>
                    <w:rFonts w:eastAsia="方正仿宋_GBK" w:cs="方正仿宋_GBK" w:hint="eastAsia"/>
                    <w:color w:val="000000"/>
                    <w:kern w:val="0"/>
                    <w:sz w:val="24"/>
                  </w:rPr>
                  <w:delText>人次，能够满足本研究所需</w:delText>
                </w:r>
              </w:del>
            </w:ins>
            <w:ins w:id="665" w:author="木木" w:date="2025-06-09T10:33:00Z">
              <w:del w:id="666" w:author="Microsoft Office User" w:date="2025-06-20T14:55:00Z">
                <w:r w:rsidDel="00193B42">
                  <w:rPr>
                    <w:rFonts w:eastAsia="方正仿宋_GBK" w:cs="方正仿宋_GBK" w:hint="eastAsia"/>
                    <w:color w:val="000000"/>
                    <w:kern w:val="0"/>
                    <w:sz w:val="24"/>
                  </w:rPr>
                  <w:delText>的样本数量。科内配</w:delText>
                </w:r>
              </w:del>
            </w:ins>
            <w:ins w:id="667" w:author="木木" w:date="2025-06-09T10:36:00Z">
              <w:del w:id="668" w:author="Microsoft Office User" w:date="2025-06-20T14:55:00Z">
                <w:r w:rsidDel="00193B42">
                  <w:rPr>
                    <w:rFonts w:eastAsia="方正仿宋_GBK" w:cs="方正仿宋_GBK" w:hint="eastAsia"/>
                    <w:color w:val="000000"/>
                    <w:kern w:val="0"/>
                    <w:sz w:val="24"/>
                  </w:rPr>
                  <w:delText>有</w:delText>
                </w:r>
              </w:del>
            </w:ins>
            <w:ins w:id="669" w:author="木木" w:date="2025-06-09T10:33:00Z">
              <w:del w:id="670" w:author="Microsoft Office User" w:date="2025-06-20T14:55:00Z">
                <w:r w:rsidDel="00193B42">
                  <w:rPr>
                    <w:rFonts w:eastAsia="方正仿宋_GBK" w:cs="方正仿宋_GBK" w:hint="eastAsia"/>
                    <w:color w:val="000000"/>
                    <w:kern w:val="0"/>
                    <w:sz w:val="24"/>
                  </w:rPr>
                  <w:delText>床旁超声</w:delText>
                </w:r>
              </w:del>
            </w:ins>
            <w:ins w:id="671" w:author="木木" w:date="2025-06-09T10:34:00Z">
              <w:del w:id="672" w:author="Microsoft Office User" w:date="2025-06-20T14:55:00Z">
                <w:r w:rsidDel="00193B42">
                  <w:rPr>
                    <w:rFonts w:eastAsia="方正仿宋_GBK" w:cs="方正仿宋_GBK" w:hint="eastAsia"/>
                    <w:color w:val="000000"/>
                    <w:kern w:val="0"/>
                    <w:sz w:val="24"/>
                  </w:rPr>
                  <w:delText>设备，</w:delText>
                </w:r>
              </w:del>
            </w:ins>
            <w:ins w:id="673" w:author="木木" w:date="2025-06-09T10:35:00Z">
              <w:del w:id="674" w:author="Microsoft Office User" w:date="2025-06-20T14:55:00Z">
                <w:r w:rsidDel="00193B42">
                  <w:rPr>
                    <w:rFonts w:eastAsia="方正仿宋_GBK" w:cs="方正仿宋_GBK" w:hint="eastAsia"/>
                    <w:color w:val="000000"/>
                    <w:kern w:val="0"/>
                    <w:sz w:val="24"/>
                  </w:rPr>
                  <w:delText>能够满足本研究的实验要求</w:delText>
                </w:r>
              </w:del>
            </w:ins>
            <w:ins w:id="675" w:author="木木" w:date="2025-06-09T10:43:00Z">
              <w:del w:id="676" w:author="Microsoft Office User" w:date="2025-06-20T14:55:00Z">
                <w:r w:rsidDel="00193B42">
                  <w:rPr>
                    <w:rFonts w:eastAsia="方正仿宋_GBK" w:cs="方正仿宋_GBK" w:hint="eastAsia"/>
                    <w:color w:val="000000"/>
                    <w:kern w:val="0"/>
                    <w:sz w:val="24"/>
                  </w:rPr>
                  <w:delText>。</w:delText>
                </w:r>
              </w:del>
            </w:ins>
          </w:p>
          <w:p w:rsidR="0067585B" w:rsidDel="00193B42" w:rsidRDefault="001234A7">
            <w:pPr>
              <w:snapToGrid w:val="0"/>
              <w:spacing w:line="276" w:lineRule="auto"/>
              <w:ind w:firstLineChars="200" w:firstLine="480"/>
              <w:rPr>
                <w:del w:id="677" w:author="Microsoft Office User" w:date="2025-06-20T14:55:00Z"/>
                <w:rFonts w:eastAsia="方正仿宋_GBK"/>
                <w:color w:val="000000"/>
                <w:kern w:val="0"/>
                <w:sz w:val="24"/>
              </w:rPr>
            </w:pPr>
            <w:ins w:id="678" w:author="木木" w:date="2025-06-09T10:43:00Z">
              <w:del w:id="679" w:author="Microsoft Office User" w:date="2025-06-20T14:55:00Z">
                <w:r w:rsidDel="00193B42">
                  <w:rPr>
                    <w:rFonts w:eastAsia="方正仿宋_GBK" w:cs="方正仿宋_GBK" w:hint="eastAsia"/>
                    <w:color w:val="000000"/>
                    <w:kern w:val="0"/>
                    <w:sz w:val="24"/>
                  </w:rPr>
                  <w:delText>本</w:delText>
                </w:r>
              </w:del>
            </w:ins>
            <w:ins w:id="680" w:author="木木" w:date="2025-06-09T10:56:00Z">
              <w:del w:id="681" w:author="Microsoft Office User" w:date="2025-06-20T14:55:00Z">
                <w:r w:rsidDel="00193B42">
                  <w:rPr>
                    <w:rFonts w:eastAsia="方正仿宋_GBK" w:cs="方正仿宋_GBK" w:hint="eastAsia"/>
                    <w:color w:val="000000"/>
                    <w:kern w:val="0"/>
                    <w:sz w:val="24"/>
                  </w:rPr>
                  <w:delText>研究</w:delText>
                </w:r>
              </w:del>
            </w:ins>
            <w:ins w:id="682" w:author="木木" w:date="2025-06-09T10:43:00Z">
              <w:del w:id="683" w:author="Microsoft Office User" w:date="2025-06-20T14:55:00Z">
                <w:r w:rsidDel="00193B42">
                  <w:rPr>
                    <w:rFonts w:eastAsia="方正仿宋_GBK" w:cs="方正仿宋_GBK" w:hint="eastAsia"/>
                    <w:color w:val="000000"/>
                    <w:kern w:val="0"/>
                    <w:sz w:val="24"/>
                  </w:rPr>
                  <w:delText>团队成员包涵</w:delText>
                </w:r>
              </w:del>
            </w:ins>
            <w:ins w:id="684" w:author="木木" w:date="2025-06-09T10:44:00Z">
              <w:del w:id="685" w:author="Microsoft Office User" w:date="2025-06-20T14:55:00Z">
                <w:r w:rsidDel="00193B42">
                  <w:rPr>
                    <w:rFonts w:eastAsia="方正仿宋_GBK" w:cs="方正仿宋_GBK" w:hint="eastAsia"/>
                    <w:color w:val="000000"/>
                    <w:kern w:val="0"/>
                    <w:sz w:val="24"/>
                  </w:rPr>
                  <w:delText>了</w:delText>
                </w:r>
              </w:del>
            </w:ins>
            <w:ins w:id="686" w:author="木木" w:date="2025-06-09T10:45:00Z">
              <w:del w:id="687" w:author="Microsoft Office User" w:date="2025-06-20T14:55:00Z">
                <w:r w:rsidDel="00193B42">
                  <w:rPr>
                    <w:rFonts w:eastAsia="方正仿宋_GBK" w:cs="方正仿宋_GBK" w:hint="eastAsia"/>
                    <w:color w:val="000000"/>
                    <w:kern w:val="0"/>
                    <w:sz w:val="24"/>
                  </w:rPr>
                  <w:delText>重症医学科医生</w:delText>
                </w:r>
              </w:del>
            </w:ins>
            <w:ins w:id="688" w:author="木木" w:date="2025-06-09T10:46:00Z">
              <w:del w:id="689" w:author="Microsoft Office User" w:date="2025-06-20T14:55:00Z">
                <w:r w:rsidDel="00193B42">
                  <w:rPr>
                    <w:rFonts w:eastAsia="方正仿宋_GBK" w:cs="方正仿宋_GBK" w:hint="eastAsia"/>
                    <w:color w:val="000000"/>
                    <w:kern w:val="0"/>
                    <w:sz w:val="24"/>
                  </w:rPr>
                  <w:delText>、护理人员、伤口造口师以及</w:delText>
                </w:r>
                <w:r w:rsidDel="00193B42">
                  <w:rPr>
                    <w:rFonts w:eastAsia="方正仿宋_GBK" w:cs="方正仿宋_GBK" w:hint="eastAsia"/>
                    <w:color w:val="000000"/>
                    <w:kern w:val="0"/>
                    <w:sz w:val="24"/>
                  </w:rPr>
                  <w:delText>超声科医师、</w:delText>
                </w:r>
              </w:del>
            </w:ins>
            <w:ins w:id="690" w:author="木木" w:date="2025-06-09T10:47:00Z">
              <w:del w:id="691" w:author="Microsoft Office User" w:date="2025-06-20T14:55:00Z">
                <w:r w:rsidDel="00193B42">
                  <w:rPr>
                    <w:rFonts w:eastAsia="方正仿宋_GBK" w:cs="方正仿宋_GBK" w:hint="eastAsia"/>
                    <w:color w:val="000000"/>
                    <w:kern w:val="0"/>
                    <w:sz w:val="24"/>
                  </w:rPr>
                  <w:delText>数字技术工程师</w:delText>
                </w:r>
                <w:r w:rsidDel="00193B42">
                  <w:rPr>
                    <w:rFonts w:eastAsia="方正仿宋_GBK" w:cs="方正仿宋_GBK" w:hint="eastAsia"/>
                    <w:color w:val="000000"/>
                    <w:kern w:val="0"/>
                    <w:sz w:val="24"/>
                  </w:rPr>
                  <w:delText>，</w:delText>
                </w:r>
                <w:r w:rsidDel="00193B42">
                  <w:rPr>
                    <w:rFonts w:eastAsia="方正仿宋_GBK" w:cs="方正仿宋_GBK" w:hint="eastAsia"/>
                    <w:color w:val="000000"/>
                    <w:kern w:val="0"/>
                    <w:sz w:val="24"/>
                  </w:rPr>
                  <w:delText>且</w:delText>
                </w:r>
              </w:del>
            </w:ins>
            <w:ins w:id="692" w:author="木木" w:date="2025-06-09T10:48:00Z">
              <w:del w:id="693" w:author="Microsoft Office User" w:date="2025-06-20T14:55:00Z">
                <w:r w:rsidDel="00193B42">
                  <w:rPr>
                    <w:rFonts w:eastAsia="方正仿宋_GBK" w:cs="方正仿宋_GBK" w:hint="eastAsia"/>
                    <w:color w:val="000000"/>
                    <w:kern w:val="0"/>
                    <w:sz w:val="24"/>
                  </w:rPr>
                  <w:delText>均</w:delText>
                </w:r>
              </w:del>
            </w:ins>
            <w:ins w:id="694" w:author="木木" w:date="2025-06-09T10:43:00Z">
              <w:del w:id="695" w:author="Microsoft Office User" w:date="2025-06-20T14:55:00Z">
                <w:r w:rsidDel="00193B42">
                  <w:rPr>
                    <w:rFonts w:eastAsia="方正仿宋_GBK" w:cs="方正仿宋_GBK" w:hint="eastAsia"/>
                    <w:color w:val="000000"/>
                    <w:kern w:val="0"/>
                    <w:sz w:val="24"/>
                  </w:rPr>
                  <w:delText>兼具临床实践与科研复合背景</w:delText>
                </w:r>
              </w:del>
            </w:ins>
            <w:ins w:id="696" w:author="木木" w:date="2025-06-09T10:48:00Z">
              <w:del w:id="697" w:author="Microsoft Office User" w:date="2025-06-20T14:55:00Z">
                <w:r w:rsidDel="00193B42">
                  <w:rPr>
                    <w:rFonts w:eastAsia="方正仿宋_GBK" w:cs="方正仿宋_GBK" w:hint="eastAsia"/>
                    <w:color w:val="000000"/>
                    <w:kern w:val="0"/>
                    <w:sz w:val="24"/>
                  </w:rPr>
                  <w:delText>。团队</w:delText>
                </w:r>
              </w:del>
            </w:ins>
            <w:ins w:id="698" w:author="木木" w:date="2025-06-09T10:43:00Z">
              <w:del w:id="699" w:author="Microsoft Office User" w:date="2025-06-20T14:55:00Z">
                <w:r w:rsidDel="00193B42">
                  <w:rPr>
                    <w:rFonts w:eastAsia="方正仿宋_GBK" w:cs="方正仿宋_GBK" w:hint="eastAsia"/>
                    <w:color w:val="000000"/>
                    <w:kern w:val="0"/>
                    <w:sz w:val="24"/>
                  </w:rPr>
                  <w:delText>主持厅局级及以上科研课题</w:delText>
                </w:r>
                <w:r w:rsidDel="00193B42">
                  <w:rPr>
                    <w:rFonts w:eastAsia="方正仿宋_GBK" w:cs="方正仿宋_GBK" w:hint="eastAsia"/>
                    <w:color w:val="000000"/>
                    <w:kern w:val="0"/>
                    <w:sz w:val="24"/>
                  </w:rPr>
                  <w:delText>5</w:delText>
                </w:r>
                <w:r w:rsidDel="00193B42">
                  <w:rPr>
                    <w:rFonts w:eastAsia="方正仿宋_GBK" w:cs="方正仿宋_GBK" w:hint="eastAsia"/>
                    <w:color w:val="000000"/>
                    <w:kern w:val="0"/>
                    <w:sz w:val="24"/>
                  </w:rPr>
                  <w:delText>项，以第一</w:delText>
                </w:r>
                <w:r w:rsidDel="00193B42">
                  <w:rPr>
                    <w:rFonts w:eastAsia="方正仿宋_GBK" w:cs="方正仿宋_GBK" w:hint="eastAsia"/>
                    <w:color w:val="000000"/>
                    <w:kern w:val="0"/>
                    <w:sz w:val="24"/>
                  </w:rPr>
                  <w:delText>/</w:delText>
                </w:r>
                <w:r w:rsidDel="00193B42">
                  <w:rPr>
                    <w:rFonts w:eastAsia="方正仿宋_GBK" w:cs="方正仿宋_GBK" w:hint="eastAsia"/>
                    <w:color w:val="000000"/>
                    <w:kern w:val="0"/>
                    <w:sz w:val="24"/>
                  </w:rPr>
                  <w:delText>通讯作者发表学术论文</w:delText>
                </w:r>
                <w:r w:rsidDel="00193B42">
                  <w:rPr>
                    <w:rFonts w:eastAsia="方正仿宋_GBK" w:cs="方正仿宋_GBK" w:hint="eastAsia"/>
                    <w:color w:val="000000"/>
                    <w:kern w:val="0"/>
                    <w:sz w:val="24"/>
                  </w:rPr>
                  <w:delText>20</w:delText>
                </w:r>
                <w:r w:rsidDel="00193B42">
                  <w:rPr>
                    <w:rFonts w:eastAsia="方正仿宋_GBK" w:cs="方正仿宋_GBK" w:hint="eastAsia"/>
                    <w:color w:val="000000"/>
                    <w:kern w:val="0"/>
                    <w:sz w:val="24"/>
                  </w:rPr>
                  <w:delText>余篇，已形成“临床问题凝练</w:delText>
                </w:r>
                <w:r w:rsidDel="00193B42">
                  <w:rPr>
                    <w:rFonts w:eastAsia="方正仿宋_GBK" w:cs="方正仿宋_GBK" w:hint="eastAsia"/>
                    <w:color w:val="000000"/>
                    <w:kern w:val="0"/>
                    <w:sz w:val="24"/>
                  </w:rPr>
                  <w:delText>-</w:delText>
                </w:r>
                <w:r w:rsidDel="00193B42">
                  <w:rPr>
                    <w:rFonts w:eastAsia="方正仿宋_GBK" w:cs="方正仿宋_GBK" w:hint="eastAsia"/>
                    <w:color w:val="000000"/>
                    <w:kern w:val="0"/>
                    <w:sz w:val="24"/>
                  </w:rPr>
                  <w:delText>数据挖掘分析</w:delText>
                </w:r>
                <w:r w:rsidDel="00193B42">
                  <w:rPr>
                    <w:rFonts w:eastAsia="方正仿宋_GBK" w:cs="方正仿宋_GBK" w:hint="eastAsia"/>
                    <w:color w:val="000000"/>
                    <w:kern w:val="0"/>
                    <w:sz w:val="24"/>
                  </w:rPr>
                  <w:delText>-</w:delText>
                </w:r>
                <w:r w:rsidDel="00193B42">
                  <w:rPr>
                    <w:rFonts w:eastAsia="方正仿宋_GBK" w:cs="方正仿宋_GBK" w:hint="eastAsia"/>
                    <w:color w:val="000000"/>
                    <w:kern w:val="0"/>
                    <w:sz w:val="24"/>
                  </w:rPr>
                  <w:delText>干预方案验证”的全流程闭环研究体系，积累了扎实的临床需求提炼能力与实证研究基础</w:delText>
                </w:r>
              </w:del>
            </w:ins>
            <w:ins w:id="700" w:author="木木" w:date="2025-06-09T10:56:00Z">
              <w:del w:id="701" w:author="Microsoft Office User" w:date="2025-06-20T14:55:00Z">
                <w:r w:rsidDel="00193B42">
                  <w:rPr>
                    <w:rFonts w:eastAsia="方正仿宋_GBK" w:cs="方正仿宋_GBK" w:hint="eastAsia"/>
                    <w:color w:val="000000"/>
                    <w:kern w:val="0"/>
                    <w:sz w:val="24"/>
                  </w:rPr>
                  <w:delText>，</w:delText>
                </w:r>
              </w:del>
            </w:ins>
            <w:ins w:id="702" w:author="木木" w:date="2025-06-09T10:58:00Z">
              <w:del w:id="703" w:author="Microsoft Office User" w:date="2025-06-20T14:55:00Z">
                <w:r w:rsidDel="00193B42">
                  <w:rPr>
                    <w:rFonts w:eastAsia="方正仿宋_GBK" w:cs="方正仿宋_GBK" w:hint="eastAsia"/>
                    <w:color w:val="000000"/>
                    <w:kern w:val="0"/>
                    <w:sz w:val="24"/>
                  </w:rPr>
                  <w:delText>能够为本次预测模型的构建、优化及落地应用提供支撑</w:delText>
                </w:r>
                <w:r w:rsidDel="00193B42">
                  <w:rPr>
                    <w:rFonts w:eastAsia="方正仿宋_GBK" w:cs="方正仿宋_GBK" w:hint="eastAsia"/>
                    <w:color w:val="000000"/>
                    <w:kern w:val="0"/>
                    <w:sz w:val="24"/>
                  </w:rPr>
                  <w:delText>。</w:delText>
                </w:r>
              </w:del>
            </w:ins>
          </w:p>
        </w:tc>
      </w:tr>
    </w:tbl>
    <w:p w:rsidR="0067585B" w:rsidDel="00193B42" w:rsidRDefault="0067585B">
      <w:pPr>
        <w:spacing w:line="276" w:lineRule="auto"/>
        <w:ind w:firstLineChars="200" w:firstLine="420"/>
        <w:rPr>
          <w:del w:id="704" w:author="Microsoft Office User" w:date="2025-06-20T14:55:00Z"/>
          <w:rFonts w:ascii="方正黑体_GBK" w:eastAsia="方正黑体_GBK" w:hAnsi="仿宋" w:cs="仿宋"/>
          <w:bCs/>
          <w:color w:val="000000"/>
          <w:szCs w:val="32"/>
        </w:rPr>
      </w:pPr>
      <w:bookmarkStart w:id="705" w:name="_Toc1747074980_WPSOffice_Level1"/>
    </w:p>
    <w:p w:rsidR="0067585B" w:rsidDel="00193B42" w:rsidRDefault="0067585B">
      <w:pPr>
        <w:spacing w:line="276" w:lineRule="auto"/>
        <w:ind w:firstLineChars="200" w:firstLine="420"/>
        <w:rPr>
          <w:del w:id="706" w:author="Microsoft Office User" w:date="2025-06-20T14:55:00Z"/>
          <w:rFonts w:ascii="方正黑体_GBK" w:eastAsia="方正黑体_GBK" w:hAnsi="仿宋" w:cs="仿宋"/>
          <w:bCs/>
          <w:color w:val="000000"/>
          <w:szCs w:val="32"/>
        </w:rPr>
        <w:sectPr w:rsidR="0067585B" w:rsidDel="00193B42">
          <w:pgSz w:w="11906" w:h="16838"/>
          <w:pgMar w:top="2098" w:right="1474" w:bottom="1985" w:left="1588" w:header="851" w:footer="992" w:gutter="0"/>
          <w:cols w:space="720"/>
          <w:docGrid w:type="lines" w:linePitch="312"/>
        </w:sectPr>
      </w:pPr>
    </w:p>
    <w:p w:rsidR="0067585B" w:rsidDel="00193B42" w:rsidRDefault="001234A7">
      <w:pPr>
        <w:spacing w:line="276" w:lineRule="auto"/>
        <w:ind w:firstLineChars="200" w:firstLine="420"/>
        <w:rPr>
          <w:del w:id="707" w:author="Microsoft Office User" w:date="2025-06-20T14:55:00Z"/>
          <w:rFonts w:eastAsia="方正黑体_GBK" w:cs="仿宋"/>
          <w:bCs/>
          <w:color w:val="000000"/>
          <w:szCs w:val="32"/>
        </w:rPr>
      </w:pPr>
      <w:del w:id="708" w:author="Microsoft Office User" w:date="2025-06-20T14:55:00Z">
        <w:r w:rsidDel="00193B42">
          <w:rPr>
            <w:rFonts w:eastAsia="方正黑体_GBK" w:cs="仿宋" w:hint="eastAsia"/>
            <w:bCs/>
            <w:color w:val="000000"/>
            <w:szCs w:val="32"/>
          </w:rPr>
          <w:delText>四、项目组领域内代表性科研业绩</w:delText>
        </w:r>
        <w:r w:rsidDel="00193B42">
          <w:rPr>
            <w:rFonts w:eastAsia="方正黑体_GBK" w:cs="仿宋" w:hint="eastAsia"/>
            <w:bCs/>
            <w:color w:val="000000"/>
            <w:szCs w:val="32"/>
          </w:rPr>
          <w:delText>（近</w:delText>
        </w:r>
        <w:r w:rsidDel="00193B42">
          <w:rPr>
            <w:rFonts w:eastAsia="方正黑体_GBK" w:cs="仿宋" w:hint="eastAsia"/>
            <w:bCs/>
            <w:color w:val="000000"/>
            <w:szCs w:val="32"/>
          </w:rPr>
          <w:delText>3</w:delText>
        </w:r>
        <w:r w:rsidDel="00193B42">
          <w:rPr>
            <w:rFonts w:eastAsia="方正黑体_GBK" w:cs="仿宋" w:hint="eastAsia"/>
            <w:bCs/>
            <w:color w:val="000000"/>
            <w:szCs w:val="32"/>
          </w:rPr>
          <w:delText>年）</w:delText>
        </w:r>
        <w:bookmarkEnd w:id="705"/>
      </w:del>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28"/>
        <w:gridCol w:w="165"/>
        <w:gridCol w:w="861"/>
        <w:gridCol w:w="569"/>
        <w:gridCol w:w="946"/>
        <w:gridCol w:w="484"/>
        <w:gridCol w:w="1031"/>
        <w:gridCol w:w="399"/>
        <w:gridCol w:w="1116"/>
        <w:gridCol w:w="944"/>
        <w:gridCol w:w="493"/>
        <w:gridCol w:w="804"/>
        <w:gridCol w:w="620"/>
      </w:tblGrid>
      <w:tr w:rsidR="0067585B" w:rsidDel="00193B42">
        <w:trPr>
          <w:trHeight w:val="426"/>
          <w:del w:id="709" w:author="Microsoft Office User" w:date="2025-06-20T14:55:00Z"/>
        </w:trPr>
        <w:tc>
          <w:tcPr>
            <w:tcW w:w="9060" w:type="dxa"/>
            <w:gridSpan w:val="13"/>
            <w:vAlign w:val="center"/>
          </w:tcPr>
          <w:p w:rsidR="0067585B" w:rsidDel="00193B42" w:rsidRDefault="001234A7">
            <w:pPr>
              <w:widowControl/>
              <w:ind w:firstLineChars="200" w:firstLine="560"/>
              <w:rPr>
                <w:del w:id="710" w:author="Microsoft Office User" w:date="2025-06-20T14:55:00Z"/>
                <w:rFonts w:eastAsia="仿宋"/>
                <w:color w:val="000000"/>
                <w:kern w:val="0"/>
                <w:sz w:val="22"/>
              </w:rPr>
            </w:pPr>
            <w:del w:id="711" w:author="Microsoft Office User" w:date="2025-06-20T14:55:00Z">
              <w:r w:rsidDel="00193B42">
                <w:rPr>
                  <w:rFonts w:eastAsia="方正楷体_GBK" w:cs="方正楷体_GBK" w:hint="eastAsia"/>
                  <w:color w:val="000000"/>
                  <w:kern w:val="0"/>
                  <w:sz w:val="28"/>
                  <w:szCs w:val="28"/>
                </w:rPr>
                <w:delText>（一）承担的科研项目清单</w:delText>
              </w:r>
              <w:bookmarkStart w:id="712" w:name="OLE_LINK5"/>
              <w:r w:rsidDel="00193B42">
                <w:rPr>
                  <w:rFonts w:eastAsia="方正楷体_GBK" w:cs="方正楷体_GBK" w:hint="eastAsia"/>
                  <w:color w:val="000000"/>
                  <w:kern w:val="0"/>
                  <w:sz w:val="28"/>
                  <w:szCs w:val="28"/>
                </w:rPr>
                <w:delText>（限</w:delText>
              </w:r>
              <w:r w:rsidDel="00193B42">
                <w:rPr>
                  <w:rFonts w:eastAsia="方正楷体_GBK" w:cs="方正楷体_GBK" w:hint="eastAsia"/>
                  <w:color w:val="000000"/>
                  <w:kern w:val="0"/>
                  <w:sz w:val="28"/>
                  <w:szCs w:val="28"/>
                </w:rPr>
                <w:delText>10</w:delText>
              </w:r>
              <w:r w:rsidDel="00193B42">
                <w:rPr>
                  <w:rFonts w:eastAsia="方正楷体_GBK" w:cs="方正楷体_GBK" w:hint="eastAsia"/>
                  <w:color w:val="000000"/>
                  <w:kern w:val="0"/>
                  <w:sz w:val="28"/>
                  <w:szCs w:val="28"/>
                </w:rPr>
                <w:delText>项）</w:delText>
              </w:r>
              <w:bookmarkEnd w:id="712"/>
            </w:del>
          </w:p>
        </w:tc>
      </w:tr>
      <w:tr w:rsidR="0067585B" w:rsidDel="00193B42">
        <w:trPr>
          <w:trHeight w:val="426"/>
          <w:del w:id="713" w:author="Microsoft Office User" w:date="2025-06-20T14:55:00Z"/>
        </w:trPr>
        <w:tc>
          <w:tcPr>
            <w:tcW w:w="628" w:type="dxa"/>
            <w:vAlign w:val="center"/>
          </w:tcPr>
          <w:p w:rsidR="0067585B" w:rsidDel="00193B42" w:rsidRDefault="001234A7">
            <w:pPr>
              <w:widowControl/>
              <w:spacing w:line="400" w:lineRule="exact"/>
              <w:jc w:val="center"/>
              <w:rPr>
                <w:del w:id="714" w:author="Microsoft Office User" w:date="2025-06-20T14:55:00Z"/>
                <w:rFonts w:cs="方正仿宋_GBK"/>
                <w:color w:val="000000"/>
                <w:kern w:val="0"/>
                <w:sz w:val="28"/>
                <w:szCs w:val="28"/>
              </w:rPr>
            </w:pPr>
            <w:del w:id="715" w:author="Microsoft Office User" w:date="2025-06-20T14:55:00Z">
              <w:r w:rsidDel="00193B42">
                <w:rPr>
                  <w:rFonts w:cs="方正仿宋_GBK" w:hint="eastAsia"/>
                  <w:color w:val="000000"/>
                  <w:kern w:val="0"/>
                  <w:sz w:val="28"/>
                  <w:szCs w:val="28"/>
                </w:rPr>
                <w:delText>序号</w:delText>
              </w:r>
            </w:del>
          </w:p>
        </w:tc>
        <w:tc>
          <w:tcPr>
            <w:tcW w:w="1026" w:type="dxa"/>
            <w:gridSpan w:val="2"/>
            <w:vAlign w:val="center"/>
          </w:tcPr>
          <w:p w:rsidR="0067585B" w:rsidDel="00193B42" w:rsidRDefault="001234A7">
            <w:pPr>
              <w:widowControl/>
              <w:spacing w:line="400" w:lineRule="exact"/>
              <w:jc w:val="center"/>
              <w:rPr>
                <w:del w:id="716" w:author="Microsoft Office User" w:date="2025-06-20T14:55:00Z"/>
                <w:rFonts w:cs="方正仿宋_GBK"/>
                <w:color w:val="000000"/>
                <w:kern w:val="0"/>
                <w:sz w:val="28"/>
                <w:szCs w:val="28"/>
              </w:rPr>
            </w:pPr>
            <w:del w:id="717" w:author="Microsoft Office User" w:date="2025-06-20T14:55:00Z">
              <w:r w:rsidDel="00193B42">
                <w:rPr>
                  <w:rFonts w:cs="方正仿宋_GBK" w:hint="eastAsia"/>
                  <w:color w:val="000000"/>
                  <w:kern w:val="0"/>
                  <w:sz w:val="28"/>
                  <w:szCs w:val="28"/>
                </w:rPr>
                <w:delText>立项年度</w:delText>
              </w:r>
            </w:del>
          </w:p>
        </w:tc>
        <w:tc>
          <w:tcPr>
            <w:tcW w:w="1515" w:type="dxa"/>
            <w:gridSpan w:val="2"/>
            <w:vAlign w:val="center"/>
          </w:tcPr>
          <w:p w:rsidR="0067585B" w:rsidDel="00193B42" w:rsidRDefault="001234A7">
            <w:pPr>
              <w:widowControl/>
              <w:spacing w:line="400" w:lineRule="exact"/>
              <w:jc w:val="center"/>
              <w:rPr>
                <w:del w:id="718" w:author="Microsoft Office User" w:date="2025-06-20T14:55:00Z"/>
                <w:rFonts w:cs="方正仿宋_GBK"/>
                <w:color w:val="000000"/>
                <w:kern w:val="0"/>
                <w:sz w:val="28"/>
                <w:szCs w:val="28"/>
              </w:rPr>
            </w:pPr>
            <w:del w:id="719" w:author="Microsoft Office User" w:date="2025-06-20T14:55:00Z">
              <w:r w:rsidDel="00193B42">
                <w:rPr>
                  <w:rFonts w:cs="方正仿宋_GBK" w:hint="eastAsia"/>
                  <w:color w:val="000000"/>
                  <w:kern w:val="0"/>
                  <w:sz w:val="28"/>
                  <w:szCs w:val="28"/>
                </w:rPr>
                <w:delText>项目</w:delText>
              </w:r>
              <w:r w:rsidDel="00193B42">
                <w:rPr>
                  <w:rFonts w:cs="方正仿宋_GBK" w:hint="eastAsia"/>
                  <w:color w:val="000000"/>
                  <w:kern w:val="0"/>
                  <w:sz w:val="28"/>
                  <w:szCs w:val="28"/>
                </w:rPr>
                <w:delText>/</w:delText>
              </w:r>
              <w:r w:rsidDel="00193B42">
                <w:rPr>
                  <w:rFonts w:cs="方正仿宋_GBK" w:hint="eastAsia"/>
                  <w:color w:val="000000"/>
                  <w:kern w:val="0"/>
                  <w:sz w:val="28"/>
                  <w:szCs w:val="28"/>
                </w:rPr>
                <w:delText>课题编号</w:delText>
              </w:r>
            </w:del>
          </w:p>
        </w:tc>
        <w:tc>
          <w:tcPr>
            <w:tcW w:w="1515" w:type="dxa"/>
            <w:gridSpan w:val="2"/>
            <w:vAlign w:val="center"/>
          </w:tcPr>
          <w:p w:rsidR="0067585B" w:rsidDel="00193B42" w:rsidRDefault="001234A7">
            <w:pPr>
              <w:widowControl/>
              <w:spacing w:line="400" w:lineRule="exact"/>
              <w:jc w:val="center"/>
              <w:rPr>
                <w:del w:id="720" w:author="Microsoft Office User" w:date="2025-06-20T14:55:00Z"/>
                <w:rFonts w:cs="方正仿宋_GBK"/>
                <w:color w:val="000000"/>
                <w:kern w:val="0"/>
                <w:sz w:val="28"/>
                <w:szCs w:val="28"/>
              </w:rPr>
            </w:pPr>
            <w:del w:id="721" w:author="Microsoft Office User" w:date="2025-06-20T14:55:00Z">
              <w:r w:rsidDel="00193B42">
                <w:rPr>
                  <w:rFonts w:cs="方正仿宋_GBK" w:hint="eastAsia"/>
                  <w:color w:val="000000"/>
                  <w:kern w:val="0"/>
                  <w:sz w:val="28"/>
                  <w:szCs w:val="28"/>
                </w:rPr>
                <w:delText>项目</w:delText>
              </w:r>
              <w:r w:rsidDel="00193B42">
                <w:rPr>
                  <w:rFonts w:cs="方正仿宋_GBK" w:hint="eastAsia"/>
                  <w:color w:val="000000"/>
                  <w:kern w:val="0"/>
                  <w:sz w:val="28"/>
                  <w:szCs w:val="28"/>
                </w:rPr>
                <w:delText>/</w:delText>
              </w:r>
              <w:r w:rsidDel="00193B42">
                <w:rPr>
                  <w:rFonts w:cs="方正仿宋_GBK" w:hint="eastAsia"/>
                  <w:color w:val="000000"/>
                  <w:kern w:val="0"/>
                  <w:sz w:val="28"/>
                  <w:szCs w:val="28"/>
                </w:rPr>
                <w:delText>课题类别</w:delText>
              </w:r>
            </w:del>
          </w:p>
        </w:tc>
        <w:tc>
          <w:tcPr>
            <w:tcW w:w="1515" w:type="dxa"/>
            <w:gridSpan w:val="2"/>
            <w:vAlign w:val="center"/>
          </w:tcPr>
          <w:p w:rsidR="0067585B" w:rsidDel="00193B42" w:rsidRDefault="001234A7">
            <w:pPr>
              <w:widowControl/>
              <w:spacing w:line="400" w:lineRule="exact"/>
              <w:jc w:val="center"/>
              <w:rPr>
                <w:del w:id="722" w:author="Microsoft Office User" w:date="2025-06-20T14:55:00Z"/>
                <w:rFonts w:cs="方正仿宋_GBK"/>
                <w:color w:val="000000"/>
                <w:kern w:val="0"/>
                <w:sz w:val="28"/>
                <w:szCs w:val="28"/>
              </w:rPr>
            </w:pPr>
            <w:del w:id="723" w:author="Microsoft Office User" w:date="2025-06-20T14:55:00Z">
              <w:r w:rsidDel="00193B42">
                <w:rPr>
                  <w:rFonts w:cs="方正仿宋_GBK" w:hint="eastAsia"/>
                  <w:color w:val="000000"/>
                  <w:kern w:val="0"/>
                  <w:sz w:val="28"/>
                  <w:szCs w:val="28"/>
                </w:rPr>
                <w:delText>项目</w:delText>
              </w:r>
              <w:r w:rsidDel="00193B42">
                <w:rPr>
                  <w:rFonts w:cs="方正仿宋_GBK" w:hint="eastAsia"/>
                  <w:color w:val="000000"/>
                  <w:kern w:val="0"/>
                  <w:sz w:val="28"/>
                  <w:szCs w:val="28"/>
                </w:rPr>
                <w:delText>/</w:delText>
              </w:r>
              <w:r w:rsidDel="00193B42">
                <w:rPr>
                  <w:rFonts w:cs="方正仿宋_GBK" w:hint="eastAsia"/>
                  <w:color w:val="000000"/>
                  <w:kern w:val="0"/>
                  <w:sz w:val="28"/>
                  <w:szCs w:val="28"/>
                </w:rPr>
                <w:delText>课题名称</w:delText>
              </w:r>
            </w:del>
          </w:p>
        </w:tc>
        <w:tc>
          <w:tcPr>
            <w:tcW w:w="1437" w:type="dxa"/>
            <w:gridSpan w:val="2"/>
            <w:vAlign w:val="center"/>
          </w:tcPr>
          <w:p w:rsidR="0067585B" w:rsidDel="00193B42" w:rsidRDefault="001234A7">
            <w:pPr>
              <w:widowControl/>
              <w:spacing w:line="400" w:lineRule="exact"/>
              <w:jc w:val="center"/>
              <w:rPr>
                <w:del w:id="724" w:author="Microsoft Office User" w:date="2025-06-20T14:55:00Z"/>
                <w:rFonts w:cs="方正仿宋_GBK"/>
                <w:color w:val="000000"/>
                <w:kern w:val="0"/>
                <w:sz w:val="28"/>
                <w:szCs w:val="28"/>
              </w:rPr>
            </w:pPr>
            <w:del w:id="725" w:author="Microsoft Office User" w:date="2025-06-20T14:55:00Z">
              <w:r w:rsidDel="00193B42">
                <w:rPr>
                  <w:rFonts w:cs="方正仿宋_GBK" w:hint="eastAsia"/>
                  <w:color w:val="000000"/>
                  <w:kern w:val="0"/>
                  <w:sz w:val="28"/>
                  <w:szCs w:val="28"/>
                </w:rPr>
                <w:delText>获批经费（万元）</w:delText>
              </w:r>
            </w:del>
          </w:p>
        </w:tc>
        <w:tc>
          <w:tcPr>
            <w:tcW w:w="1424" w:type="dxa"/>
            <w:gridSpan w:val="2"/>
            <w:vAlign w:val="center"/>
          </w:tcPr>
          <w:p w:rsidR="0067585B" w:rsidDel="00193B42" w:rsidRDefault="001234A7">
            <w:pPr>
              <w:widowControl/>
              <w:spacing w:line="400" w:lineRule="exact"/>
              <w:jc w:val="center"/>
              <w:rPr>
                <w:del w:id="726" w:author="Microsoft Office User" w:date="2025-06-20T14:55:00Z"/>
                <w:rFonts w:cs="方正仿宋_GBK"/>
                <w:color w:val="000000"/>
                <w:kern w:val="0"/>
                <w:sz w:val="28"/>
                <w:szCs w:val="28"/>
              </w:rPr>
            </w:pPr>
            <w:del w:id="727" w:author="Microsoft Office User" w:date="2025-06-20T14:55:00Z">
              <w:r w:rsidDel="00193B42">
                <w:rPr>
                  <w:rFonts w:cs="方正仿宋_GBK" w:hint="eastAsia"/>
                  <w:color w:val="000000"/>
                  <w:kern w:val="0"/>
                  <w:sz w:val="28"/>
                  <w:szCs w:val="28"/>
                </w:rPr>
                <w:delText>负责人</w:delText>
              </w:r>
            </w:del>
          </w:p>
        </w:tc>
      </w:tr>
      <w:tr w:rsidR="0067585B" w:rsidDel="00193B42">
        <w:trPr>
          <w:trHeight w:val="426"/>
          <w:del w:id="728" w:author="Microsoft Office User" w:date="2025-06-20T14:55:00Z"/>
        </w:trPr>
        <w:tc>
          <w:tcPr>
            <w:tcW w:w="628" w:type="dxa"/>
            <w:shd w:val="clear" w:color="auto" w:fill="auto"/>
            <w:vAlign w:val="center"/>
          </w:tcPr>
          <w:p w:rsidR="0067585B" w:rsidDel="00193B42" w:rsidRDefault="001234A7">
            <w:pPr>
              <w:widowControl/>
              <w:jc w:val="left"/>
              <w:rPr>
                <w:del w:id="729" w:author="Microsoft Office User" w:date="2025-06-20T14:55:00Z"/>
                <w:rFonts w:cs="方正仿宋_GBK"/>
                <w:color w:val="000000"/>
                <w:kern w:val="0"/>
                <w:sz w:val="24"/>
              </w:rPr>
            </w:pPr>
            <w:ins w:id="730" w:author="木木" w:date="2025-06-09T16:40:00Z">
              <w:del w:id="731" w:author="Microsoft Office User" w:date="2025-06-20T14:55:00Z">
                <w:r w:rsidDel="00193B42">
                  <w:rPr>
                    <w:rFonts w:cs="方正仿宋_GBK" w:hint="eastAsia"/>
                    <w:color w:val="000000"/>
                    <w:kern w:val="0"/>
                    <w:sz w:val="24"/>
                  </w:rPr>
                  <w:delText>1</w:delText>
                </w:r>
              </w:del>
            </w:ins>
          </w:p>
        </w:tc>
        <w:tc>
          <w:tcPr>
            <w:tcW w:w="1026" w:type="dxa"/>
            <w:gridSpan w:val="2"/>
            <w:shd w:val="clear" w:color="auto" w:fill="auto"/>
            <w:vAlign w:val="center"/>
          </w:tcPr>
          <w:p w:rsidR="0067585B" w:rsidDel="00193B42" w:rsidRDefault="001234A7">
            <w:pPr>
              <w:widowControl/>
              <w:jc w:val="left"/>
              <w:rPr>
                <w:del w:id="732" w:author="Microsoft Office User" w:date="2025-06-20T14:55:00Z"/>
                <w:rFonts w:cs="方正仿宋_GBK"/>
                <w:color w:val="000000"/>
                <w:kern w:val="0"/>
                <w:sz w:val="24"/>
              </w:rPr>
            </w:pPr>
            <w:ins w:id="733" w:author="木木" w:date="2025-06-09T16:40:00Z">
              <w:del w:id="734" w:author="Microsoft Office User" w:date="2025-06-20T14:55:00Z">
                <w:r w:rsidDel="00193B42">
                  <w:rPr>
                    <w:rFonts w:cs="方正仿宋_GBK" w:hint="eastAsia"/>
                    <w:color w:val="000000"/>
                    <w:kern w:val="0"/>
                    <w:sz w:val="24"/>
                  </w:rPr>
                  <w:delText>2022</w:delText>
                </w:r>
                <w:r w:rsidDel="00193B42">
                  <w:rPr>
                    <w:rFonts w:cs="方正仿宋_GBK" w:hint="eastAsia"/>
                    <w:color w:val="000000"/>
                    <w:kern w:val="0"/>
                    <w:sz w:val="24"/>
                  </w:rPr>
                  <w:delText>年</w:delText>
                </w:r>
              </w:del>
            </w:ins>
          </w:p>
        </w:tc>
        <w:tc>
          <w:tcPr>
            <w:tcW w:w="1515" w:type="dxa"/>
            <w:gridSpan w:val="2"/>
            <w:shd w:val="clear" w:color="auto" w:fill="auto"/>
            <w:vAlign w:val="center"/>
          </w:tcPr>
          <w:p w:rsidR="0067585B" w:rsidDel="00193B42" w:rsidRDefault="001234A7">
            <w:pPr>
              <w:widowControl/>
              <w:jc w:val="left"/>
              <w:rPr>
                <w:del w:id="735" w:author="Microsoft Office User" w:date="2025-06-20T14:55:00Z"/>
                <w:rFonts w:cs="方正仿宋_GBK"/>
                <w:color w:val="000000"/>
                <w:kern w:val="0"/>
                <w:sz w:val="24"/>
              </w:rPr>
            </w:pPr>
            <w:ins w:id="736" w:author="木木" w:date="2025-06-09T16:40:00Z">
              <w:del w:id="737" w:author="Microsoft Office User" w:date="2025-06-20T14:55:00Z">
                <w:r w:rsidDel="00193B42">
                  <w:rPr>
                    <w:rFonts w:cs="方正仿宋_GBK" w:hint="eastAsia"/>
                    <w:color w:val="000000"/>
                    <w:kern w:val="0"/>
                    <w:sz w:val="24"/>
                  </w:rPr>
                  <w:delText>ZHYX002</w:delText>
                </w:r>
              </w:del>
            </w:ins>
          </w:p>
        </w:tc>
        <w:tc>
          <w:tcPr>
            <w:tcW w:w="1515" w:type="dxa"/>
            <w:gridSpan w:val="2"/>
            <w:shd w:val="clear" w:color="auto" w:fill="auto"/>
            <w:vAlign w:val="center"/>
          </w:tcPr>
          <w:p w:rsidR="0067585B" w:rsidDel="00193B42" w:rsidRDefault="001234A7">
            <w:pPr>
              <w:widowControl/>
              <w:jc w:val="left"/>
              <w:rPr>
                <w:del w:id="738" w:author="Microsoft Office User" w:date="2025-06-20T14:55:00Z"/>
                <w:rFonts w:cs="方正仿宋_GBK"/>
                <w:color w:val="000000"/>
                <w:kern w:val="0"/>
                <w:sz w:val="24"/>
              </w:rPr>
            </w:pPr>
            <w:ins w:id="739" w:author="木木" w:date="2025-06-09T16:40:00Z">
              <w:del w:id="740" w:author="Microsoft Office User" w:date="2025-06-20T14:55:00Z">
                <w:r w:rsidDel="00193B42">
                  <w:rPr>
                    <w:rFonts w:cs="方正仿宋_GBK" w:hint="eastAsia"/>
                    <w:color w:val="000000"/>
                    <w:kern w:val="0"/>
                    <w:sz w:val="24"/>
                  </w:rPr>
                  <w:delText>重庆医科大学智慧医学课题</w:delText>
                </w:r>
              </w:del>
            </w:ins>
          </w:p>
        </w:tc>
        <w:tc>
          <w:tcPr>
            <w:tcW w:w="1515" w:type="dxa"/>
            <w:gridSpan w:val="2"/>
            <w:shd w:val="clear" w:color="auto" w:fill="auto"/>
            <w:vAlign w:val="center"/>
          </w:tcPr>
          <w:p w:rsidR="0067585B" w:rsidDel="00193B42" w:rsidRDefault="001234A7">
            <w:pPr>
              <w:widowControl/>
              <w:jc w:val="left"/>
              <w:rPr>
                <w:del w:id="741" w:author="Microsoft Office User" w:date="2025-06-20T14:55:00Z"/>
                <w:rFonts w:cs="方正仿宋_GBK"/>
                <w:color w:val="000000"/>
                <w:kern w:val="0"/>
                <w:sz w:val="24"/>
              </w:rPr>
            </w:pPr>
            <w:ins w:id="742" w:author="木木" w:date="2025-06-09T16:40:00Z">
              <w:del w:id="743" w:author="Microsoft Office User" w:date="2025-06-20T14:55:00Z">
                <w:r w:rsidDel="00193B42">
                  <w:rPr>
                    <w:rFonts w:cs="方正仿宋_GBK" w:hint="eastAsia"/>
                    <w:color w:val="000000"/>
                    <w:kern w:val="0"/>
                    <w:sz w:val="24"/>
                  </w:rPr>
                  <w:delText>基于机器学习算法建立</w:delText>
                </w:r>
                <w:r w:rsidDel="00193B42">
                  <w:rPr>
                    <w:rFonts w:cs="方正仿宋_GBK" w:hint="eastAsia"/>
                    <w:color w:val="000000"/>
                    <w:kern w:val="0"/>
                    <w:sz w:val="24"/>
                  </w:rPr>
                  <w:delText xml:space="preserve"> </w:delText>
                </w:r>
                <w:r w:rsidDel="00193B42">
                  <w:rPr>
                    <w:rFonts w:cs="方正仿宋_GBK"/>
                    <w:color w:val="000000"/>
                    <w:kern w:val="0"/>
                    <w:sz w:val="24"/>
                  </w:rPr>
                  <w:delText xml:space="preserve">PD-1/PD-L1 </w:delText>
                </w:r>
                <w:r w:rsidDel="00193B42">
                  <w:rPr>
                    <w:rFonts w:cs="方正仿宋_GBK" w:hint="eastAsia"/>
                    <w:color w:val="000000"/>
                    <w:kern w:val="0"/>
                    <w:sz w:val="24"/>
                  </w:rPr>
                  <w:delText>类药品甲状腺不良事件风险预测模型级预警监测系统开发</w:delText>
                </w:r>
              </w:del>
            </w:ins>
          </w:p>
        </w:tc>
        <w:tc>
          <w:tcPr>
            <w:tcW w:w="1437" w:type="dxa"/>
            <w:gridSpan w:val="2"/>
            <w:shd w:val="clear" w:color="auto" w:fill="auto"/>
            <w:vAlign w:val="center"/>
          </w:tcPr>
          <w:p w:rsidR="0067585B" w:rsidDel="00193B42" w:rsidRDefault="001234A7">
            <w:pPr>
              <w:widowControl/>
              <w:jc w:val="left"/>
              <w:rPr>
                <w:del w:id="744" w:author="Microsoft Office User" w:date="2025-06-20T14:55:00Z"/>
                <w:rFonts w:cs="方正仿宋_GBK"/>
                <w:color w:val="000000"/>
                <w:kern w:val="0"/>
                <w:sz w:val="24"/>
              </w:rPr>
            </w:pPr>
            <w:ins w:id="745" w:author="木木" w:date="2025-06-09T16:40:00Z">
              <w:del w:id="746" w:author="Microsoft Office User" w:date="2025-06-20T14:55:00Z">
                <w:r w:rsidDel="00193B42">
                  <w:rPr>
                    <w:rFonts w:cs="方正仿宋_GBK" w:hint="eastAsia"/>
                    <w:color w:val="000000"/>
                    <w:kern w:val="0"/>
                    <w:sz w:val="24"/>
                  </w:rPr>
                  <w:delText>2.0</w:delText>
                </w:r>
              </w:del>
            </w:ins>
          </w:p>
        </w:tc>
        <w:tc>
          <w:tcPr>
            <w:tcW w:w="1424" w:type="dxa"/>
            <w:gridSpan w:val="2"/>
            <w:shd w:val="clear" w:color="auto" w:fill="auto"/>
            <w:vAlign w:val="center"/>
          </w:tcPr>
          <w:p w:rsidR="0067585B" w:rsidDel="00193B42" w:rsidRDefault="001234A7">
            <w:pPr>
              <w:widowControl/>
              <w:jc w:val="left"/>
              <w:rPr>
                <w:del w:id="747" w:author="Microsoft Office User" w:date="2025-06-20T14:55:00Z"/>
                <w:rFonts w:cs="方正仿宋_GBK"/>
                <w:color w:val="000000"/>
                <w:kern w:val="0"/>
                <w:sz w:val="24"/>
              </w:rPr>
            </w:pPr>
            <w:ins w:id="748" w:author="木木" w:date="2025-06-09T16:40:00Z">
              <w:del w:id="749" w:author="Microsoft Office User" w:date="2025-06-20T14:55:00Z">
                <w:r w:rsidDel="00193B42">
                  <w:rPr>
                    <w:rFonts w:cs="方正仿宋_GBK" w:hint="eastAsia"/>
                    <w:color w:val="000000"/>
                    <w:kern w:val="0"/>
                    <w:sz w:val="24"/>
                  </w:rPr>
                  <w:delText>龚军</w:delText>
                </w:r>
              </w:del>
            </w:ins>
          </w:p>
        </w:tc>
      </w:tr>
      <w:tr w:rsidR="0067585B" w:rsidDel="00193B42">
        <w:trPr>
          <w:trHeight w:val="426"/>
          <w:del w:id="750" w:author="Microsoft Office User" w:date="2025-06-20T14:55:00Z"/>
        </w:trPr>
        <w:tc>
          <w:tcPr>
            <w:tcW w:w="628" w:type="dxa"/>
            <w:vAlign w:val="center"/>
          </w:tcPr>
          <w:p w:rsidR="0067585B" w:rsidDel="00193B42" w:rsidRDefault="001234A7">
            <w:pPr>
              <w:widowControl/>
              <w:jc w:val="left"/>
              <w:rPr>
                <w:del w:id="751" w:author="Microsoft Office User" w:date="2025-06-20T14:55:00Z"/>
                <w:rFonts w:cs="方正仿宋_GBK"/>
                <w:color w:val="000000"/>
                <w:kern w:val="0"/>
                <w:sz w:val="24"/>
              </w:rPr>
            </w:pPr>
            <w:ins w:id="752" w:author="木木" w:date="2025-06-09T16:40:00Z">
              <w:del w:id="753" w:author="Microsoft Office User" w:date="2025-06-20T14:55:00Z">
                <w:r w:rsidDel="00193B42">
                  <w:rPr>
                    <w:rFonts w:cs="方正仿宋_GBK" w:hint="eastAsia"/>
                    <w:color w:val="000000"/>
                    <w:kern w:val="0"/>
                    <w:sz w:val="24"/>
                  </w:rPr>
                  <w:delText>2</w:delText>
                </w:r>
              </w:del>
            </w:ins>
          </w:p>
        </w:tc>
        <w:tc>
          <w:tcPr>
            <w:tcW w:w="1026" w:type="dxa"/>
            <w:gridSpan w:val="2"/>
            <w:vAlign w:val="center"/>
          </w:tcPr>
          <w:p w:rsidR="0067585B" w:rsidDel="00193B42" w:rsidRDefault="001234A7">
            <w:pPr>
              <w:widowControl/>
              <w:jc w:val="left"/>
              <w:rPr>
                <w:del w:id="754" w:author="Microsoft Office User" w:date="2025-06-20T14:55:00Z"/>
                <w:rFonts w:cs="方正仿宋_GBK"/>
                <w:color w:val="000000"/>
                <w:kern w:val="0"/>
                <w:sz w:val="24"/>
              </w:rPr>
            </w:pPr>
            <w:ins w:id="755" w:author="木木" w:date="2025-06-09T16:40:00Z">
              <w:del w:id="756" w:author="Microsoft Office User" w:date="2025-06-20T14:55:00Z">
                <w:r w:rsidDel="00193B42">
                  <w:rPr>
                    <w:rFonts w:cs="方正仿宋_GBK" w:hint="eastAsia"/>
                    <w:color w:val="000000"/>
                    <w:kern w:val="0"/>
                    <w:sz w:val="24"/>
                  </w:rPr>
                  <w:delText>2022</w:delText>
                </w:r>
                <w:r w:rsidDel="00193B42">
                  <w:rPr>
                    <w:rFonts w:cs="方正仿宋_GBK" w:hint="eastAsia"/>
                    <w:color w:val="000000"/>
                    <w:kern w:val="0"/>
                    <w:sz w:val="24"/>
                  </w:rPr>
                  <w:delText>年</w:delText>
                </w:r>
              </w:del>
            </w:ins>
          </w:p>
        </w:tc>
        <w:tc>
          <w:tcPr>
            <w:tcW w:w="1515" w:type="dxa"/>
            <w:gridSpan w:val="2"/>
            <w:vAlign w:val="center"/>
          </w:tcPr>
          <w:p w:rsidR="0067585B" w:rsidDel="00193B42" w:rsidRDefault="001234A7">
            <w:pPr>
              <w:widowControl/>
              <w:jc w:val="left"/>
              <w:rPr>
                <w:del w:id="757" w:author="Microsoft Office User" w:date="2025-06-20T14:55:00Z"/>
                <w:rFonts w:cs="方正仿宋_GBK"/>
                <w:color w:val="000000"/>
                <w:kern w:val="0"/>
                <w:sz w:val="24"/>
              </w:rPr>
            </w:pPr>
            <w:ins w:id="758" w:author="木木" w:date="2025-06-09T16:40:00Z">
              <w:del w:id="759" w:author="Microsoft Office User" w:date="2025-06-20T14:55:00Z">
                <w:r w:rsidDel="00193B42">
                  <w:rPr>
                    <w:rFonts w:cstheme="minorBidi" w:hint="eastAsia"/>
                    <w:sz w:val="24"/>
                  </w:rPr>
                  <w:delText>HCKW-2022-18</w:delText>
                </w:r>
              </w:del>
            </w:ins>
          </w:p>
        </w:tc>
        <w:tc>
          <w:tcPr>
            <w:tcW w:w="1515" w:type="dxa"/>
            <w:gridSpan w:val="2"/>
            <w:vAlign w:val="center"/>
          </w:tcPr>
          <w:p w:rsidR="0067585B" w:rsidDel="00193B42" w:rsidRDefault="001234A7">
            <w:pPr>
              <w:widowControl/>
              <w:jc w:val="left"/>
              <w:rPr>
                <w:del w:id="760" w:author="Microsoft Office User" w:date="2025-06-20T14:55:00Z"/>
                <w:rFonts w:cs="方正仿宋_GBK"/>
                <w:color w:val="000000"/>
                <w:kern w:val="0"/>
                <w:sz w:val="24"/>
              </w:rPr>
            </w:pPr>
            <w:ins w:id="761" w:author="木木" w:date="2025-06-09T16:40:00Z">
              <w:del w:id="762" w:author="Microsoft Office User" w:date="2025-06-20T14:55:00Z">
                <w:r w:rsidDel="00193B42">
                  <w:rPr>
                    <w:rFonts w:cs="方正仿宋_GBK" w:hint="eastAsia"/>
                    <w:color w:val="000000"/>
                    <w:kern w:val="0"/>
                    <w:sz w:val="24"/>
                  </w:rPr>
                  <w:delText>卫生类</w:delText>
                </w:r>
              </w:del>
            </w:ins>
          </w:p>
        </w:tc>
        <w:tc>
          <w:tcPr>
            <w:tcW w:w="1515" w:type="dxa"/>
            <w:gridSpan w:val="2"/>
            <w:vAlign w:val="center"/>
          </w:tcPr>
          <w:p w:rsidR="0067585B" w:rsidDel="00193B42" w:rsidRDefault="001234A7">
            <w:pPr>
              <w:widowControl/>
              <w:jc w:val="left"/>
              <w:rPr>
                <w:del w:id="763" w:author="Microsoft Office User" w:date="2025-06-20T14:55:00Z"/>
                <w:rFonts w:cs="方正仿宋_GBK"/>
                <w:color w:val="000000"/>
                <w:kern w:val="0"/>
                <w:sz w:val="24"/>
              </w:rPr>
            </w:pPr>
            <w:ins w:id="764" w:author="木木" w:date="2025-06-09T16:40:00Z">
              <w:del w:id="765" w:author="Microsoft Office User" w:date="2025-06-20T14:55:00Z">
                <w:r w:rsidDel="00193B42">
                  <w:rPr>
                    <w:rFonts w:cs="方正仿宋_GBK" w:hint="eastAsia"/>
                    <w:color w:val="000000"/>
                    <w:kern w:val="0"/>
                    <w:sz w:val="24"/>
                  </w:rPr>
                  <w:delText>《神经内镜手术治疗基底节区高血压脑出血的临床研究》</w:delText>
                </w:r>
              </w:del>
            </w:ins>
          </w:p>
        </w:tc>
        <w:tc>
          <w:tcPr>
            <w:tcW w:w="1437" w:type="dxa"/>
            <w:gridSpan w:val="2"/>
            <w:vAlign w:val="center"/>
          </w:tcPr>
          <w:p w:rsidR="0067585B" w:rsidDel="00193B42" w:rsidRDefault="001234A7">
            <w:pPr>
              <w:widowControl/>
              <w:jc w:val="left"/>
              <w:rPr>
                <w:del w:id="766" w:author="Microsoft Office User" w:date="2025-06-20T14:55:00Z"/>
                <w:rFonts w:cs="方正仿宋_GBK"/>
                <w:color w:val="000000"/>
                <w:kern w:val="0"/>
                <w:sz w:val="24"/>
              </w:rPr>
            </w:pPr>
            <w:ins w:id="767" w:author="木木" w:date="2025-06-09T16:40:00Z">
              <w:del w:id="768" w:author="Microsoft Office User" w:date="2025-06-20T14:55:00Z">
                <w:r w:rsidDel="00193B42">
                  <w:rPr>
                    <w:rFonts w:cs="方正仿宋_GBK" w:hint="eastAsia"/>
                    <w:color w:val="000000"/>
                    <w:kern w:val="0"/>
                    <w:sz w:val="24"/>
                  </w:rPr>
                  <w:delText>1.0</w:delText>
                </w:r>
              </w:del>
            </w:ins>
          </w:p>
        </w:tc>
        <w:tc>
          <w:tcPr>
            <w:tcW w:w="1424" w:type="dxa"/>
            <w:gridSpan w:val="2"/>
            <w:vAlign w:val="center"/>
          </w:tcPr>
          <w:p w:rsidR="0067585B" w:rsidDel="00193B42" w:rsidRDefault="001234A7">
            <w:pPr>
              <w:widowControl/>
              <w:jc w:val="left"/>
              <w:rPr>
                <w:del w:id="769" w:author="Microsoft Office User" w:date="2025-06-20T14:55:00Z"/>
                <w:rFonts w:cs="方正仿宋_GBK"/>
                <w:color w:val="000000"/>
                <w:kern w:val="0"/>
                <w:sz w:val="24"/>
              </w:rPr>
            </w:pPr>
            <w:ins w:id="770" w:author="木木" w:date="2025-06-09T16:40:00Z">
              <w:del w:id="771" w:author="Microsoft Office User" w:date="2025-06-20T14:55:00Z">
                <w:r w:rsidDel="00193B42">
                  <w:rPr>
                    <w:rFonts w:cs="方正仿宋_GBK" w:hint="eastAsia"/>
                    <w:color w:val="000000"/>
                    <w:kern w:val="0"/>
                    <w:sz w:val="24"/>
                  </w:rPr>
                  <w:delText>陆波</w:delText>
                </w:r>
              </w:del>
            </w:ins>
          </w:p>
        </w:tc>
      </w:tr>
      <w:tr w:rsidR="0067585B" w:rsidDel="00193B42">
        <w:trPr>
          <w:trHeight w:val="426"/>
          <w:del w:id="772" w:author="Microsoft Office User" w:date="2025-06-20T14:55:00Z"/>
        </w:trPr>
        <w:tc>
          <w:tcPr>
            <w:tcW w:w="628" w:type="dxa"/>
            <w:vAlign w:val="center"/>
          </w:tcPr>
          <w:p w:rsidR="0067585B" w:rsidDel="00193B42" w:rsidRDefault="001234A7">
            <w:pPr>
              <w:widowControl/>
              <w:jc w:val="left"/>
              <w:rPr>
                <w:del w:id="773" w:author="Microsoft Office User" w:date="2025-06-20T14:55:00Z"/>
                <w:rFonts w:cs="方正仿宋_GBK"/>
                <w:color w:val="000000"/>
                <w:kern w:val="0"/>
                <w:sz w:val="24"/>
              </w:rPr>
            </w:pPr>
            <w:ins w:id="774" w:author="木木" w:date="2025-06-09T16:40:00Z">
              <w:del w:id="775" w:author="Microsoft Office User" w:date="2025-06-20T14:55:00Z">
                <w:r w:rsidDel="00193B42">
                  <w:rPr>
                    <w:rFonts w:cs="方正仿宋_GBK" w:hint="eastAsia"/>
                    <w:color w:val="000000"/>
                    <w:kern w:val="0"/>
                    <w:sz w:val="24"/>
                  </w:rPr>
                  <w:delText>3</w:delText>
                </w:r>
              </w:del>
            </w:ins>
          </w:p>
        </w:tc>
        <w:tc>
          <w:tcPr>
            <w:tcW w:w="1026" w:type="dxa"/>
            <w:gridSpan w:val="2"/>
            <w:vAlign w:val="center"/>
          </w:tcPr>
          <w:p w:rsidR="0067585B" w:rsidDel="00193B42" w:rsidRDefault="001234A7">
            <w:pPr>
              <w:widowControl/>
              <w:jc w:val="left"/>
              <w:rPr>
                <w:del w:id="776" w:author="Microsoft Office User" w:date="2025-06-20T14:55:00Z"/>
                <w:rFonts w:cs="方正仿宋_GBK"/>
                <w:color w:val="000000"/>
                <w:kern w:val="0"/>
                <w:sz w:val="24"/>
              </w:rPr>
            </w:pPr>
            <w:ins w:id="777" w:author="木木" w:date="2025-06-09T16:40:00Z">
              <w:del w:id="778" w:author="Microsoft Office User" w:date="2025-06-20T14:55:00Z">
                <w:r w:rsidDel="00193B42">
                  <w:rPr>
                    <w:rFonts w:cs="方正仿宋_GBK" w:hint="eastAsia"/>
                    <w:color w:val="000000"/>
                    <w:kern w:val="0"/>
                    <w:sz w:val="24"/>
                  </w:rPr>
                  <w:delText>2024</w:delText>
                </w:r>
                <w:r w:rsidDel="00193B42">
                  <w:rPr>
                    <w:rFonts w:cs="方正仿宋_GBK" w:hint="eastAsia"/>
                    <w:color w:val="000000"/>
                    <w:kern w:val="0"/>
                    <w:sz w:val="24"/>
                  </w:rPr>
                  <w:delText>年</w:delText>
                </w:r>
              </w:del>
            </w:ins>
          </w:p>
        </w:tc>
        <w:tc>
          <w:tcPr>
            <w:tcW w:w="1515" w:type="dxa"/>
            <w:gridSpan w:val="2"/>
            <w:vAlign w:val="center"/>
          </w:tcPr>
          <w:p w:rsidR="0067585B" w:rsidDel="00193B42" w:rsidRDefault="001234A7">
            <w:pPr>
              <w:widowControl/>
              <w:jc w:val="left"/>
              <w:rPr>
                <w:del w:id="779" w:author="Microsoft Office User" w:date="2025-06-20T14:55:00Z"/>
                <w:rFonts w:cs="方正仿宋_GBK"/>
                <w:color w:val="000000"/>
                <w:kern w:val="0"/>
                <w:sz w:val="24"/>
              </w:rPr>
            </w:pPr>
            <w:ins w:id="780" w:author="木木" w:date="2025-06-09T16:40:00Z">
              <w:del w:id="781" w:author="Microsoft Office User" w:date="2025-06-20T14:55:00Z">
                <w:r w:rsidDel="00193B42">
                  <w:rPr>
                    <w:rFonts w:cs="方正仿宋_GBK" w:hint="eastAsia"/>
                    <w:color w:val="000000"/>
                    <w:kern w:val="0"/>
                    <w:sz w:val="24"/>
                  </w:rPr>
                  <w:delText>HCKJ-2024-058</w:delText>
                </w:r>
              </w:del>
            </w:ins>
          </w:p>
        </w:tc>
        <w:tc>
          <w:tcPr>
            <w:tcW w:w="1515" w:type="dxa"/>
            <w:gridSpan w:val="2"/>
            <w:vAlign w:val="center"/>
          </w:tcPr>
          <w:p w:rsidR="0067585B" w:rsidDel="00193B42" w:rsidRDefault="001234A7">
            <w:pPr>
              <w:widowControl/>
              <w:jc w:val="left"/>
              <w:rPr>
                <w:del w:id="782" w:author="Microsoft Office User" w:date="2025-06-20T14:55:00Z"/>
                <w:rFonts w:cs="方正仿宋_GBK"/>
                <w:color w:val="000000"/>
                <w:kern w:val="0"/>
                <w:sz w:val="24"/>
              </w:rPr>
            </w:pPr>
            <w:ins w:id="783" w:author="木木" w:date="2025-06-09T16:40:00Z">
              <w:del w:id="784" w:author="Microsoft Office User" w:date="2025-06-20T14:55:00Z">
                <w:r w:rsidDel="00193B42">
                  <w:rPr>
                    <w:rFonts w:cs="方正仿宋_GBK" w:hint="eastAsia"/>
                    <w:color w:val="000000"/>
                    <w:kern w:val="0"/>
                    <w:sz w:val="24"/>
                  </w:rPr>
                  <w:delText>卫生类</w:delText>
                </w:r>
              </w:del>
            </w:ins>
          </w:p>
        </w:tc>
        <w:tc>
          <w:tcPr>
            <w:tcW w:w="1515" w:type="dxa"/>
            <w:gridSpan w:val="2"/>
            <w:vAlign w:val="center"/>
          </w:tcPr>
          <w:p w:rsidR="0067585B" w:rsidDel="00193B42" w:rsidRDefault="001234A7">
            <w:pPr>
              <w:widowControl/>
              <w:jc w:val="left"/>
              <w:rPr>
                <w:ins w:id="785" w:author="木木" w:date="2025-06-09T16:40:00Z"/>
                <w:del w:id="786" w:author="Microsoft Office User" w:date="2025-06-20T14:55:00Z"/>
                <w:rFonts w:cs="方正仿宋_GBK"/>
                <w:color w:val="000000"/>
                <w:kern w:val="0"/>
                <w:sz w:val="24"/>
              </w:rPr>
            </w:pPr>
            <w:ins w:id="787" w:author="木木" w:date="2025-06-09T16:40:00Z">
              <w:del w:id="788" w:author="Microsoft Office User" w:date="2025-06-20T14:55:00Z">
                <w:r w:rsidDel="00193B42">
                  <w:rPr>
                    <w:rFonts w:cs="方正仿宋_GBK" w:hint="eastAsia"/>
                    <w:color w:val="000000"/>
                    <w:kern w:val="0"/>
                    <w:sz w:val="24"/>
                  </w:rPr>
                  <w:delText>“替代搜寻”延续护理模式在老年</w:delText>
                </w:r>
                <w:r w:rsidDel="00193B42">
                  <w:rPr>
                    <w:rFonts w:cs="方正仿宋_GBK" w:hint="eastAsia"/>
                    <w:color w:val="000000"/>
                    <w:kern w:val="0"/>
                    <w:sz w:val="24"/>
                  </w:rPr>
                  <w:delText xml:space="preserve"> 2 </w:delText>
                </w:r>
                <w:r w:rsidDel="00193B42">
                  <w:rPr>
                    <w:rFonts w:cs="方正仿宋_GBK" w:hint="eastAsia"/>
                    <w:color w:val="000000"/>
                    <w:kern w:val="0"/>
                    <w:sz w:val="24"/>
                  </w:rPr>
                  <w:delText>型</w:delText>
                </w:r>
                <w:r w:rsidDel="00193B42">
                  <w:rPr>
                    <w:rFonts w:cs="方正仿宋_GBK" w:hint="eastAsia"/>
                    <w:color w:val="000000"/>
                    <w:kern w:val="0"/>
                    <w:sz w:val="24"/>
                  </w:rPr>
                  <w:delText xml:space="preserve"> </w:delText>
                </w:r>
              </w:del>
            </w:ins>
          </w:p>
          <w:p w:rsidR="0067585B" w:rsidDel="00193B42" w:rsidRDefault="001234A7">
            <w:pPr>
              <w:widowControl/>
              <w:jc w:val="left"/>
              <w:rPr>
                <w:del w:id="789" w:author="Microsoft Office User" w:date="2025-06-20T14:55:00Z"/>
                <w:rFonts w:cs="方正仿宋_GBK"/>
                <w:color w:val="000000"/>
                <w:kern w:val="0"/>
                <w:sz w:val="24"/>
              </w:rPr>
            </w:pPr>
            <w:ins w:id="790" w:author="木木" w:date="2025-06-09T16:40:00Z">
              <w:del w:id="791" w:author="Microsoft Office User" w:date="2025-06-20T14:55:00Z">
                <w:r w:rsidDel="00193B42">
                  <w:rPr>
                    <w:rFonts w:cs="方正仿宋_GBK" w:hint="eastAsia"/>
                    <w:color w:val="000000"/>
                    <w:kern w:val="0"/>
                    <w:sz w:val="24"/>
                  </w:rPr>
                  <w:delText>糖尿病患者自我管理中的应用</w:delText>
                </w:r>
              </w:del>
            </w:ins>
          </w:p>
        </w:tc>
        <w:tc>
          <w:tcPr>
            <w:tcW w:w="1437" w:type="dxa"/>
            <w:gridSpan w:val="2"/>
            <w:vAlign w:val="center"/>
          </w:tcPr>
          <w:p w:rsidR="0067585B" w:rsidDel="00193B42" w:rsidRDefault="001234A7">
            <w:pPr>
              <w:widowControl/>
              <w:jc w:val="left"/>
              <w:rPr>
                <w:del w:id="792" w:author="Microsoft Office User" w:date="2025-06-20T14:55:00Z"/>
                <w:rFonts w:cs="方正仿宋_GBK"/>
                <w:color w:val="000000"/>
                <w:kern w:val="0"/>
                <w:sz w:val="24"/>
              </w:rPr>
            </w:pPr>
            <w:ins w:id="793" w:author="木木" w:date="2025-06-09T16:40:00Z">
              <w:del w:id="794" w:author="Microsoft Office User" w:date="2025-06-20T14:55:00Z">
                <w:r w:rsidDel="00193B42">
                  <w:rPr>
                    <w:rFonts w:cs="方正仿宋_GBK" w:hint="eastAsia"/>
                    <w:color w:val="000000"/>
                    <w:kern w:val="0"/>
                    <w:sz w:val="24"/>
                  </w:rPr>
                  <w:delText>0.5</w:delText>
                </w:r>
              </w:del>
            </w:ins>
          </w:p>
        </w:tc>
        <w:tc>
          <w:tcPr>
            <w:tcW w:w="1424" w:type="dxa"/>
            <w:gridSpan w:val="2"/>
            <w:vAlign w:val="center"/>
          </w:tcPr>
          <w:p w:rsidR="0067585B" w:rsidDel="00193B42" w:rsidRDefault="001234A7">
            <w:pPr>
              <w:widowControl/>
              <w:jc w:val="left"/>
              <w:rPr>
                <w:del w:id="795" w:author="Microsoft Office User" w:date="2025-06-20T14:55:00Z"/>
                <w:rFonts w:cs="方正仿宋_GBK"/>
                <w:color w:val="000000"/>
                <w:kern w:val="0"/>
                <w:sz w:val="24"/>
              </w:rPr>
            </w:pPr>
            <w:ins w:id="796" w:author="木木" w:date="2025-06-09T16:40:00Z">
              <w:del w:id="797" w:author="Microsoft Office User" w:date="2025-06-20T14:55:00Z">
                <w:r w:rsidDel="00193B42">
                  <w:rPr>
                    <w:rFonts w:cs="方正仿宋_GBK" w:hint="eastAsia"/>
                    <w:color w:val="000000"/>
                    <w:kern w:val="0"/>
                    <w:sz w:val="24"/>
                  </w:rPr>
                  <w:delText>穆林立</w:delText>
                </w:r>
              </w:del>
            </w:ins>
          </w:p>
        </w:tc>
      </w:tr>
      <w:tr w:rsidR="0067585B" w:rsidDel="00193B42">
        <w:trPr>
          <w:trHeight w:val="362"/>
          <w:del w:id="798" w:author="Microsoft Office User" w:date="2025-06-20T14:55:00Z"/>
        </w:trPr>
        <w:tc>
          <w:tcPr>
            <w:tcW w:w="9060" w:type="dxa"/>
            <w:gridSpan w:val="13"/>
            <w:vAlign w:val="center"/>
          </w:tcPr>
          <w:p w:rsidR="0067585B" w:rsidDel="00193B42" w:rsidRDefault="001234A7">
            <w:pPr>
              <w:autoSpaceDN w:val="0"/>
              <w:ind w:leftChars="-25" w:left="-53" w:rightChars="-25" w:right="-53" w:firstLineChars="200" w:firstLine="560"/>
              <w:jc w:val="left"/>
              <w:textAlignment w:val="center"/>
              <w:rPr>
                <w:del w:id="799" w:author="Microsoft Office User" w:date="2025-06-20T14:55:00Z"/>
                <w:bCs/>
                <w:color w:val="000000"/>
                <w:kern w:val="0"/>
                <w:sz w:val="28"/>
                <w:szCs w:val="28"/>
              </w:rPr>
            </w:pPr>
            <w:del w:id="800" w:author="Microsoft Office User" w:date="2025-06-20T14:55:00Z">
              <w:r w:rsidDel="00193B42">
                <w:rPr>
                  <w:rFonts w:cs="方正楷体_GBK" w:hint="eastAsia"/>
                  <w:bCs/>
                  <w:color w:val="000000"/>
                  <w:kern w:val="0"/>
                  <w:sz w:val="28"/>
                  <w:szCs w:val="28"/>
                </w:rPr>
                <w:delText>（二）代表性论文</w:delText>
              </w:r>
              <w:bookmarkStart w:id="801" w:name="OLE_LINK6"/>
              <w:r w:rsidDel="00193B42">
                <w:rPr>
                  <w:rFonts w:cs="方正楷体_GBK" w:hint="eastAsia"/>
                  <w:bCs/>
                  <w:color w:val="000000"/>
                  <w:kern w:val="0"/>
                  <w:sz w:val="28"/>
                  <w:szCs w:val="28"/>
                </w:rPr>
                <w:delText>情况（限</w:delText>
              </w:r>
              <w:r w:rsidDel="00193B42">
                <w:rPr>
                  <w:rFonts w:cs="方正楷体_GBK" w:hint="eastAsia"/>
                  <w:bCs/>
                  <w:color w:val="000000"/>
                  <w:kern w:val="0"/>
                  <w:sz w:val="28"/>
                  <w:szCs w:val="28"/>
                </w:rPr>
                <w:delText>20</w:delText>
              </w:r>
              <w:r w:rsidDel="00193B42">
                <w:rPr>
                  <w:rFonts w:cs="方正楷体_GBK" w:hint="eastAsia"/>
                  <w:bCs/>
                  <w:color w:val="000000"/>
                  <w:kern w:val="0"/>
                  <w:sz w:val="28"/>
                  <w:szCs w:val="28"/>
                </w:rPr>
                <w:delText>篇）</w:delText>
              </w:r>
              <w:bookmarkEnd w:id="801"/>
            </w:del>
          </w:p>
        </w:tc>
      </w:tr>
      <w:tr w:rsidR="0067585B" w:rsidDel="00193B42">
        <w:trPr>
          <w:trHeight w:val="362"/>
          <w:del w:id="802" w:author="Microsoft Office User" w:date="2025-06-20T14:55:00Z"/>
        </w:trPr>
        <w:tc>
          <w:tcPr>
            <w:tcW w:w="793" w:type="dxa"/>
            <w:gridSpan w:val="2"/>
            <w:vAlign w:val="center"/>
          </w:tcPr>
          <w:p w:rsidR="0067585B" w:rsidDel="00193B42" w:rsidRDefault="001234A7">
            <w:pPr>
              <w:autoSpaceDN w:val="0"/>
              <w:ind w:leftChars="-25" w:left="-53" w:rightChars="-25" w:right="-53"/>
              <w:jc w:val="center"/>
              <w:textAlignment w:val="center"/>
              <w:rPr>
                <w:del w:id="803" w:author="Microsoft Office User" w:date="2025-06-20T14:55:00Z"/>
                <w:rFonts w:eastAsia="方正楷体_GBK" w:cs="方正楷体_GBK"/>
                <w:bCs/>
                <w:color w:val="000000"/>
                <w:kern w:val="0"/>
                <w:sz w:val="28"/>
                <w:szCs w:val="28"/>
              </w:rPr>
            </w:pPr>
            <w:del w:id="804" w:author="Microsoft Office User" w:date="2025-06-20T14:55:00Z">
              <w:r w:rsidDel="00193B42">
                <w:rPr>
                  <w:rFonts w:eastAsia="方正楷体_GBK" w:cs="方正楷体_GBK" w:hint="eastAsia"/>
                  <w:bCs/>
                  <w:color w:val="000000"/>
                  <w:kern w:val="0"/>
                  <w:sz w:val="28"/>
                  <w:szCs w:val="28"/>
                </w:rPr>
                <w:delText>序号</w:delText>
              </w:r>
            </w:del>
          </w:p>
        </w:tc>
        <w:tc>
          <w:tcPr>
            <w:tcW w:w="1430" w:type="dxa"/>
            <w:gridSpan w:val="2"/>
            <w:vAlign w:val="center"/>
          </w:tcPr>
          <w:p w:rsidR="0067585B" w:rsidDel="00193B42" w:rsidRDefault="001234A7">
            <w:pPr>
              <w:autoSpaceDN w:val="0"/>
              <w:ind w:leftChars="-25" w:left="-53" w:rightChars="-25" w:right="-53"/>
              <w:jc w:val="center"/>
              <w:textAlignment w:val="center"/>
              <w:rPr>
                <w:del w:id="805" w:author="Microsoft Office User" w:date="2025-06-20T14:55:00Z"/>
                <w:rFonts w:eastAsia="方正楷体_GBK" w:cs="方正楷体_GBK"/>
                <w:bCs/>
                <w:color w:val="000000"/>
                <w:kern w:val="0"/>
                <w:sz w:val="28"/>
                <w:szCs w:val="28"/>
              </w:rPr>
            </w:pPr>
            <w:del w:id="806" w:author="Microsoft Office User" w:date="2025-06-20T14:55:00Z">
              <w:r w:rsidDel="00193B42">
                <w:rPr>
                  <w:rFonts w:eastAsia="方正楷体_GBK" w:cs="方正楷体_GBK" w:hint="eastAsia"/>
                  <w:bCs/>
                  <w:color w:val="000000"/>
                  <w:kern w:val="0"/>
                  <w:sz w:val="28"/>
                  <w:szCs w:val="28"/>
                </w:rPr>
                <w:delText>论文名称</w:delText>
              </w:r>
            </w:del>
          </w:p>
        </w:tc>
        <w:tc>
          <w:tcPr>
            <w:tcW w:w="1430" w:type="dxa"/>
            <w:gridSpan w:val="2"/>
            <w:vAlign w:val="center"/>
          </w:tcPr>
          <w:p w:rsidR="0067585B" w:rsidDel="00193B42" w:rsidRDefault="001234A7">
            <w:pPr>
              <w:autoSpaceDN w:val="0"/>
              <w:ind w:leftChars="-25" w:left="-53" w:rightChars="-25" w:right="-53"/>
              <w:jc w:val="center"/>
              <w:textAlignment w:val="center"/>
              <w:rPr>
                <w:del w:id="807" w:author="Microsoft Office User" w:date="2025-06-20T14:55:00Z"/>
                <w:rFonts w:eastAsia="方正楷体_GBK" w:cs="方正楷体_GBK"/>
                <w:bCs/>
                <w:color w:val="000000"/>
                <w:kern w:val="0"/>
                <w:sz w:val="28"/>
                <w:szCs w:val="28"/>
              </w:rPr>
            </w:pPr>
            <w:del w:id="808" w:author="Microsoft Office User" w:date="2025-06-20T14:55:00Z">
              <w:r w:rsidDel="00193B42">
                <w:rPr>
                  <w:rFonts w:eastAsia="方正楷体_GBK" w:cs="方正楷体_GBK" w:hint="eastAsia"/>
                  <w:bCs/>
                  <w:color w:val="000000"/>
                  <w:kern w:val="0"/>
                  <w:sz w:val="28"/>
                  <w:szCs w:val="28"/>
                </w:rPr>
                <w:delText>第一作者</w:delText>
              </w:r>
            </w:del>
          </w:p>
        </w:tc>
        <w:tc>
          <w:tcPr>
            <w:tcW w:w="1430" w:type="dxa"/>
            <w:gridSpan w:val="2"/>
            <w:vAlign w:val="center"/>
          </w:tcPr>
          <w:p w:rsidR="0067585B" w:rsidDel="00193B42" w:rsidRDefault="001234A7">
            <w:pPr>
              <w:autoSpaceDN w:val="0"/>
              <w:ind w:leftChars="-25" w:left="-53" w:rightChars="-25" w:right="-53"/>
              <w:jc w:val="center"/>
              <w:textAlignment w:val="center"/>
              <w:rPr>
                <w:del w:id="809" w:author="Microsoft Office User" w:date="2025-06-20T14:55:00Z"/>
                <w:rFonts w:eastAsia="方正楷体_GBK" w:cs="方正楷体_GBK"/>
                <w:bCs/>
                <w:color w:val="000000"/>
                <w:kern w:val="0"/>
                <w:sz w:val="28"/>
                <w:szCs w:val="28"/>
              </w:rPr>
            </w:pPr>
            <w:del w:id="810" w:author="Microsoft Office User" w:date="2025-06-20T14:55:00Z">
              <w:r w:rsidDel="00193B42">
                <w:rPr>
                  <w:rFonts w:eastAsia="方正楷体_GBK" w:cs="方正楷体_GBK" w:hint="eastAsia"/>
                  <w:bCs/>
                  <w:color w:val="000000"/>
                  <w:kern w:val="0"/>
                  <w:sz w:val="28"/>
                  <w:szCs w:val="28"/>
                </w:rPr>
                <w:delText>通讯作者</w:delText>
              </w:r>
            </w:del>
          </w:p>
        </w:tc>
        <w:tc>
          <w:tcPr>
            <w:tcW w:w="2060" w:type="dxa"/>
            <w:gridSpan w:val="2"/>
            <w:vAlign w:val="center"/>
          </w:tcPr>
          <w:p w:rsidR="0067585B" w:rsidDel="00193B42" w:rsidRDefault="001234A7">
            <w:pPr>
              <w:autoSpaceDN w:val="0"/>
              <w:ind w:leftChars="-25" w:left="-53" w:rightChars="-25" w:right="-53"/>
              <w:jc w:val="center"/>
              <w:textAlignment w:val="center"/>
              <w:rPr>
                <w:del w:id="811" w:author="Microsoft Office User" w:date="2025-06-20T14:55:00Z"/>
                <w:rFonts w:eastAsia="方正楷体_GBK" w:cs="方正楷体_GBK"/>
                <w:bCs/>
                <w:color w:val="000000"/>
                <w:kern w:val="0"/>
                <w:sz w:val="28"/>
                <w:szCs w:val="28"/>
              </w:rPr>
            </w:pPr>
            <w:del w:id="812" w:author="Microsoft Office User" w:date="2025-06-20T14:55:00Z">
              <w:r w:rsidDel="00193B42">
                <w:rPr>
                  <w:rFonts w:eastAsia="方正楷体_GBK" w:cs="方正楷体_GBK" w:hint="eastAsia"/>
                  <w:bCs/>
                  <w:color w:val="000000"/>
                  <w:kern w:val="0"/>
                  <w:sz w:val="28"/>
                  <w:szCs w:val="28"/>
                </w:rPr>
                <w:delText>出版杂志名称</w:delText>
              </w:r>
            </w:del>
          </w:p>
        </w:tc>
        <w:tc>
          <w:tcPr>
            <w:tcW w:w="1297" w:type="dxa"/>
            <w:gridSpan w:val="2"/>
            <w:vAlign w:val="center"/>
          </w:tcPr>
          <w:p w:rsidR="0067585B" w:rsidDel="00193B42" w:rsidRDefault="001234A7">
            <w:pPr>
              <w:autoSpaceDN w:val="0"/>
              <w:ind w:leftChars="-25" w:left="-53" w:rightChars="-25" w:right="-53"/>
              <w:jc w:val="center"/>
              <w:textAlignment w:val="center"/>
              <w:rPr>
                <w:del w:id="813" w:author="Microsoft Office User" w:date="2025-06-20T14:55:00Z"/>
                <w:rFonts w:eastAsia="方正楷体_GBK" w:cs="方正楷体_GBK"/>
                <w:bCs/>
                <w:color w:val="000000"/>
                <w:kern w:val="0"/>
                <w:sz w:val="28"/>
                <w:szCs w:val="28"/>
              </w:rPr>
            </w:pPr>
            <w:del w:id="814" w:author="Microsoft Office User" w:date="2025-06-20T14:55:00Z">
              <w:r w:rsidDel="00193B42">
                <w:rPr>
                  <w:rFonts w:eastAsia="方正楷体_GBK" w:cs="方正楷体_GBK" w:hint="eastAsia"/>
                  <w:bCs/>
                  <w:color w:val="000000"/>
                  <w:kern w:val="0"/>
                  <w:sz w:val="28"/>
                  <w:szCs w:val="28"/>
                </w:rPr>
                <w:delText>发表时间</w:delText>
              </w:r>
            </w:del>
          </w:p>
        </w:tc>
        <w:tc>
          <w:tcPr>
            <w:tcW w:w="620" w:type="dxa"/>
            <w:vAlign w:val="center"/>
          </w:tcPr>
          <w:p w:rsidR="0067585B" w:rsidDel="00193B42" w:rsidRDefault="001234A7">
            <w:pPr>
              <w:autoSpaceDN w:val="0"/>
              <w:ind w:leftChars="-25" w:left="-53" w:rightChars="-25" w:right="-53"/>
              <w:jc w:val="center"/>
              <w:textAlignment w:val="center"/>
              <w:rPr>
                <w:del w:id="815" w:author="Microsoft Office User" w:date="2025-06-20T14:55:00Z"/>
                <w:rFonts w:eastAsia="方正楷体_GBK" w:cs="方正楷体_GBK"/>
                <w:bCs/>
                <w:color w:val="000000"/>
                <w:kern w:val="0"/>
                <w:sz w:val="28"/>
                <w:szCs w:val="28"/>
              </w:rPr>
            </w:pPr>
            <w:del w:id="816" w:author="Microsoft Office User" w:date="2025-06-20T14:55:00Z">
              <w:r w:rsidDel="00193B42">
                <w:rPr>
                  <w:rFonts w:eastAsia="方正楷体_GBK" w:cs="方正楷体_GBK" w:hint="eastAsia"/>
                  <w:bCs/>
                  <w:color w:val="000000"/>
                  <w:kern w:val="0"/>
                  <w:sz w:val="28"/>
                  <w:szCs w:val="28"/>
                </w:rPr>
                <w:delText>IF</w:delText>
              </w:r>
            </w:del>
          </w:p>
        </w:tc>
      </w:tr>
      <w:tr w:rsidR="0067585B" w:rsidDel="00193B42">
        <w:trPr>
          <w:trHeight w:val="321"/>
          <w:del w:id="817" w:author="Microsoft Office User" w:date="2025-06-20T14:55:00Z"/>
        </w:trPr>
        <w:tc>
          <w:tcPr>
            <w:tcW w:w="793" w:type="dxa"/>
            <w:gridSpan w:val="2"/>
            <w:vAlign w:val="center"/>
          </w:tcPr>
          <w:p w:rsidR="0067585B" w:rsidDel="00193B42" w:rsidRDefault="001234A7">
            <w:pPr>
              <w:widowControl/>
              <w:jc w:val="left"/>
              <w:rPr>
                <w:del w:id="818" w:author="Microsoft Office User" w:date="2025-06-20T14:55:00Z"/>
                <w:rFonts w:cs="方正仿宋_GBK"/>
                <w:color w:val="000000"/>
                <w:kern w:val="0"/>
                <w:sz w:val="24"/>
              </w:rPr>
            </w:pPr>
            <w:del w:id="819" w:author="Microsoft Office User" w:date="2025-06-20T14:55:00Z">
              <w:r w:rsidDel="00193B42">
                <w:rPr>
                  <w:rFonts w:cs="方正仿宋_GBK" w:hint="eastAsia"/>
                  <w:color w:val="000000"/>
                  <w:kern w:val="0"/>
                  <w:sz w:val="24"/>
                </w:rPr>
                <w:delText>1</w:delText>
              </w:r>
            </w:del>
          </w:p>
        </w:tc>
        <w:tc>
          <w:tcPr>
            <w:tcW w:w="1430" w:type="dxa"/>
            <w:gridSpan w:val="2"/>
            <w:vAlign w:val="center"/>
          </w:tcPr>
          <w:p w:rsidR="0067585B" w:rsidDel="00193B42" w:rsidRDefault="001234A7">
            <w:pPr>
              <w:widowControl/>
              <w:jc w:val="left"/>
              <w:rPr>
                <w:del w:id="820" w:author="Microsoft Office User" w:date="2025-06-20T14:55:00Z"/>
                <w:rFonts w:cs="方正仿宋_GBK"/>
                <w:color w:val="000000"/>
                <w:kern w:val="0"/>
                <w:sz w:val="24"/>
              </w:rPr>
            </w:pPr>
            <w:del w:id="821" w:author="Microsoft Office User" w:date="2025-06-20T14:55:00Z">
              <w:r w:rsidDel="00193B42">
                <w:rPr>
                  <w:rFonts w:cs="方正仿宋_GBK" w:hint="eastAsia"/>
                  <w:color w:val="000000"/>
                  <w:kern w:val="0"/>
                  <w:sz w:val="24"/>
                </w:rPr>
                <w:delText>Identification and prediction of immune checkpoint inhibitors-related pneumonitis by machine learning</w:delText>
              </w:r>
            </w:del>
          </w:p>
        </w:tc>
        <w:tc>
          <w:tcPr>
            <w:tcW w:w="1430" w:type="dxa"/>
            <w:gridSpan w:val="2"/>
            <w:vAlign w:val="center"/>
          </w:tcPr>
          <w:p w:rsidR="0067585B" w:rsidDel="00193B42" w:rsidRDefault="001234A7">
            <w:pPr>
              <w:widowControl/>
              <w:jc w:val="left"/>
              <w:rPr>
                <w:del w:id="822" w:author="Microsoft Office User" w:date="2025-06-20T14:55:00Z"/>
                <w:rFonts w:cs="方正仿宋_GBK"/>
                <w:color w:val="000000"/>
                <w:kern w:val="0"/>
                <w:sz w:val="24"/>
              </w:rPr>
            </w:pPr>
            <w:del w:id="823" w:author="Microsoft Office User" w:date="2025-06-20T14:55:00Z">
              <w:r w:rsidDel="00193B42">
                <w:rPr>
                  <w:rFonts w:cs="方正仿宋_GBK" w:hint="eastAsia"/>
                  <w:color w:val="000000"/>
                  <w:kern w:val="0"/>
                  <w:sz w:val="24"/>
                </w:rPr>
                <w:delText>龚军；龚莉</w:delText>
              </w:r>
            </w:del>
          </w:p>
        </w:tc>
        <w:tc>
          <w:tcPr>
            <w:tcW w:w="1430" w:type="dxa"/>
            <w:gridSpan w:val="2"/>
            <w:vAlign w:val="center"/>
          </w:tcPr>
          <w:p w:rsidR="0067585B" w:rsidDel="00193B42" w:rsidRDefault="001234A7">
            <w:pPr>
              <w:widowControl/>
              <w:jc w:val="left"/>
              <w:rPr>
                <w:del w:id="824" w:author="Microsoft Office User" w:date="2025-06-20T14:55:00Z"/>
                <w:rFonts w:cs="方正仿宋_GBK"/>
                <w:color w:val="000000"/>
                <w:kern w:val="0"/>
                <w:sz w:val="24"/>
              </w:rPr>
            </w:pPr>
            <w:del w:id="825" w:author="Microsoft Office User" w:date="2025-06-20T14:55:00Z">
              <w:r w:rsidDel="00193B42">
                <w:rPr>
                  <w:rFonts w:cs="方正仿宋_GBK" w:hint="eastAsia"/>
                  <w:color w:val="000000"/>
                  <w:kern w:val="0"/>
                  <w:sz w:val="24"/>
                </w:rPr>
                <w:delText>李永生</w:delText>
              </w:r>
            </w:del>
          </w:p>
        </w:tc>
        <w:tc>
          <w:tcPr>
            <w:tcW w:w="2060" w:type="dxa"/>
            <w:gridSpan w:val="2"/>
            <w:vAlign w:val="center"/>
          </w:tcPr>
          <w:p w:rsidR="0067585B" w:rsidDel="00193B42" w:rsidRDefault="001234A7">
            <w:pPr>
              <w:widowControl/>
              <w:jc w:val="left"/>
              <w:rPr>
                <w:del w:id="826" w:author="Microsoft Office User" w:date="2025-06-20T14:55:00Z"/>
                <w:rFonts w:cs="方正仿宋_GBK"/>
                <w:color w:val="000000"/>
                <w:kern w:val="0"/>
                <w:sz w:val="24"/>
              </w:rPr>
            </w:pPr>
            <w:del w:id="827" w:author="Microsoft Office User" w:date="2025-06-20T14:55:00Z">
              <w:r w:rsidDel="00193B42">
                <w:rPr>
                  <w:rFonts w:cs="方正仿宋_GBK" w:hint="eastAsia"/>
                  <w:color w:val="000000"/>
                  <w:kern w:val="0"/>
                  <w:sz w:val="24"/>
                </w:rPr>
                <w:delText>Frontiers in immunology</w:delText>
              </w:r>
            </w:del>
          </w:p>
        </w:tc>
        <w:tc>
          <w:tcPr>
            <w:tcW w:w="1297" w:type="dxa"/>
            <w:gridSpan w:val="2"/>
            <w:vAlign w:val="center"/>
          </w:tcPr>
          <w:p w:rsidR="0067585B" w:rsidDel="00193B42" w:rsidRDefault="001234A7">
            <w:pPr>
              <w:widowControl/>
              <w:jc w:val="left"/>
              <w:rPr>
                <w:del w:id="828" w:author="Microsoft Office User" w:date="2025-06-20T14:55:00Z"/>
                <w:rFonts w:cs="方正仿宋_GBK"/>
                <w:color w:val="000000"/>
                <w:kern w:val="0"/>
                <w:sz w:val="24"/>
              </w:rPr>
            </w:pPr>
            <w:del w:id="829" w:author="Microsoft Office User" w:date="2025-06-20T14:55:00Z">
              <w:r w:rsidDel="00193B42">
                <w:rPr>
                  <w:rFonts w:cs="方正仿宋_GBK" w:hint="eastAsia"/>
                  <w:color w:val="000000"/>
                  <w:kern w:val="0"/>
                  <w:sz w:val="24"/>
                </w:rPr>
                <w:delText>2023</w:delText>
              </w:r>
            </w:del>
          </w:p>
        </w:tc>
        <w:tc>
          <w:tcPr>
            <w:tcW w:w="620" w:type="dxa"/>
            <w:vAlign w:val="center"/>
          </w:tcPr>
          <w:p w:rsidR="0067585B" w:rsidDel="00193B42" w:rsidRDefault="001234A7">
            <w:pPr>
              <w:widowControl/>
              <w:jc w:val="left"/>
              <w:rPr>
                <w:del w:id="830" w:author="Microsoft Office User" w:date="2025-06-20T14:55:00Z"/>
                <w:rFonts w:cs="方正仿宋_GBK"/>
                <w:color w:val="000000"/>
                <w:kern w:val="0"/>
                <w:sz w:val="24"/>
              </w:rPr>
            </w:pPr>
            <w:del w:id="831" w:author="Microsoft Office User" w:date="2025-06-20T14:55:00Z">
              <w:r w:rsidDel="00193B42">
                <w:rPr>
                  <w:rFonts w:cs="方正仿宋_GBK" w:hint="eastAsia"/>
                  <w:color w:val="000000"/>
                  <w:kern w:val="0"/>
                  <w:sz w:val="24"/>
                </w:rPr>
                <w:delText>7.5</w:delText>
              </w:r>
            </w:del>
          </w:p>
        </w:tc>
      </w:tr>
      <w:tr w:rsidR="0067585B" w:rsidDel="00193B42">
        <w:trPr>
          <w:trHeight w:val="321"/>
          <w:del w:id="832" w:author="Microsoft Office User" w:date="2025-06-20T14:55:00Z"/>
        </w:trPr>
        <w:tc>
          <w:tcPr>
            <w:tcW w:w="793" w:type="dxa"/>
            <w:gridSpan w:val="2"/>
            <w:vAlign w:val="center"/>
          </w:tcPr>
          <w:p w:rsidR="0067585B" w:rsidDel="00193B42" w:rsidRDefault="001234A7">
            <w:pPr>
              <w:widowControl/>
              <w:jc w:val="left"/>
              <w:rPr>
                <w:del w:id="833" w:author="Microsoft Office User" w:date="2025-06-20T14:55:00Z"/>
                <w:rFonts w:cs="方正仿宋_GBK"/>
                <w:color w:val="000000"/>
                <w:kern w:val="0"/>
                <w:sz w:val="24"/>
              </w:rPr>
            </w:pPr>
            <w:del w:id="834" w:author="Microsoft Office User" w:date="2025-06-20T14:55:00Z">
              <w:r w:rsidDel="00193B42">
                <w:rPr>
                  <w:rFonts w:cs="方正仿宋_GBK" w:hint="eastAsia"/>
                  <w:color w:val="000000"/>
                  <w:kern w:val="0"/>
                  <w:sz w:val="24"/>
                </w:rPr>
                <w:delText>2</w:delText>
              </w:r>
            </w:del>
          </w:p>
        </w:tc>
        <w:tc>
          <w:tcPr>
            <w:tcW w:w="1430" w:type="dxa"/>
            <w:gridSpan w:val="2"/>
            <w:vAlign w:val="center"/>
          </w:tcPr>
          <w:p w:rsidR="0067585B" w:rsidDel="00193B42" w:rsidRDefault="001234A7">
            <w:pPr>
              <w:widowControl/>
              <w:jc w:val="left"/>
              <w:rPr>
                <w:del w:id="835" w:author="Microsoft Office User" w:date="2025-06-20T14:55:00Z"/>
                <w:rFonts w:cs="方正仿宋_GBK"/>
                <w:color w:val="000000"/>
                <w:kern w:val="0"/>
                <w:sz w:val="24"/>
              </w:rPr>
            </w:pPr>
            <w:del w:id="836" w:author="Microsoft Office User" w:date="2025-06-20T14:55:00Z">
              <w:r w:rsidDel="00193B42">
                <w:rPr>
                  <w:rFonts w:cs="方正仿宋_GBK" w:hint="eastAsia"/>
                  <w:color w:val="000000"/>
                  <w:kern w:val="0"/>
                  <w:sz w:val="24"/>
                </w:rPr>
                <w:delText xml:space="preserve">Risk-factor model for postpartum hemorrhage after cesarean </w:delText>
              </w:r>
              <w:r w:rsidDel="00193B42">
                <w:rPr>
                  <w:rFonts w:cs="方正仿宋_GBK" w:hint="eastAsia"/>
                  <w:color w:val="000000"/>
                  <w:kern w:val="0"/>
                  <w:sz w:val="24"/>
                </w:rPr>
                <w:delText>delivery: a retrospective study based on 3498 patients</w:delText>
              </w:r>
            </w:del>
          </w:p>
        </w:tc>
        <w:tc>
          <w:tcPr>
            <w:tcW w:w="1430" w:type="dxa"/>
            <w:gridSpan w:val="2"/>
            <w:vAlign w:val="center"/>
          </w:tcPr>
          <w:p w:rsidR="0067585B" w:rsidDel="00193B42" w:rsidRDefault="001234A7">
            <w:pPr>
              <w:widowControl/>
              <w:jc w:val="left"/>
              <w:rPr>
                <w:del w:id="837" w:author="Microsoft Office User" w:date="2025-06-20T14:55:00Z"/>
                <w:rFonts w:cs="方正仿宋_GBK"/>
                <w:color w:val="000000"/>
                <w:kern w:val="0"/>
                <w:sz w:val="24"/>
              </w:rPr>
            </w:pPr>
            <w:del w:id="838" w:author="Microsoft Office User" w:date="2025-06-20T14:55:00Z">
              <w:r w:rsidDel="00193B42">
                <w:rPr>
                  <w:rFonts w:cs="方正仿宋_GBK" w:hint="eastAsia"/>
                  <w:color w:val="000000"/>
                  <w:kern w:val="0"/>
                  <w:sz w:val="24"/>
                </w:rPr>
                <w:delText>龚军</w:delText>
              </w:r>
            </w:del>
          </w:p>
        </w:tc>
        <w:tc>
          <w:tcPr>
            <w:tcW w:w="1430" w:type="dxa"/>
            <w:gridSpan w:val="2"/>
            <w:vAlign w:val="center"/>
          </w:tcPr>
          <w:p w:rsidR="0067585B" w:rsidDel="00193B42" w:rsidRDefault="001234A7">
            <w:pPr>
              <w:widowControl/>
              <w:jc w:val="left"/>
              <w:rPr>
                <w:del w:id="839" w:author="Microsoft Office User" w:date="2025-06-20T14:55:00Z"/>
                <w:rFonts w:cs="方正仿宋_GBK"/>
                <w:color w:val="000000"/>
                <w:kern w:val="0"/>
                <w:sz w:val="24"/>
              </w:rPr>
            </w:pPr>
            <w:del w:id="840" w:author="Microsoft Office User" w:date="2025-06-20T14:55:00Z">
              <w:r w:rsidDel="00193B42">
                <w:rPr>
                  <w:rFonts w:cs="方正仿宋_GBK" w:hint="eastAsia"/>
                  <w:color w:val="000000"/>
                  <w:kern w:val="0"/>
                  <w:sz w:val="24"/>
                </w:rPr>
                <w:delText>钟小钢；王惠来</w:delText>
              </w:r>
            </w:del>
          </w:p>
        </w:tc>
        <w:tc>
          <w:tcPr>
            <w:tcW w:w="2060" w:type="dxa"/>
            <w:gridSpan w:val="2"/>
            <w:vAlign w:val="center"/>
          </w:tcPr>
          <w:p w:rsidR="0067585B" w:rsidDel="00193B42" w:rsidRDefault="001234A7">
            <w:pPr>
              <w:widowControl/>
              <w:jc w:val="left"/>
              <w:rPr>
                <w:del w:id="841" w:author="Microsoft Office User" w:date="2025-06-20T14:55:00Z"/>
                <w:rFonts w:cs="方正仿宋_GBK"/>
                <w:color w:val="000000"/>
                <w:kern w:val="0"/>
                <w:sz w:val="24"/>
              </w:rPr>
            </w:pPr>
            <w:del w:id="842" w:author="Microsoft Office User" w:date="2025-06-20T14:55:00Z">
              <w:r w:rsidDel="00193B42">
                <w:rPr>
                  <w:rFonts w:cs="方正仿宋_GBK" w:hint="eastAsia"/>
                  <w:color w:val="000000"/>
                  <w:kern w:val="0"/>
                  <w:sz w:val="24"/>
                </w:rPr>
                <w:delText>Scientific reports</w:delText>
              </w:r>
            </w:del>
          </w:p>
        </w:tc>
        <w:tc>
          <w:tcPr>
            <w:tcW w:w="1297" w:type="dxa"/>
            <w:gridSpan w:val="2"/>
            <w:vAlign w:val="center"/>
          </w:tcPr>
          <w:p w:rsidR="0067585B" w:rsidDel="00193B42" w:rsidRDefault="001234A7">
            <w:pPr>
              <w:widowControl/>
              <w:jc w:val="left"/>
              <w:rPr>
                <w:del w:id="843" w:author="Microsoft Office User" w:date="2025-06-20T14:55:00Z"/>
                <w:rFonts w:cs="方正仿宋_GBK"/>
                <w:color w:val="000000"/>
                <w:kern w:val="0"/>
                <w:sz w:val="24"/>
              </w:rPr>
            </w:pPr>
            <w:del w:id="844" w:author="Microsoft Office User" w:date="2025-06-20T14:55:00Z">
              <w:r w:rsidDel="00193B42">
                <w:rPr>
                  <w:rFonts w:cs="方正仿宋_GBK" w:hint="eastAsia"/>
                  <w:color w:val="000000"/>
                  <w:kern w:val="0"/>
                  <w:sz w:val="24"/>
                </w:rPr>
                <w:delText>2022</w:delText>
              </w:r>
            </w:del>
          </w:p>
        </w:tc>
        <w:tc>
          <w:tcPr>
            <w:tcW w:w="620" w:type="dxa"/>
            <w:vAlign w:val="center"/>
          </w:tcPr>
          <w:p w:rsidR="0067585B" w:rsidDel="00193B42" w:rsidRDefault="001234A7">
            <w:pPr>
              <w:widowControl/>
              <w:jc w:val="left"/>
              <w:rPr>
                <w:del w:id="845" w:author="Microsoft Office User" w:date="2025-06-20T14:55:00Z"/>
                <w:rFonts w:cs="方正仿宋_GBK"/>
                <w:color w:val="000000"/>
                <w:kern w:val="0"/>
                <w:sz w:val="24"/>
              </w:rPr>
            </w:pPr>
            <w:del w:id="846" w:author="Microsoft Office User" w:date="2025-06-20T14:55:00Z">
              <w:r w:rsidDel="00193B42">
                <w:rPr>
                  <w:rFonts w:cs="方正仿宋_GBK" w:hint="eastAsia"/>
                  <w:color w:val="000000"/>
                  <w:kern w:val="0"/>
                  <w:sz w:val="24"/>
                </w:rPr>
                <w:delText>4.6</w:delText>
              </w:r>
            </w:del>
          </w:p>
        </w:tc>
      </w:tr>
      <w:tr w:rsidR="0067585B" w:rsidDel="00193B42">
        <w:trPr>
          <w:trHeight w:val="321"/>
          <w:del w:id="847" w:author="Microsoft Office User" w:date="2025-06-20T14:55:00Z"/>
        </w:trPr>
        <w:tc>
          <w:tcPr>
            <w:tcW w:w="793" w:type="dxa"/>
            <w:gridSpan w:val="2"/>
            <w:vAlign w:val="center"/>
          </w:tcPr>
          <w:p w:rsidR="0067585B" w:rsidDel="00193B42" w:rsidRDefault="001234A7">
            <w:pPr>
              <w:widowControl/>
              <w:jc w:val="left"/>
              <w:rPr>
                <w:del w:id="848" w:author="Microsoft Office User" w:date="2025-06-20T14:55:00Z"/>
                <w:rFonts w:cs="方正仿宋_GBK"/>
                <w:color w:val="000000"/>
                <w:kern w:val="0"/>
                <w:sz w:val="24"/>
              </w:rPr>
            </w:pPr>
            <w:del w:id="849" w:author="Microsoft Office User" w:date="2025-06-20T14:55:00Z">
              <w:r w:rsidDel="00193B42">
                <w:rPr>
                  <w:rFonts w:cs="方正仿宋_GBK" w:hint="eastAsia"/>
                  <w:color w:val="000000"/>
                  <w:kern w:val="0"/>
                  <w:sz w:val="24"/>
                </w:rPr>
                <w:delText>3</w:delText>
              </w:r>
            </w:del>
          </w:p>
        </w:tc>
        <w:tc>
          <w:tcPr>
            <w:tcW w:w="1430" w:type="dxa"/>
            <w:gridSpan w:val="2"/>
            <w:vAlign w:val="center"/>
          </w:tcPr>
          <w:p w:rsidR="0067585B" w:rsidDel="00193B42" w:rsidRDefault="001234A7">
            <w:pPr>
              <w:widowControl/>
              <w:jc w:val="left"/>
              <w:rPr>
                <w:del w:id="850" w:author="Microsoft Office User" w:date="2025-06-20T14:55:00Z"/>
                <w:rFonts w:cs="方正仿宋_GBK"/>
                <w:color w:val="000000"/>
                <w:kern w:val="0"/>
                <w:sz w:val="24"/>
              </w:rPr>
            </w:pPr>
            <w:del w:id="851" w:author="Microsoft Office User" w:date="2025-06-20T14:55:00Z">
              <w:r w:rsidDel="00193B42">
                <w:rPr>
                  <w:rFonts w:cs="方正仿宋_GBK" w:hint="eastAsia"/>
                  <w:color w:val="000000"/>
                  <w:kern w:val="0"/>
                  <w:sz w:val="24"/>
                </w:rPr>
                <w:delText>Liver function test indices-based prediction model for post-stroke depression: a multicenter, retrospective study</w:delText>
              </w:r>
            </w:del>
          </w:p>
        </w:tc>
        <w:tc>
          <w:tcPr>
            <w:tcW w:w="1430" w:type="dxa"/>
            <w:gridSpan w:val="2"/>
            <w:vAlign w:val="center"/>
          </w:tcPr>
          <w:p w:rsidR="0067585B" w:rsidDel="00193B42" w:rsidRDefault="001234A7">
            <w:pPr>
              <w:widowControl/>
              <w:jc w:val="left"/>
              <w:rPr>
                <w:del w:id="852" w:author="Microsoft Office User" w:date="2025-06-20T14:55:00Z"/>
                <w:rFonts w:cs="方正仿宋_GBK"/>
                <w:color w:val="000000"/>
                <w:kern w:val="0"/>
                <w:sz w:val="24"/>
              </w:rPr>
            </w:pPr>
            <w:del w:id="853" w:author="Microsoft Office User" w:date="2025-06-20T14:55:00Z">
              <w:r w:rsidDel="00193B42">
                <w:rPr>
                  <w:rFonts w:cs="方正仿宋_GBK" w:hint="eastAsia"/>
                  <w:color w:val="000000"/>
                  <w:kern w:val="0"/>
                  <w:sz w:val="24"/>
                </w:rPr>
                <w:delText>龚军；张亚莲</w:delText>
              </w:r>
            </w:del>
          </w:p>
        </w:tc>
        <w:tc>
          <w:tcPr>
            <w:tcW w:w="1430" w:type="dxa"/>
            <w:gridSpan w:val="2"/>
            <w:vAlign w:val="center"/>
          </w:tcPr>
          <w:p w:rsidR="0067585B" w:rsidDel="00193B42" w:rsidRDefault="001234A7">
            <w:pPr>
              <w:widowControl/>
              <w:jc w:val="left"/>
              <w:rPr>
                <w:del w:id="854" w:author="Microsoft Office User" w:date="2025-06-20T14:55:00Z"/>
                <w:rFonts w:cs="方正仿宋_GBK"/>
                <w:color w:val="000000"/>
                <w:kern w:val="0"/>
                <w:sz w:val="24"/>
              </w:rPr>
            </w:pPr>
            <w:del w:id="855" w:author="Microsoft Office User" w:date="2025-06-20T14:55:00Z">
              <w:r w:rsidDel="00193B42">
                <w:rPr>
                  <w:rFonts w:cs="方正仿宋_GBK" w:hint="eastAsia"/>
                  <w:color w:val="000000"/>
                  <w:kern w:val="0"/>
                  <w:sz w:val="24"/>
                </w:rPr>
                <w:delText>王惠来；陈艳华</w:delText>
              </w:r>
            </w:del>
          </w:p>
        </w:tc>
        <w:tc>
          <w:tcPr>
            <w:tcW w:w="2060" w:type="dxa"/>
            <w:gridSpan w:val="2"/>
            <w:vAlign w:val="center"/>
          </w:tcPr>
          <w:p w:rsidR="0067585B" w:rsidDel="00193B42" w:rsidRDefault="001234A7">
            <w:pPr>
              <w:widowControl/>
              <w:jc w:val="left"/>
              <w:rPr>
                <w:del w:id="856" w:author="Microsoft Office User" w:date="2025-06-20T14:55:00Z"/>
                <w:rFonts w:cs="方正仿宋_GBK"/>
                <w:color w:val="000000"/>
                <w:kern w:val="0"/>
                <w:sz w:val="24"/>
              </w:rPr>
            </w:pPr>
            <w:del w:id="857" w:author="Microsoft Office User" w:date="2025-06-20T14:55:00Z">
              <w:r w:rsidDel="00193B42">
                <w:rPr>
                  <w:rFonts w:cs="方正仿宋_GBK" w:hint="eastAsia"/>
                  <w:color w:val="000000"/>
                  <w:kern w:val="0"/>
                  <w:sz w:val="24"/>
                </w:rPr>
                <w:delText xml:space="preserve">BMC medical </w:delText>
              </w:r>
            </w:del>
          </w:p>
          <w:p w:rsidR="0067585B" w:rsidDel="00193B42" w:rsidRDefault="001234A7">
            <w:pPr>
              <w:widowControl/>
              <w:jc w:val="left"/>
              <w:rPr>
                <w:del w:id="858" w:author="Microsoft Office User" w:date="2025-06-20T14:55:00Z"/>
                <w:rFonts w:cs="方正仿宋_GBK"/>
                <w:color w:val="000000"/>
                <w:kern w:val="0"/>
                <w:sz w:val="24"/>
              </w:rPr>
            </w:pPr>
            <w:del w:id="859" w:author="Microsoft Office User" w:date="2025-06-20T14:55:00Z">
              <w:r w:rsidDel="00193B42">
                <w:rPr>
                  <w:rFonts w:cs="方正仿宋_GBK" w:hint="eastAsia"/>
                  <w:color w:val="000000"/>
                  <w:kern w:val="0"/>
                  <w:sz w:val="24"/>
                </w:rPr>
                <w:delText>informatics and d</w:delText>
              </w:r>
              <w:r w:rsidDel="00193B42">
                <w:rPr>
                  <w:rFonts w:cs="方正仿宋_GBK" w:hint="eastAsia"/>
                  <w:color w:val="000000"/>
                  <w:kern w:val="0"/>
                  <w:sz w:val="24"/>
                </w:rPr>
                <w:delText>ecision making</w:delText>
              </w:r>
            </w:del>
          </w:p>
        </w:tc>
        <w:tc>
          <w:tcPr>
            <w:tcW w:w="1297" w:type="dxa"/>
            <w:gridSpan w:val="2"/>
            <w:vAlign w:val="center"/>
          </w:tcPr>
          <w:p w:rsidR="0067585B" w:rsidDel="00193B42" w:rsidRDefault="001234A7">
            <w:pPr>
              <w:widowControl/>
              <w:jc w:val="left"/>
              <w:rPr>
                <w:del w:id="860" w:author="Microsoft Office User" w:date="2025-06-20T14:55:00Z"/>
                <w:rFonts w:cs="方正仿宋_GBK"/>
                <w:color w:val="000000"/>
                <w:kern w:val="0"/>
                <w:sz w:val="24"/>
              </w:rPr>
            </w:pPr>
            <w:del w:id="861" w:author="Microsoft Office User" w:date="2025-06-20T14:55:00Z">
              <w:r w:rsidDel="00193B42">
                <w:rPr>
                  <w:rFonts w:cs="方正仿宋_GBK" w:hint="eastAsia"/>
                  <w:color w:val="000000"/>
                  <w:kern w:val="0"/>
                  <w:sz w:val="24"/>
                </w:rPr>
                <w:delText>2023</w:delText>
              </w:r>
            </w:del>
          </w:p>
        </w:tc>
        <w:tc>
          <w:tcPr>
            <w:tcW w:w="620" w:type="dxa"/>
            <w:vAlign w:val="center"/>
          </w:tcPr>
          <w:p w:rsidR="0067585B" w:rsidDel="00193B42" w:rsidRDefault="001234A7">
            <w:pPr>
              <w:widowControl/>
              <w:jc w:val="left"/>
              <w:rPr>
                <w:del w:id="862" w:author="Microsoft Office User" w:date="2025-06-20T14:55:00Z"/>
                <w:rFonts w:cs="方正仿宋_GBK"/>
                <w:color w:val="000000"/>
                <w:kern w:val="0"/>
                <w:sz w:val="24"/>
              </w:rPr>
            </w:pPr>
            <w:del w:id="863" w:author="Microsoft Office User" w:date="2025-06-20T14:55:00Z">
              <w:r w:rsidDel="00193B42">
                <w:rPr>
                  <w:rFonts w:cs="方正仿宋_GBK" w:hint="eastAsia"/>
                  <w:color w:val="000000"/>
                  <w:kern w:val="0"/>
                  <w:sz w:val="24"/>
                </w:rPr>
                <w:delText>3.5</w:delText>
              </w:r>
            </w:del>
          </w:p>
        </w:tc>
      </w:tr>
      <w:tr w:rsidR="0067585B" w:rsidDel="00193B42">
        <w:trPr>
          <w:trHeight w:val="321"/>
          <w:del w:id="864" w:author="Microsoft Office User" w:date="2025-06-20T14:55:00Z"/>
        </w:trPr>
        <w:tc>
          <w:tcPr>
            <w:tcW w:w="793" w:type="dxa"/>
            <w:gridSpan w:val="2"/>
            <w:vAlign w:val="center"/>
          </w:tcPr>
          <w:p w:rsidR="0067585B" w:rsidDel="00193B42" w:rsidRDefault="001234A7">
            <w:pPr>
              <w:widowControl/>
              <w:jc w:val="left"/>
              <w:rPr>
                <w:del w:id="865" w:author="Microsoft Office User" w:date="2025-06-20T14:55:00Z"/>
                <w:rFonts w:cs="方正仿宋_GBK"/>
                <w:color w:val="000000"/>
                <w:kern w:val="0"/>
                <w:sz w:val="24"/>
              </w:rPr>
            </w:pPr>
            <w:del w:id="866" w:author="Microsoft Office User" w:date="2025-06-20T14:55:00Z">
              <w:r w:rsidDel="00193B42">
                <w:rPr>
                  <w:rFonts w:cs="方正仿宋_GBK" w:hint="eastAsia"/>
                  <w:color w:val="000000"/>
                  <w:kern w:val="0"/>
                  <w:sz w:val="24"/>
                </w:rPr>
                <w:delText>4</w:delText>
              </w:r>
            </w:del>
          </w:p>
        </w:tc>
        <w:tc>
          <w:tcPr>
            <w:tcW w:w="1430" w:type="dxa"/>
            <w:gridSpan w:val="2"/>
            <w:vAlign w:val="center"/>
          </w:tcPr>
          <w:p w:rsidR="0067585B" w:rsidDel="00193B42" w:rsidRDefault="001234A7">
            <w:pPr>
              <w:widowControl/>
              <w:jc w:val="left"/>
              <w:rPr>
                <w:del w:id="867" w:author="Microsoft Office User" w:date="2025-06-20T14:55:00Z"/>
                <w:rFonts w:cs="方正仿宋_GBK"/>
                <w:color w:val="000000"/>
                <w:kern w:val="0"/>
                <w:sz w:val="24"/>
              </w:rPr>
            </w:pPr>
            <w:del w:id="868" w:author="Microsoft Office User" w:date="2025-06-20T14:55:00Z">
              <w:r w:rsidDel="00193B42">
                <w:rPr>
                  <w:rFonts w:cs="方正仿宋_GBK" w:hint="eastAsia"/>
                  <w:color w:val="000000"/>
                  <w:kern w:val="0"/>
                  <w:sz w:val="24"/>
                </w:rPr>
                <w:delText xml:space="preserve">Predicting delayed methotrexate elimination in pediatric acute lymphoblastic leukemia patients: an innovative web-based machine </w:delText>
              </w:r>
            </w:del>
          </w:p>
          <w:p w:rsidR="0067585B" w:rsidDel="00193B42" w:rsidRDefault="001234A7">
            <w:pPr>
              <w:widowControl/>
              <w:jc w:val="left"/>
              <w:rPr>
                <w:del w:id="869" w:author="Microsoft Office User" w:date="2025-06-20T14:55:00Z"/>
                <w:rFonts w:cs="方正仿宋_GBK"/>
                <w:color w:val="000000"/>
                <w:kern w:val="0"/>
                <w:sz w:val="24"/>
              </w:rPr>
            </w:pPr>
            <w:del w:id="870" w:author="Microsoft Office User" w:date="2025-06-20T14:55:00Z">
              <w:r w:rsidDel="00193B42">
                <w:rPr>
                  <w:rFonts w:cs="方正仿宋_GBK" w:hint="eastAsia"/>
                  <w:color w:val="000000"/>
                  <w:kern w:val="0"/>
                  <w:sz w:val="24"/>
                </w:rPr>
                <w:delText>learning tool developed through a multicenter, retrospective analysis.</w:delText>
              </w:r>
            </w:del>
          </w:p>
        </w:tc>
        <w:tc>
          <w:tcPr>
            <w:tcW w:w="1430" w:type="dxa"/>
            <w:gridSpan w:val="2"/>
            <w:vAlign w:val="center"/>
          </w:tcPr>
          <w:p w:rsidR="0067585B" w:rsidDel="00193B42" w:rsidRDefault="001234A7">
            <w:pPr>
              <w:widowControl/>
              <w:jc w:val="left"/>
              <w:rPr>
                <w:del w:id="871" w:author="Microsoft Office User" w:date="2025-06-20T14:55:00Z"/>
                <w:rFonts w:cs="方正仿宋_GBK"/>
                <w:color w:val="000000"/>
                <w:kern w:val="0"/>
                <w:sz w:val="24"/>
              </w:rPr>
            </w:pPr>
            <w:del w:id="872" w:author="Microsoft Office User" w:date="2025-06-20T14:55:00Z">
              <w:r w:rsidDel="00193B42">
                <w:rPr>
                  <w:rFonts w:cs="方正仿宋_GBK" w:hint="eastAsia"/>
                  <w:color w:val="000000"/>
                  <w:kern w:val="0"/>
                  <w:sz w:val="24"/>
                </w:rPr>
                <w:delText>简畅</w:delText>
              </w:r>
            </w:del>
          </w:p>
        </w:tc>
        <w:tc>
          <w:tcPr>
            <w:tcW w:w="1430" w:type="dxa"/>
            <w:gridSpan w:val="2"/>
            <w:vAlign w:val="center"/>
          </w:tcPr>
          <w:p w:rsidR="0067585B" w:rsidDel="00193B42" w:rsidRDefault="001234A7">
            <w:pPr>
              <w:widowControl/>
              <w:jc w:val="left"/>
              <w:rPr>
                <w:del w:id="873" w:author="Microsoft Office User" w:date="2025-06-20T14:55:00Z"/>
                <w:rFonts w:cs="方正仿宋_GBK"/>
                <w:color w:val="000000"/>
                <w:kern w:val="0"/>
                <w:sz w:val="24"/>
              </w:rPr>
            </w:pPr>
            <w:del w:id="874" w:author="Microsoft Office User" w:date="2025-06-20T14:55:00Z">
              <w:r w:rsidDel="00193B42">
                <w:rPr>
                  <w:rFonts w:cs="方正仿宋_GBK" w:hint="eastAsia"/>
                  <w:color w:val="000000"/>
                  <w:kern w:val="0"/>
                  <w:sz w:val="24"/>
                </w:rPr>
                <w:delText>王惠来；龚军</w:delText>
              </w:r>
            </w:del>
          </w:p>
        </w:tc>
        <w:tc>
          <w:tcPr>
            <w:tcW w:w="2060" w:type="dxa"/>
            <w:gridSpan w:val="2"/>
            <w:vAlign w:val="center"/>
          </w:tcPr>
          <w:p w:rsidR="0067585B" w:rsidDel="00193B42" w:rsidRDefault="001234A7">
            <w:pPr>
              <w:widowControl/>
              <w:jc w:val="left"/>
              <w:rPr>
                <w:del w:id="875" w:author="Microsoft Office User" w:date="2025-06-20T14:55:00Z"/>
                <w:rFonts w:cs="方正仿宋_GBK"/>
                <w:color w:val="000000"/>
                <w:kern w:val="0"/>
                <w:sz w:val="24"/>
              </w:rPr>
            </w:pPr>
            <w:del w:id="876" w:author="Microsoft Office User" w:date="2025-06-20T14:55:00Z">
              <w:r w:rsidDel="00193B42">
                <w:rPr>
                  <w:rFonts w:cs="方正仿宋_GBK" w:hint="eastAsia"/>
                  <w:color w:val="000000"/>
                  <w:kern w:val="0"/>
                  <w:sz w:val="24"/>
                </w:rPr>
                <w:delText xml:space="preserve">BMC medical </w:delText>
              </w:r>
            </w:del>
          </w:p>
          <w:p w:rsidR="0067585B" w:rsidDel="00193B42" w:rsidRDefault="001234A7">
            <w:pPr>
              <w:widowControl/>
              <w:jc w:val="left"/>
              <w:rPr>
                <w:del w:id="877" w:author="Microsoft Office User" w:date="2025-06-20T14:55:00Z"/>
                <w:rFonts w:cs="方正仿宋_GBK"/>
                <w:color w:val="000000"/>
                <w:kern w:val="0"/>
                <w:sz w:val="24"/>
              </w:rPr>
            </w:pPr>
            <w:del w:id="878" w:author="Microsoft Office User" w:date="2025-06-20T14:55:00Z">
              <w:r w:rsidDel="00193B42">
                <w:rPr>
                  <w:rFonts w:cs="方正仿宋_GBK" w:hint="eastAsia"/>
                  <w:color w:val="000000"/>
                  <w:kern w:val="0"/>
                  <w:sz w:val="24"/>
                </w:rPr>
                <w:delText xml:space="preserve">informatics and decision </w:delText>
              </w:r>
              <w:r w:rsidDel="00193B42">
                <w:rPr>
                  <w:rFonts w:cs="方正仿宋_GBK" w:hint="eastAsia"/>
                  <w:color w:val="000000"/>
                  <w:kern w:val="0"/>
                  <w:sz w:val="24"/>
                </w:rPr>
                <w:delText>making</w:delText>
              </w:r>
            </w:del>
          </w:p>
        </w:tc>
        <w:tc>
          <w:tcPr>
            <w:tcW w:w="1297" w:type="dxa"/>
            <w:gridSpan w:val="2"/>
            <w:vAlign w:val="center"/>
          </w:tcPr>
          <w:p w:rsidR="0067585B" w:rsidDel="00193B42" w:rsidRDefault="001234A7">
            <w:pPr>
              <w:widowControl/>
              <w:jc w:val="left"/>
              <w:rPr>
                <w:del w:id="879" w:author="Microsoft Office User" w:date="2025-06-20T14:55:00Z"/>
                <w:rFonts w:cs="方正仿宋_GBK"/>
                <w:color w:val="000000"/>
                <w:kern w:val="0"/>
                <w:sz w:val="24"/>
              </w:rPr>
            </w:pPr>
            <w:del w:id="880" w:author="Microsoft Office User" w:date="2025-06-20T14:55:00Z">
              <w:r w:rsidDel="00193B42">
                <w:rPr>
                  <w:rFonts w:cs="方正仿宋_GBK" w:hint="eastAsia"/>
                  <w:color w:val="000000"/>
                  <w:kern w:val="0"/>
                  <w:sz w:val="24"/>
                </w:rPr>
                <w:delText>2023</w:delText>
              </w:r>
            </w:del>
          </w:p>
        </w:tc>
        <w:tc>
          <w:tcPr>
            <w:tcW w:w="620" w:type="dxa"/>
            <w:vAlign w:val="center"/>
          </w:tcPr>
          <w:p w:rsidR="0067585B" w:rsidDel="00193B42" w:rsidRDefault="001234A7">
            <w:pPr>
              <w:widowControl/>
              <w:jc w:val="left"/>
              <w:rPr>
                <w:del w:id="881" w:author="Microsoft Office User" w:date="2025-06-20T14:55:00Z"/>
                <w:rFonts w:cs="方正仿宋_GBK"/>
                <w:color w:val="000000"/>
                <w:kern w:val="0"/>
                <w:sz w:val="24"/>
              </w:rPr>
            </w:pPr>
            <w:del w:id="882" w:author="Microsoft Office User" w:date="2025-06-20T14:55:00Z">
              <w:r w:rsidDel="00193B42">
                <w:rPr>
                  <w:rFonts w:cs="方正仿宋_GBK" w:hint="eastAsia"/>
                  <w:color w:val="000000"/>
                  <w:kern w:val="0"/>
                  <w:sz w:val="24"/>
                </w:rPr>
                <w:delText>3.5</w:delText>
              </w:r>
            </w:del>
          </w:p>
        </w:tc>
      </w:tr>
      <w:tr w:rsidR="0067585B" w:rsidDel="00193B42">
        <w:trPr>
          <w:trHeight w:val="321"/>
          <w:del w:id="883" w:author="Microsoft Office User" w:date="2025-06-20T14:55:00Z"/>
        </w:trPr>
        <w:tc>
          <w:tcPr>
            <w:tcW w:w="793" w:type="dxa"/>
            <w:gridSpan w:val="2"/>
            <w:vAlign w:val="center"/>
          </w:tcPr>
          <w:p w:rsidR="0067585B" w:rsidDel="00193B42" w:rsidRDefault="001234A7">
            <w:pPr>
              <w:autoSpaceDN w:val="0"/>
              <w:ind w:leftChars="-25" w:left="-53" w:rightChars="-25" w:right="-53"/>
              <w:jc w:val="center"/>
              <w:textAlignment w:val="center"/>
              <w:rPr>
                <w:del w:id="884" w:author="Microsoft Office User" w:date="2025-06-20T14:55:00Z"/>
                <w:rFonts w:cs="方正楷体_GBK"/>
                <w:bCs/>
                <w:color w:val="000000"/>
                <w:kern w:val="0"/>
                <w:sz w:val="28"/>
                <w:szCs w:val="28"/>
              </w:rPr>
            </w:pPr>
            <w:del w:id="885" w:author="Microsoft Office User" w:date="2025-06-20T14:55:00Z">
              <w:r w:rsidDel="00193B42">
                <w:rPr>
                  <w:rFonts w:cs="方正楷体_GBK" w:hint="eastAsia"/>
                  <w:bCs/>
                  <w:color w:val="000000"/>
                  <w:kern w:val="0"/>
                  <w:sz w:val="28"/>
                  <w:szCs w:val="28"/>
                </w:rPr>
                <w:delText>5</w:delText>
              </w:r>
            </w:del>
          </w:p>
        </w:tc>
        <w:tc>
          <w:tcPr>
            <w:tcW w:w="1430" w:type="dxa"/>
            <w:gridSpan w:val="2"/>
            <w:vAlign w:val="center"/>
          </w:tcPr>
          <w:p w:rsidR="0067585B" w:rsidDel="00193B42" w:rsidRDefault="001234A7">
            <w:pPr>
              <w:autoSpaceDN w:val="0"/>
              <w:ind w:leftChars="-25" w:left="-53" w:rightChars="-25" w:right="-53"/>
              <w:jc w:val="left"/>
              <w:textAlignment w:val="center"/>
              <w:rPr>
                <w:del w:id="886" w:author="Microsoft Office User" w:date="2025-06-20T14:55:00Z"/>
                <w:rFonts w:cs="方正楷体_GBK"/>
                <w:bCs/>
                <w:color w:val="000000"/>
                <w:kern w:val="0"/>
                <w:sz w:val="28"/>
                <w:szCs w:val="28"/>
              </w:rPr>
            </w:pPr>
            <w:del w:id="887" w:author="Microsoft Office User" w:date="2025-06-20T14:55:00Z">
              <w:r w:rsidDel="00193B42">
                <w:rPr>
                  <w:rFonts w:hint="eastAsia"/>
                  <w:sz w:val="24"/>
                  <w:szCs w:val="22"/>
                </w:rPr>
                <w:delText>Factors Influencing Hypertrophic Scarring after Thyroidectomy. .</w:delText>
              </w:r>
            </w:del>
          </w:p>
        </w:tc>
        <w:tc>
          <w:tcPr>
            <w:tcW w:w="1430" w:type="dxa"/>
            <w:gridSpan w:val="2"/>
            <w:vAlign w:val="center"/>
          </w:tcPr>
          <w:p w:rsidR="0067585B" w:rsidDel="00193B42" w:rsidRDefault="001234A7">
            <w:pPr>
              <w:autoSpaceDN w:val="0"/>
              <w:ind w:leftChars="-25" w:left="-53" w:rightChars="-25" w:right="-53"/>
              <w:jc w:val="left"/>
              <w:textAlignment w:val="center"/>
              <w:rPr>
                <w:del w:id="888" w:author="Microsoft Office User" w:date="2025-06-20T14:55:00Z"/>
                <w:rFonts w:cs="方正楷体_GBK"/>
                <w:bCs/>
                <w:color w:val="000000"/>
                <w:kern w:val="0"/>
                <w:sz w:val="24"/>
              </w:rPr>
            </w:pPr>
            <w:del w:id="889" w:author="Microsoft Office User" w:date="2025-06-20T14:55:00Z">
              <w:r w:rsidDel="00193B42">
                <w:rPr>
                  <w:rFonts w:cs="方正楷体_GBK" w:hint="eastAsia"/>
                  <w:bCs/>
                  <w:color w:val="000000"/>
                  <w:kern w:val="0"/>
                  <w:sz w:val="24"/>
                </w:rPr>
                <w:delText>谢航</w:delText>
              </w:r>
            </w:del>
          </w:p>
        </w:tc>
        <w:tc>
          <w:tcPr>
            <w:tcW w:w="1430" w:type="dxa"/>
            <w:gridSpan w:val="2"/>
            <w:vAlign w:val="center"/>
          </w:tcPr>
          <w:p w:rsidR="0067585B" w:rsidDel="00193B42" w:rsidRDefault="001234A7">
            <w:pPr>
              <w:autoSpaceDN w:val="0"/>
              <w:ind w:leftChars="-25" w:left="-53" w:rightChars="-25" w:right="-53"/>
              <w:jc w:val="left"/>
              <w:textAlignment w:val="center"/>
              <w:rPr>
                <w:del w:id="890" w:author="Microsoft Office User" w:date="2025-06-20T14:55:00Z"/>
                <w:rFonts w:cs="方正楷体_GBK"/>
                <w:bCs/>
                <w:color w:val="000000"/>
                <w:kern w:val="0"/>
                <w:sz w:val="24"/>
              </w:rPr>
            </w:pPr>
            <w:del w:id="891" w:author="Microsoft Office User" w:date="2025-06-20T14:55:00Z">
              <w:r w:rsidDel="00193B42">
                <w:rPr>
                  <w:rFonts w:cs="方正楷体_GBK" w:hint="eastAsia"/>
                  <w:bCs/>
                  <w:color w:val="000000"/>
                  <w:kern w:val="0"/>
                  <w:sz w:val="24"/>
                </w:rPr>
                <w:delText>向英</w:delText>
              </w:r>
            </w:del>
          </w:p>
        </w:tc>
        <w:tc>
          <w:tcPr>
            <w:tcW w:w="2060" w:type="dxa"/>
            <w:gridSpan w:val="2"/>
            <w:vAlign w:val="center"/>
          </w:tcPr>
          <w:p w:rsidR="0067585B" w:rsidDel="00193B42" w:rsidRDefault="001234A7">
            <w:pPr>
              <w:autoSpaceDN w:val="0"/>
              <w:ind w:leftChars="-25" w:left="-53" w:rightChars="-25" w:right="-53"/>
              <w:jc w:val="left"/>
              <w:textAlignment w:val="center"/>
              <w:rPr>
                <w:del w:id="892" w:author="Microsoft Office User" w:date="2025-06-20T14:55:00Z"/>
                <w:rFonts w:cs="方正楷体_GBK"/>
                <w:bCs/>
                <w:color w:val="000000"/>
                <w:kern w:val="0"/>
                <w:sz w:val="24"/>
              </w:rPr>
            </w:pPr>
            <w:del w:id="893" w:author="Microsoft Office User" w:date="2025-06-20T14:55:00Z">
              <w:r w:rsidDel="00193B42">
                <w:rPr>
                  <w:rFonts w:hint="eastAsia"/>
                  <w:sz w:val="24"/>
                  <w:szCs w:val="22"/>
                </w:rPr>
                <w:delText>Advances in skin &amp; wound care.</w:delText>
              </w:r>
            </w:del>
          </w:p>
        </w:tc>
        <w:tc>
          <w:tcPr>
            <w:tcW w:w="1297" w:type="dxa"/>
            <w:gridSpan w:val="2"/>
            <w:vAlign w:val="center"/>
          </w:tcPr>
          <w:p w:rsidR="0067585B" w:rsidDel="00193B42" w:rsidRDefault="001234A7">
            <w:pPr>
              <w:autoSpaceDN w:val="0"/>
              <w:ind w:leftChars="-25" w:left="-53" w:rightChars="-25" w:right="-53"/>
              <w:jc w:val="left"/>
              <w:textAlignment w:val="center"/>
              <w:rPr>
                <w:del w:id="894" w:author="Microsoft Office User" w:date="2025-06-20T14:55:00Z"/>
                <w:rFonts w:cs="方正楷体_GBK"/>
                <w:bCs/>
                <w:color w:val="000000"/>
                <w:kern w:val="0"/>
                <w:sz w:val="24"/>
              </w:rPr>
            </w:pPr>
            <w:del w:id="895" w:author="Microsoft Office User" w:date="2025-06-20T14:55:00Z">
              <w:r w:rsidDel="00193B42">
                <w:rPr>
                  <w:rFonts w:cs="方正楷体_GBK" w:hint="eastAsia"/>
                  <w:bCs/>
                  <w:color w:val="000000"/>
                  <w:kern w:val="0"/>
                  <w:sz w:val="24"/>
                </w:rPr>
                <w:delText>2021</w:delText>
              </w:r>
            </w:del>
          </w:p>
        </w:tc>
        <w:tc>
          <w:tcPr>
            <w:tcW w:w="620" w:type="dxa"/>
            <w:vAlign w:val="center"/>
          </w:tcPr>
          <w:p w:rsidR="0067585B" w:rsidDel="00193B42" w:rsidRDefault="001234A7">
            <w:pPr>
              <w:autoSpaceDN w:val="0"/>
              <w:ind w:leftChars="-25" w:left="-53" w:rightChars="-25" w:right="-53"/>
              <w:jc w:val="center"/>
              <w:textAlignment w:val="center"/>
              <w:rPr>
                <w:del w:id="896" w:author="Microsoft Office User" w:date="2025-06-20T14:55:00Z"/>
                <w:rFonts w:cs="方正楷体_GBK"/>
                <w:bCs/>
                <w:color w:val="000000"/>
                <w:kern w:val="0"/>
                <w:sz w:val="24"/>
              </w:rPr>
            </w:pPr>
            <w:del w:id="897" w:author="Microsoft Office User" w:date="2025-06-20T14:55:00Z">
              <w:r w:rsidDel="00193B42">
                <w:rPr>
                  <w:rFonts w:cs="方正楷体_GBK" w:hint="eastAsia"/>
                  <w:bCs/>
                  <w:color w:val="000000"/>
                  <w:kern w:val="0"/>
                  <w:sz w:val="24"/>
                </w:rPr>
                <w:delText>1.7</w:delText>
              </w:r>
            </w:del>
          </w:p>
        </w:tc>
      </w:tr>
      <w:tr w:rsidR="0067585B" w:rsidDel="00193B42">
        <w:trPr>
          <w:trHeight w:val="321"/>
          <w:del w:id="898" w:author="Microsoft Office User" w:date="2025-06-20T14:55:00Z"/>
        </w:trPr>
        <w:tc>
          <w:tcPr>
            <w:tcW w:w="793" w:type="dxa"/>
            <w:gridSpan w:val="2"/>
            <w:vAlign w:val="center"/>
          </w:tcPr>
          <w:p w:rsidR="0067585B" w:rsidDel="00193B42" w:rsidRDefault="001234A7">
            <w:pPr>
              <w:autoSpaceDN w:val="0"/>
              <w:ind w:leftChars="-25" w:left="-53" w:rightChars="-25" w:right="-53"/>
              <w:jc w:val="center"/>
              <w:textAlignment w:val="center"/>
              <w:rPr>
                <w:del w:id="899" w:author="Microsoft Office User" w:date="2025-06-20T14:55:00Z"/>
                <w:rFonts w:cs="方正楷体_GBK"/>
                <w:bCs/>
                <w:color w:val="000000"/>
                <w:kern w:val="0"/>
                <w:sz w:val="24"/>
              </w:rPr>
            </w:pPr>
            <w:del w:id="900" w:author="Microsoft Office User" w:date="2025-06-20T14:55:00Z">
              <w:r w:rsidDel="00193B42">
                <w:rPr>
                  <w:rFonts w:cs="方正楷体_GBK" w:hint="eastAsia"/>
                  <w:bCs/>
                  <w:color w:val="000000"/>
                  <w:kern w:val="0"/>
                  <w:sz w:val="24"/>
                </w:rPr>
                <w:delText>6</w:delText>
              </w:r>
            </w:del>
          </w:p>
        </w:tc>
        <w:tc>
          <w:tcPr>
            <w:tcW w:w="1430" w:type="dxa"/>
            <w:gridSpan w:val="2"/>
            <w:shd w:val="clear" w:color="auto" w:fill="auto"/>
            <w:vAlign w:val="center"/>
          </w:tcPr>
          <w:p w:rsidR="0067585B" w:rsidDel="00193B42" w:rsidRDefault="001234A7">
            <w:pPr>
              <w:autoSpaceDN w:val="0"/>
              <w:ind w:leftChars="-25" w:left="-53" w:rightChars="-25" w:right="-53"/>
              <w:jc w:val="left"/>
              <w:textAlignment w:val="center"/>
              <w:rPr>
                <w:del w:id="901" w:author="Microsoft Office User" w:date="2025-06-20T14:55:00Z"/>
                <w:rFonts w:cs="方正楷体_GBK"/>
                <w:bCs/>
                <w:color w:val="000000"/>
                <w:kern w:val="0"/>
                <w:sz w:val="24"/>
              </w:rPr>
            </w:pPr>
            <w:del w:id="902" w:author="Microsoft Office User" w:date="2025-06-20T14:55:00Z">
              <w:r w:rsidDel="00193B42">
                <w:rPr>
                  <w:sz w:val="24"/>
                </w:rPr>
                <w:delText>基于</w:delText>
              </w:r>
              <w:r w:rsidDel="00193B42">
                <w:rPr>
                  <w:sz w:val="24"/>
                </w:rPr>
                <w:delText>HIS</w:delText>
              </w:r>
              <w:r w:rsidDel="00193B42">
                <w:rPr>
                  <w:sz w:val="24"/>
                </w:rPr>
                <w:delText>系统的随访管理平台在</w:delText>
              </w:r>
              <w:r w:rsidDel="00193B42">
                <w:rPr>
                  <w:sz w:val="24"/>
                </w:rPr>
                <w:delText>PICC</w:delText>
              </w:r>
              <w:r w:rsidDel="00193B42">
                <w:rPr>
                  <w:rFonts w:hint="eastAsia"/>
                  <w:sz w:val="24"/>
                </w:rPr>
                <w:delText xml:space="preserve"> </w:delText>
              </w:r>
              <w:r w:rsidDel="00193B42">
                <w:rPr>
                  <w:sz w:val="24"/>
                </w:rPr>
                <w:delText>带管出院患者导管维护中的应用</w:delText>
              </w:r>
            </w:del>
          </w:p>
        </w:tc>
        <w:tc>
          <w:tcPr>
            <w:tcW w:w="1430" w:type="dxa"/>
            <w:gridSpan w:val="2"/>
            <w:shd w:val="clear" w:color="auto" w:fill="auto"/>
            <w:vAlign w:val="center"/>
          </w:tcPr>
          <w:p w:rsidR="0067585B" w:rsidDel="00193B42" w:rsidRDefault="001234A7">
            <w:pPr>
              <w:autoSpaceDN w:val="0"/>
              <w:ind w:leftChars="-25" w:left="-53" w:rightChars="-25" w:right="-53"/>
              <w:jc w:val="left"/>
              <w:textAlignment w:val="center"/>
              <w:rPr>
                <w:del w:id="903" w:author="Microsoft Office User" w:date="2025-06-20T14:55:00Z"/>
                <w:rFonts w:cs="方正楷体_GBK"/>
                <w:bCs/>
                <w:color w:val="000000"/>
                <w:kern w:val="0"/>
                <w:sz w:val="24"/>
              </w:rPr>
            </w:pPr>
            <w:del w:id="904" w:author="Microsoft Office User" w:date="2025-06-20T14:55:00Z">
              <w:r w:rsidDel="00193B42">
                <w:rPr>
                  <w:rFonts w:cs="方正楷体_GBK" w:hint="eastAsia"/>
                  <w:bCs/>
                  <w:color w:val="000000"/>
                  <w:kern w:val="0"/>
                  <w:sz w:val="24"/>
                </w:rPr>
                <w:delText>傅建玲</w:delText>
              </w:r>
            </w:del>
          </w:p>
        </w:tc>
        <w:tc>
          <w:tcPr>
            <w:tcW w:w="1430" w:type="dxa"/>
            <w:gridSpan w:val="2"/>
            <w:shd w:val="clear" w:color="auto" w:fill="auto"/>
            <w:vAlign w:val="center"/>
          </w:tcPr>
          <w:p w:rsidR="0067585B" w:rsidDel="00193B42" w:rsidRDefault="001234A7">
            <w:pPr>
              <w:autoSpaceDN w:val="0"/>
              <w:ind w:leftChars="-25" w:left="-53" w:rightChars="-25" w:right="-53"/>
              <w:jc w:val="left"/>
              <w:textAlignment w:val="center"/>
              <w:rPr>
                <w:del w:id="905" w:author="Microsoft Office User" w:date="2025-06-20T14:55:00Z"/>
                <w:rFonts w:cs="方正楷体_GBK"/>
                <w:bCs/>
                <w:color w:val="000000"/>
                <w:kern w:val="0"/>
                <w:sz w:val="24"/>
              </w:rPr>
            </w:pPr>
            <w:del w:id="906" w:author="Microsoft Office User" w:date="2025-06-20T14:55:00Z">
              <w:r w:rsidDel="00193B42">
                <w:rPr>
                  <w:rFonts w:cs="方正楷体_GBK" w:hint="eastAsia"/>
                  <w:bCs/>
                  <w:color w:val="000000"/>
                  <w:kern w:val="0"/>
                  <w:sz w:val="24"/>
                </w:rPr>
                <w:delText>崔丽君</w:delText>
              </w:r>
            </w:del>
          </w:p>
        </w:tc>
        <w:tc>
          <w:tcPr>
            <w:tcW w:w="2060" w:type="dxa"/>
            <w:gridSpan w:val="2"/>
            <w:shd w:val="clear" w:color="auto" w:fill="auto"/>
            <w:vAlign w:val="center"/>
          </w:tcPr>
          <w:p w:rsidR="0067585B" w:rsidDel="00193B42" w:rsidRDefault="001234A7">
            <w:pPr>
              <w:autoSpaceDN w:val="0"/>
              <w:ind w:leftChars="-25" w:left="-53" w:rightChars="-25" w:right="-53"/>
              <w:jc w:val="left"/>
              <w:textAlignment w:val="center"/>
              <w:rPr>
                <w:del w:id="907" w:author="Microsoft Office User" w:date="2025-06-20T14:55:00Z"/>
                <w:rFonts w:cs="方正楷体_GBK"/>
                <w:bCs/>
                <w:color w:val="000000"/>
                <w:kern w:val="0"/>
                <w:sz w:val="24"/>
              </w:rPr>
            </w:pPr>
            <w:del w:id="908" w:author="Microsoft Office User" w:date="2025-06-20T14:55:00Z">
              <w:r w:rsidDel="00193B42">
                <w:rPr>
                  <w:rFonts w:cs="方正楷体_GBK" w:hint="eastAsia"/>
                  <w:bCs/>
                  <w:color w:val="000000"/>
                  <w:kern w:val="0"/>
                  <w:sz w:val="24"/>
                </w:rPr>
                <w:delText>医学信息</w:delText>
              </w:r>
            </w:del>
          </w:p>
        </w:tc>
        <w:tc>
          <w:tcPr>
            <w:tcW w:w="1297" w:type="dxa"/>
            <w:gridSpan w:val="2"/>
            <w:shd w:val="clear" w:color="auto" w:fill="auto"/>
            <w:vAlign w:val="center"/>
          </w:tcPr>
          <w:p w:rsidR="0067585B" w:rsidDel="00193B42" w:rsidRDefault="001234A7">
            <w:pPr>
              <w:autoSpaceDN w:val="0"/>
              <w:ind w:leftChars="-25" w:left="-53" w:rightChars="-25" w:right="-53"/>
              <w:jc w:val="left"/>
              <w:textAlignment w:val="center"/>
              <w:rPr>
                <w:del w:id="909" w:author="Microsoft Office User" w:date="2025-06-20T14:55:00Z"/>
                <w:rFonts w:cs="方正楷体_GBK"/>
                <w:bCs/>
                <w:color w:val="000000"/>
                <w:kern w:val="0"/>
                <w:sz w:val="24"/>
              </w:rPr>
            </w:pPr>
            <w:del w:id="910" w:author="Microsoft Office User" w:date="2025-06-20T14:55:00Z">
              <w:r w:rsidDel="00193B42">
                <w:rPr>
                  <w:rFonts w:cs="方正楷体_GBK" w:hint="eastAsia"/>
                  <w:bCs/>
                  <w:color w:val="000000"/>
                  <w:kern w:val="0"/>
                  <w:sz w:val="24"/>
                </w:rPr>
                <w:delText>2022</w:delText>
              </w:r>
            </w:del>
          </w:p>
        </w:tc>
        <w:tc>
          <w:tcPr>
            <w:tcW w:w="620" w:type="dxa"/>
            <w:shd w:val="clear" w:color="auto" w:fill="auto"/>
            <w:vAlign w:val="center"/>
          </w:tcPr>
          <w:p w:rsidR="0067585B" w:rsidDel="00193B42" w:rsidRDefault="001234A7">
            <w:pPr>
              <w:autoSpaceDN w:val="0"/>
              <w:ind w:leftChars="-25" w:left="-53" w:rightChars="-25" w:right="-53"/>
              <w:jc w:val="left"/>
              <w:textAlignment w:val="center"/>
              <w:rPr>
                <w:del w:id="911" w:author="Microsoft Office User" w:date="2025-06-20T14:55:00Z"/>
                <w:rFonts w:cs="方正楷体_GBK"/>
                <w:bCs/>
                <w:color w:val="000000"/>
                <w:kern w:val="0"/>
                <w:sz w:val="24"/>
              </w:rPr>
            </w:pPr>
            <w:del w:id="912" w:author="Microsoft Office User" w:date="2025-06-20T14:55:00Z">
              <w:r w:rsidDel="00193B42">
                <w:rPr>
                  <w:rFonts w:cs="方正楷体_GBK" w:hint="eastAsia"/>
                  <w:bCs/>
                  <w:color w:val="000000"/>
                  <w:kern w:val="0"/>
                  <w:sz w:val="24"/>
                </w:rPr>
                <w:delText>--</w:delText>
              </w:r>
            </w:del>
          </w:p>
        </w:tc>
      </w:tr>
      <w:tr w:rsidR="0067585B" w:rsidDel="00193B42">
        <w:trPr>
          <w:trHeight w:val="321"/>
          <w:del w:id="913" w:author="Microsoft Office User" w:date="2025-06-20T14:55:00Z"/>
        </w:trPr>
        <w:tc>
          <w:tcPr>
            <w:tcW w:w="793" w:type="dxa"/>
            <w:gridSpan w:val="2"/>
            <w:vAlign w:val="center"/>
          </w:tcPr>
          <w:p w:rsidR="0067585B" w:rsidDel="00193B42" w:rsidRDefault="001234A7">
            <w:pPr>
              <w:autoSpaceDN w:val="0"/>
              <w:ind w:leftChars="-25" w:left="-53" w:rightChars="-25" w:right="-53"/>
              <w:jc w:val="center"/>
              <w:textAlignment w:val="center"/>
              <w:rPr>
                <w:del w:id="914" w:author="Microsoft Office User" w:date="2025-06-20T14:55:00Z"/>
                <w:rFonts w:cs="方正楷体_GBK"/>
                <w:bCs/>
                <w:color w:val="000000"/>
                <w:kern w:val="0"/>
                <w:sz w:val="24"/>
              </w:rPr>
            </w:pPr>
            <w:del w:id="915" w:author="Microsoft Office User" w:date="2025-06-20T14:55:00Z">
              <w:r w:rsidDel="00193B42">
                <w:rPr>
                  <w:rFonts w:cs="方正楷体_GBK" w:hint="eastAsia"/>
                  <w:bCs/>
                  <w:color w:val="000000"/>
                  <w:kern w:val="0"/>
                  <w:sz w:val="24"/>
                </w:rPr>
                <w:delText>7</w:delText>
              </w:r>
            </w:del>
          </w:p>
        </w:tc>
        <w:tc>
          <w:tcPr>
            <w:tcW w:w="1430" w:type="dxa"/>
            <w:gridSpan w:val="2"/>
            <w:shd w:val="clear" w:color="auto" w:fill="auto"/>
            <w:vAlign w:val="center"/>
          </w:tcPr>
          <w:p w:rsidR="0067585B" w:rsidDel="00193B42" w:rsidRDefault="001234A7">
            <w:pPr>
              <w:autoSpaceDN w:val="0"/>
              <w:ind w:leftChars="-25" w:left="-53" w:rightChars="-25" w:right="-53"/>
              <w:jc w:val="left"/>
              <w:textAlignment w:val="center"/>
              <w:rPr>
                <w:del w:id="916" w:author="Microsoft Office User" w:date="2025-06-20T14:55:00Z"/>
                <w:sz w:val="24"/>
              </w:rPr>
            </w:pPr>
            <w:del w:id="917" w:author="Microsoft Office User" w:date="2025-06-20T14:55:00Z">
              <w:r w:rsidDel="00193B42">
                <w:rPr>
                  <w:rFonts w:hint="eastAsia"/>
                  <w:sz w:val="24"/>
                </w:rPr>
                <w:delText>CTV</w:delText>
              </w:r>
              <w:r w:rsidDel="00193B42">
                <w:rPr>
                  <w:rFonts w:hint="eastAsia"/>
                  <w:sz w:val="24"/>
                </w:rPr>
                <w:delText>与颅骨</w:delText>
              </w:r>
              <w:r w:rsidDel="00193B42">
                <w:rPr>
                  <w:rFonts w:hint="eastAsia"/>
                  <w:sz w:val="24"/>
                </w:rPr>
                <w:delText>CT</w:delText>
              </w:r>
              <w:r w:rsidDel="00193B42">
                <w:rPr>
                  <w:rFonts w:hint="eastAsia"/>
                  <w:sz w:val="24"/>
                </w:rPr>
                <w:delText>三维重建融合影像在小脑桥脑角肿瘤经乙状窦后入路手术中的运用</w:delText>
              </w:r>
            </w:del>
          </w:p>
        </w:tc>
        <w:tc>
          <w:tcPr>
            <w:tcW w:w="1430" w:type="dxa"/>
            <w:gridSpan w:val="2"/>
            <w:shd w:val="clear" w:color="auto" w:fill="auto"/>
            <w:vAlign w:val="center"/>
          </w:tcPr>
          <w:p w:rsidR="0067585B" w:rsidDel="00193B42" w:rsidRDefault="001234A7">
            <w:pPr>
              <w:autoSpaceDN w:val="0"/>
              <w:ind w:leftChars="-25" w:left="-53" w:rightChars="-25" w:right="-53"/>
              <w:jc w:val="left"/>
              <w:textAlignment w:val="center"/>
              <w:rPr>
                <w:del w:id="918" w:author="Microsoft Office User" w:date="2025-06-20T14:55:00Z"/>
                <w:sz w:val="24"/>
              </w:rPr>
            </w:pPr>
            <w:del w:id="919" w:author="Microsoft Office User" w:date="2025-06-20T14:55:00Z">
              <w:r w:rsidDel="00193B42">
                <w:rPr>
                  <w:rFonts w:hint="eastAsia"/>
                  <w:sz w:val="24"/>
                </w:rPr>
                <w:delText>陆波</w:delText>
              </w:r>
            </w:del>
          </w:p>
        </w:tc>
        <w:tc>
          <w:tcPr>
            <w:tcW w:w="1430" w:type="dxa"/>
            <w:gridSpan w:val="2"/>
            <w:shd w:val="clear" w:color="auto" w:fill="auto"/>
            <w:vAlign w:val="center"/>
          </w:tcPr>
          <w:p w:rsidR="0067585B" w:rsidDel="00193B42" w:rsidRDefault="001234A7">
            <w:pPr>
              <w:autoSpaceDN w:val="0"/>
              <w:ind w:leftChars="-25" w:left="-53" w:rightChars="-25" w:right="-53"/>
              <w:jc w:val="left"/>
              <w:textAlignment w:val="center"/>
              <w:rPr>
                <w:del w:id="920" w:author="Microsoft Office User" w:date="2025-06-20T14:55:00Z"/>
                <w:sz w:val="24"/>
              </w:rPr>
            </w:pPr>
            <w:del w:id="921" w:author="Microsoft Office User" w:date="2025-06-20T14:55:00Z">
              <w:r w:rsidDel="00193B42">
                <w:rPr>
                  <w:rFonts w:hint="eastAsia"/>
                  <w:sz w:val="24"/>
                </w:rPr>
                <w:delText>陆波</w:delText>
              </w:r>
            </w:del>
          </w:p>
        </w:tc>
        <w:tc>
          <w:tcPr>
            <w:tcW w:w="2060" w:type="dxa"/>
            <w:gridSpan w:val="2"/>
            <w:shd w:val="clear" w:color="auto" w:fill="auto"/>
            <w:vAlign w:val="center"/>
          </w:tcPr>
          <w:p w:rsidR="0067585B" w:rsidDel="00193B42" w:rsidRDefault="001234A7">
            <w:pPr>
              <w:autoSpaceDN w:val="0"/>
              <w:ind w:leftChars="-25" w:left="-53" w:rightChars="-25" w:right="-53"/>
              <w:jc w:val="left"/>
              <w:textAlignment w:val="center"/>
              <w:rPr>
                <w:del w:id="922" w:author="Microsoft Office User" w:date="2025-06-20T14:55:00Z"/>
                <w:sz w:val="24"/>
              </w:rPr>
            </w:pPr>
            <w:del w:id="923" w:author="Microsoft Office User" w:date="2025-06-20T14:55:00Z">
              <w:r w:rsidDel="00193B42">
                <w:rPr>
                  <w:rFonts w:hint="eastAsia"/>
                  <w:sz w:val="24"/>
                </w:rPr>
                <w:delText>中国临床神经外科杂志</w:delText>
              </w:r>
            </w:del>
          </w:p>
        </w:tc>
        <w:tc>
          <w:tcPr>
            <w:tcW w:w="1297" w:type="dxa"/>
            <w:gridSpan w:val="2"/>
            <w:shd w:val="clear" w:color="auto" w:fill="auto"/>
            <w:vAlign w:val="center"/>
          </w:tcPr>
          <w:p w:rsidR="0067585B" w:rsidDel="00193B42" w:rsidRDefault="001234A7">
            <w:pPr>
              <w:autoSpaceDN w:val="0"/>
              <w:ind w:leftChars="-25" w:left="-53" w:rightChars="-25" w:right="-53"/>
              <w:jc w:val="left"/>
              <w:textAlignment w:val="center"/>
              <w:rPr>
                <w:del w:id="924" w:author="Microsoft Office User" w:date="2025-06-20T14:55:00Z"/>
                <w:sz w:val="24"/>
              </w:rPr>
            </w:pPr>
            <w:del w:id="925" w:author="Microsoft Office User" w:date="2025-06-20T14:55:00Z">
              <w:r w:rsidDel="00193B42">
                <w:rPr>
                  <w:rFonts w:hint="eastAsia"/>
                  <w:sz w:val="24"/>
                </w:rPr>
                <w:delText>2021</w:delText>
              </w:r>
            </w:del>
          </w:p>
        </w:tc>
        <w:tc>
          <w:tcPr>
            <w:tcW w:w="620" w:type="dxa"/>
            <w:shd w:val="clear" w:color="auto" w:fill="auto"/>
            <w:vAlign w:val="center"/>
          </w:tcPr>
          <w:p w:rsidR="0067585B" w:rsidDel="00193B42" w:rsidRDefault="0067585B">
            <w:pPr>
              <w:autoSpaceDN w:val="0"/>
              <w:ind w:leftChars="-25" w:left="-53" w:rightChars="-25" w:right="-53"/>
              <w:jc w:val="left"/>
              <w:textAlignment w:val="center"/>
              <w:rPr>
                <w:del w:id="926" w:author="Microsoft Office User" w:date="2025-06-20T14:55:00Z"/>
                <w:sz w:val="24"/>
              </w:rPr>
            </w:pPr>
          </w:p>
        </w:tc>
      </w:tr>
      <w:tr w:rsidR="0067585B" w:rsidDel="00193B42">
        <w:trPr>
          <w:trHeight w:val="321"/>
          <w:del w:id="927" w:author="Microsoft Office User" w:date="2025-06-20T14:55:00Z"/>
        </w:trPr>
        <w:tc>
          <w:tcPr>
            <w:tcW w:w="793" w:type="dxa"/>
            <w:gridSpan w:val="2"/>
            <w:vAlign w:val="center"/>
          </w:tcPr>
          <w:p w:rsidR="0067585B" w:rsidDel="00193B42" w:rsidRDefault="001234A7">
            <w:pPr>
              <w:autoSpaceDN w:val="0"/>
              <w:ind w:leftChars="-25" w:left="-53" w:rightChars="-25" w:right="-53"/>
              <w:jc w:val="center"/>
              <w:textAlignment w:val="center"/>
              <w:rPr>
                <w:del w:id="928" w:author="Microsoft Office User" w:date="2025-06-20T14:55:00Z"/>
                <w:rFonts w:cs="方正楷体_GBK"/>
                <w:bCs/>
                <w:color w:val="000000"/>
                <w:kern w:val="0"/>
                <w:sz w:val="24"/>
              </w:rPr>
            </w:pPr>
            <w:del w:id="929" w:author="Microsoft Office User" w:date="2025-06-20T14:55:00Z">
              <w:r w:rsidDel="00193B42">
                <w:rPr>
                  <w:rFonts w:cs="方正楷体_GBK" w:hint="eastAsia"/>
                  <w:bCs/>
                  <w:color w:val="000000"/>
                  <w:kern w:val="0"/>
                  <w:sz w:val="24"/>
                </w:rPr>
                <w:delText>8</w:delText>
              </w:r>
            </w:del>
          </w:p>
        </w:tc>
        <w:tc>
          <w:tcPr>
            <w:tcW w:w="1430" w:type="dxa"/>
            <w:gridSpan w:val="2"/>
            <w:shd w:val="clear" w:color="auto" w:fill="auto"/>
            <w:vAlign w:val="center"/>
          </w:tcPr>
          <w:p w:rsidR="0067585B" w:rsidDel="00193B42" w:rsidRDefault="001234A7">
            <w:pPr>
              <w:autoSpaceDN w:val="0"/>
              <w:ind w:leftChars="-25" w:left="-53" w:rightChars="-25" w:right="-53"/>
              <w:jc w:val="left"/>
              <w:textAlignment w:val="center"/>
              <w:rPr>
                <w:del w:id="930" w:author="Microsoft Office User" w:date="2025-06-20T14:55:00Z"/>
                <w:sz w:val="24"/>
              </w:rPr>
            </w:pPr>
            <w:del w:id="931" w:author="Microsoft Office User" w:date="2025-06-20T14:55:00Z">
              <w:r w:rsidDel="00193B42">
                <w:rPr>
                  <w:rFonts w:hint="eastAsia"/>
                  <w:sz w:val="24"/>
                </w:rPr>
                <w:delText>加速康复外科理疗对老年慢性硬膜下血肿患者疗效影响</w:delText>
              </w:r>
            </w:del>
          </w:p>
        </w:tc>
        <w:tc>
          <w:tcPr>
            <w:tcW w:w="1430" w:type="dxa"/>
            <w:gridSpan w:val="2"/>
            <w:shd w:val="clear" w:color="auto" w:fill="auto"/>
            <w:vAlign w:val="center"/>
          </w:tcPr>
          <w:p w:rsidR="0067585B" w:rsidDel="00193B42" w:rsidRDefault="001234A7">
            <w:pPr>
              <w:autoSpaceDN w:val="0"/>
              <w:ind w:leftChars="-25" w:left="-53" w:rightChars="-25" w:right="-53"/>
              <w:jc w:val="left"/>
              <w:textAlignment w:val="center"/>
              <w:rPr>
                <w:del w:id="932" w:author="Microsoft Office User" w:date="2025-06-20T14:55:00Z"/>
                <w:sz w:val="24"/>
              </w:rPr>
            </w:pPr>
            <w:del w:id="933" w:author="Microsoft Office User" w:date="2025-06-20T14:55:00Z">
              <w:r w:rsidDel="00193B42">
                <w:rPr>
                  <w:rFonts w:hint="eastAsia"/>
                  <w:sz w:val="24"/>
                </w:rPr>
                <w:delText>陆波</w:delText>
              </w:r>
            </w:del>
          </w:p>
        </w:tc>
        <w:tc>
          <w:tcPr>
            <w:tcW w:w="1430" w:type="dxa"/>
            <w:gridSpan w:val="2"/>
            <w:shd w:val="clear" w:color="auto" w:fill="auto"/>
            <w:vAlign w:val="center"/>
          </w:tcPr>
          <w:p w:rsidR="0067585B" w:rsidDel="00193B42" w:rsidRDefault="001234A7">
            <w:pPr>
              <w:autoSpaceDN w:val="0"/>
              <w:ind w:leftChars="-25" w:left="-53" w:rightChars="-25" w:right="-53"/>
              <w:jc w:val="left"/>
              <w:textAlignment w:val="center"/>
              <w:rPr>
                <w:del w:id="934" w:author="Microsoft Office User" w:date="2025-06-20T14:55:00Z"/>
                <w:sz w:val="24"/>
              </w:rPr>
            </w:pPr>
            <w:del w:id="935" w:author="Microsoft Office User" w:date="2025-06-20T14:55:00Z">
              <w:r w:rsidDel="00193B42">
                <w:rPr>
                  <w:rFonts w:hint="eastAsia"/>
                  <w:sz w:val="24"/>
                </w:rPr>
                <w:delText>陆波</w:delText>
              </w:r>
            </w:del>
          </w:p>
        </w:tc>
        <w:tc>
          <w:tcPr>
            <w:tcW w:w="2060" w:type="dxa"/>
            <w:gridSpan w:val="2"/>
            <w:shd w:val="clear" w:color="auto" w:fill="auto"/>
            <w:vAlign w:val="center"/>
          </w:tcPr>
          <w:p w:rsidR="0067585B" w:rsidDel="00193B42" w:rsidRDefault="001234A7">
            <w:pPr>
              <w:autoSpaceDN w:val="0"/>
              <w:ind w:leftChars="-25" w:left="-53" w:rightChars="-25" w:right="-53"/>
              <w:jc w:val="left"/>
              <w:textAlignment w:val="center"/>
              <w:rPr>
                <w:del w:id="936" w:author="Microsoft Office User" w:date="2025-06-20T14:55:00Z"/>
                <w:sz w:val="24"/>
              </w:rPr>
            </w:pPr>
            <w:del w:id="937" w:author="Microsoft Office User" w:date="2025-06-20T14:55:00Z">
              <w:r w:rsidDel="00193B42">
                <w:rPr>
                  <w:rFonts w:hint="eastAsia"/>
                  <w:sz w:val="24"/>
                </w:rPr>
                <w:delText>检验医学与临床</w:delText>
              </w:r>
            </w:del>
          </w:p>
        </w:tc>
        <w:tc>
          <w:tcPr>
            <w:tcW w:w="1297" w:type="dxa"/>
            <w:gridSpan w:val="2"/>
            <w:shd w:val="clear" w:color="auto" w:fill="auto"/>
            <w:vAlign w:val="center"/>
          </w:tcPr>
          <w:p w:rsidR="0067585B" w:rsidDel="00193B42" w:rsidRDefault="001234A7">
            <w:pPr>
              <w:autoSpaceDN w:val="0"/>
              <w:ind w:leftChars="-25" w:left="-53" w:rightChars="-25" w:right="-53"/>
              <w:jc w:val="left"/>
              <w:textAlignment w:val="center"/>
              <w:rPr>
                <w:del w:id="938" w:author="Microsoft Office User" w:date="2025-06-20T14:55:00Z"/>
                <w:sz w:val="24"/>
              </w:rPr>
            </w:pPr>
            <w:del w:id="939" w:author="Microsoft Office User" w:date="2025-06-20T14:55:00Z">
              <w:r w:rsidDel="00193B42">
                <w:rPr>
                  <w:rFonts w:hint="eastAsia"/>
                  <w:sz w:val="24"/>
                </w:rPr>
                <w:delText>2020</w:delText>
              </w:r>
            </w:del>
          </w:p>
        </w:tc>
        <w:tc>
          <w:tcPr>
            <w:tcW w:w="620" w:type="dxa"/>
            <w:shd w:val="clear" w:color="auto" w:fill="auto"/>
            <w:vAlign w:val="center"/>
          </w:tcPr>
          <w:p w:rsidR="0067585B" w:rsidDel="00193B42" w:rsidRDefault="0067585B">
            <w:pPr>
              <w:autoSpaceDN w:val="0"/>
              <w:ind w:leftChars="-25" w:left="-53" w:rightChars="-25" w:right="-53"/>
              <w:jc w:val="left"/>
              <w:textAlignment w:val="center"/>
              <w:rPr>
                <w:del w:id="940" w:author="Microsoft Office User" w:date="2025-06-20T14:55:00Z"/>
                <w:sz w:val="24"/>
              </w:rPr>
            </w:pPr>
          </w:p>
        </w:tc>
      </w:tr>
      <w:tr w:rsidR="0067585B" w:rsidDel="00193B42">
        <w:trPr>
          <w:trHeight w:val="321"/>
          <w:del w:id="941" w:author="Microsoft Office User" w:date="2025-06-20T14:55:00Z"/>
        </w:trPr>
        <w:tc>
          <w:tcPr>
            <w:tcW w:w="793" w:type="dxa"/>
            <w:gridSpan w:val="2"/>
            <w:vAlign w:val="center"/>
          </w:tcPr>
          <w:p w:rsidR="0067585B" w:rsidDel="00193B42" w:rsidRDefault="001234A7">
            <w:pPr>
              <w:autoSpaceDN w:val="0"/>
              <w:ind w:leftChars="-25" w:left="-53" w:rightChars="-25" w:right="-53"/>
              <w:jc w:val="center"/>
              <w:textAlignment w:val="center"/>
              <w:rPr>
                <w:del w:id="942" w:author="Microsoft Office User" w:date="2025-06-20T14:55:00Z"/>
                <w:rFonts w:cs="方正楷体_GBK"/>
                <w:bCs/>
                <w:color w:val="000000"/>
                <w:kern w:val="0"/>
                <w:sz w:val="24"/>
              </w:rPr>
            </w:pPr>
            <w:ins w:id="943" w:author="木木" w:date="2025-06-09T16:42:00Z">
              <w:del w:id="944" w:author="Microsoft Office User" w:date="2025-06-20T14:55:00Z">
                <w:r w:rsidDel="00193B42">
                  <w:rPr>
                    <w:rFonts w:cs="方正楷体_GBK" w:hint="eastAsia"/>
                    <w:bCs/>
                    <w:color w:val="000000"/>
                    <w:kern w:val="0"/>
                    <w:sz w:val="24"/>
                  </w:rPr>
                  <w:delText>9</w:delText>
                </w:r>
              </w:del>
            </w:ins>
          </w:p>
        </w:tc>
        <w:tc>
          <w:tcPr>
            <w:tcW w:w="1430" w:type="dxa"/>
            <w:gridSpan w:val="2"/>
            <w:shd w:val="clear" w:color="auto" w:fill="auto"/>
            <w:vAlign w:val="center"/>
          </w:tcPr>
          <w:p w:rsidR="0067585B" w:rsidDel="00193B42" w:rsidRDefault="001234A7">
            <w:pPr>
              <w:autoSpaceDN w:val="0"/>
              <w:ind w:leftChars="-25" w:left="-53" w:rightChars="-25" w:right="-53"/>
              <w:jc w:val="left"/>
              <w:textAlignment w:val="center"/>
              <w:rPr>
                <w:del w:id="945" w:author="Microsoft Office User" w:date="2025-06-20T14:55:00Z"/>
                <w:sz w:val="24"/>
              </w:rPr>
            </w:pPr>
            <w:del w:id="946" w:author="Microsoft Office User" w:date="2025-06-20T14:55:00Z">
              <w:r w:rsidDel="00193B42">
                <w:rPr>
                  <w:rFonts w:hint="eastAsia"/>
                  <w:sz w:val="24"/>
                </w:rPr>
                <w:delText>CTV</w:delText>
              </w:r>
              <w:r w:rsidDel="00193B42">
                <w:rPr>
                  <w:rFonts w:hint="eastAsia"/>
                  <w:sz w:val="24"/>
                </w:rPr>
                <w:delText>与颅骨</w:delText>
              </w:r>
              <w:r w:rsidDel="00193B42">
                <w:rPr>
                  <w:rFonts w:hint="eastAsia"/>
                  <w:sz w:val="24"/>
                </w:rPr>
                <w:delText>CT</w:delText>
              </w:r>
              <w:r w:rsidDel="00193B42">
                <w:rPr>
                  <w:rFonts w:hint="eastAsia"/>
                  <w:sz w:val="24"/>
                </w:rPr>
                <w:delText>三维重建融合影像在小脑桥脑角肿瘤经乙状窦后入路手术中的运用</w:delText>
              </w:r>
            </w:del>
          </w:p>
        </w:tc>
        <w:tc>
          <w:tcPr>
            <w:tcW w:w="1430" w:type="dxa"/>
            <w:gridSpan w:val="2"/>
            <w:shd w:val="clear" w:color="auto" w:fill="auto"/>
            <w:vAlign w:val="center"/>
          </w:tcPr>
          <w:p w:rsidR="0067585B" w:rsidDel="00193B42" w:rsidRDefault="001234A7">
            <w:pPr>
              <w:autoSpaceDN w:val="0"/>
              <w:ind w:leftChars="-25" w:left="-53" w:rightChars="-25" w:right="-53"/>
              <w:jc w:val="left"/>
              <w:textAlignment w:val="center"/>
              <w:rPr>
                <w:del w:id="947" w:author="Microsoft Office User" w:date="2025-06-20T14:55:00Z"/>
                <w:sz w:val="24"/>
              </w:rPr>
            </w:pPr>
            <w:del w:id="948" w:author="Microsoft Office User" w:date="2025-06-20T14:55:00Z">
              <w:r w:rsidDel="00193B42">
                <w:rPr>
                  <w:rFonts w:hint="eastAsia"/>
                  <w:sz w:val="24"/>
                </w:rPr>
                <w:delText>陆波</w:delText>
              </w:r>
            </w:del>
          </w:p>
        </w:tc>
        <w:tc>
          <w:tcPr>
            <w:tcW w:w="1430" w:type="dxa"/>
            <w:gridSpan w:val="2"/>
            <w:shd w:val="clear" w:color="auto" w:fill="auto"/>
            <w:vAlign w:val="center"/>
          </w:tcPr>
          <w:p w:rsidR="0067585B" w:rsidDel="00193B42" w:rsidRDefault="001234A7">
            <w:pPr>
              <w:autoSpaceDN w:val="0"/>
              <w:ind w:leftChars="-25" w:left="-53" w:rightChars="-25" w:right="-53"/>
              <w:jc w:val="left"/>
              <w:textAlignment w:val="center"/>
              <w:rPr>
                <w:del w:id="949" w:author="Microsoft Office User" w:date="2025-06-20T14:55:00Z"/>
                <w:sz w:val="24"/>
              </w:rPr>
            </w:pPr>
            <w:del w:id="950" w:author="Microsoft Office User" w:date="2025-06-20T14:55:00Z">
              <w:r w:rsidDel="00193B42">
                <w:rPr>
                  <w:rFonts w:hint="eastAsia"/>
                  <w:sz w:val="24"/>
                </w:rPr>
                <w:delText>陆波</w:delText>
              </w:r>
            </w:del>
          </w:p>
        </w:tc>
        <w:tc>
          <w:tcPr>
            <w:tcW w:w="2060" w:type="dxa"/>
            <w:gridSpan w:val="2"/>
            <w:shd w:val="clear" w:color="auto" w:fill="auto"/>
            <w:vAlign w:val="center"/>
          </w:tcPr>
          <w:p w:rsidR="0067585B" w:rsidDel="00193B42" w:rsidRDefault="001234A7">
            <w:pPr>
              <w:autoSpaceDN w:val="0"/>
              <w:ind w:leftChars="-25" w:left="-53" w:rightChars="-25" w:right="-53"/>
              <w:jc w:val="left"/>
              <w:textAlignment w:val="center"/>
              <w:rPr>
                <w:del w:id="951" w:author="Microsoft Office User" w:date="2025-06-20T14:55:00Z"/>
                <w:sz w:val="24"/>
              </w:rPr>
            </w:pPr>
            <w:del w:id="952" w:author="Microsoft Office User" w:date="2025-06-20T14:55:00Z">
              <w:r w:rsidDel="00193B42">
                <w:rPr>
                  <w:rFonts w:hint="eastAsia"/>
                  <w:sz w:val="24"/>
                </w:rPr>
                <w:delText>中国临床神经外科杂志</w:delText>
              </w:r>
            </w:del>
          </w:p>
        </w:tc>
        <w:tc>
          <w:tcPr>
            <w:tcW w:w="1297" w:type="dxa"/>
            <w:gridSpan w:val="2"/>
            <w:shd w:val="clear" w:color="auto" w:fill="auto"/>
            <w:vAlign w:val="center"/>
          </w:tcPr>
          <w:p w:rsidR="0067585B" w:rsidDel="00193B42" w:rsidRDefault="001234A7">
            <w:pPr>
              <w:autoSpaceDN w:val="0"/>
              <w:ind w:leftChars="-25" w:left="-53" w:rightChars="-25" w:right="-53"/>
              <w:jc w:val="left"/>
              <w:textAlignment w:val="center"/>
              <w:rPr>
                <w:del w:id="953" w:author="Microsoft Office User" w:date="2025-06-20T14:55:00Z"/>
                <w:sz w:val="24"/>
              </w:rPr>
            </w:pPr>
            <w:del w:id="954" w:author="Microsoft Office User" w:date="2025-06-20T14:55:00Z">
              <w:r w:rsidDel="00193B42">
                <w:rPr>
                  <w:rFonts w:hint="eastAsia"/>
                  <w:sz w:val="24"/>
                </w:rPr>
                <w:delText>2021</w:delText>
              </w:r>
            </w:del>
          </w:p>
        </w:tc>
        <w:tc>
          <w:tcPr>
            <w:tcW w:w="620" w:type="dxa"/>
            <w:shd w:val="clear" w:color="auto" w:fill="auto"/>
            <w:vAlign w:val="center"/>
          </w:tcPr>
          <w:p w:rsidR="0067585B" w:rsidDel="00193B42" w:rsidRDefault="0067585B">
            <w:pPr>
              <w:autoSpaceDN w:val="0"/>
              <w:ind w:leftChars="-25" w:left="-53" w:rightChars="-25" w:right="-53"/>
              <w:jc w:val="left"/>
              <w:textAlignment w:val="center"/>
              <w:rPr>
                <w:del w:id="955" w:author="Microsoft Office User" w:date="2025-06-20T14:55:00Z"/>
                <w:sz w:val="24"/>
              </w:rPr>
            </w:pPr>
          </w:p>
        </w:tc>
      </w:tr>
    </w:tbl>
    <w:p w:rsidR="0067585B" w:rsidDel="00193B42" w:rsidRDefault="0067585B">
      <w:pPr>
        <w:spacing w:line="276" w:lineRule="auto"/>
        <w:rPr>
          <w:del w:id="956" w:author="Microsoft Office User" w:date="2025-06-20T14:55:00Z"/>
          <w:rFonts w:eastAsia="SimHei"/>
          <w:color w:val="000000"/>
          <w:sz w:val="24"/>
        </w:rPr>
      </w:pPr>
    </w:p>
    <w:tbl>
      <w:tblPr>
        <w:tblW w:w="9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80"/>
        <w:gridCol w:w="1305"/>
        <w:gridCol w:w="344"/>
        <w:gridCol w:w="574"/>
        <w:gridCol w:w="795"/>
        <w:gridCol w:w="527"/>
        <w:gridCol w:w="736"/>
        <w:gridCol w:w="509"/>
        <w:gridCol w:w="796"/>
        <w:gridCol w:w="899"/>
        <w:gridCol w:w="433"/>
        <w:gridCol w:w="1522"/>
      </w:tblGrid>
      <w:tr w:rsidR="0067585B" w:rsidDel="00193B42">
        <w:trPr>
          <w:del w:id="957" w:author="Microsoft Office User" w:date="2025-06-20T14:55:00Z"/>
        </w:trPr>
        <w:tc>
          <w:tcPr>
            <w:tcW w:w="9120" w:type="dxa"/>
            <w:gridSpan w:val="12"/>
          </w:tcPr>
          <w:p w:rsidR="0067585B" w:rsidDel="00193B42" w:rsidRDefault="001234A7">
            <w:pPr>
              <w:autoSpaceDN w:val="0"/>
              <w:ind w:leftChars="-25" w:left="-53" w:rightChars="-25" w:right="-53" w:firstLineChars="200" w:firstLine="560"/>
              <w:jc w:val="left"/>
              <w:textAlignment w:val="center"/>
              <w:rPr>
                <w:del w:id="958" w:author="Microsoft Office User" w:date="2025-06-20T14:55:00Z"/>
                <w:rFonts w:eastAsia="方正楷体_GBK" w:cs="方正楷体_GBK"/>
                <w:bCs/>
                <w:color w:val="000000"/>
                <w:kern w:val="0"/>
                <w:sz w:val="28"/>
                <w:szCs w:val="28"/>
              </w:rPr>
            </w:pPr>
            <w:del w:id="959" w:author="Microsoft Office User" w:date="2025-06-20T14:55:00Z">
              <w:r w:rsidDel="00193B42">
                <w:rPr>
                  <w:rFonts w:eastAsia="方正楷体_GBK" w:cs="方正楷体_GBK" w:hint="eastAsia"/>
                  <w:bCs/>
                  <w:color w:val="000000"/>
                  <w:kern w:val="0"/>
                  <w:sz w:val="28"/>
                  <w:szCs w:val="28"/>
                </w:rPr>
                <w:delText>（三）出版专著情况</w:delText>
              </w:r>
              <w:bookmarkStart w:id="960" w:name="OLE_LINK7"/>
              <w:r w:rsidDel="00193B42">
                <w:rPr>
                  <w:rFonts w:eastAsia="方正楷体_GBK" w:cs="方正楷体_GBK" w:hint="eastAsia"/>
                  <w:bCs/>
                  <w:color w:val="000000"/>
                  <w:kern w:val="0"/>
                  <w:sz w:val="28"/>
                  <w:szCs w:val="28"/>
                </w:rPr>
                <w:delText>（限</w:delText>
              </w:r>
              <w:r w:rsidDel="00193B42">
                <w:rPr>
                  <w:rFonts w:eastAsia="方正楷体_GBK" w:cs="方正楷体_GBK" w:hint="eastAsia"/>
                  <w:bCs/>
                  <w:color w:val="000000"/>
                  <w:kern w:val="0"/>
                  <w:sz w:val="28"/>
                  <w:szCs w:val="28"/>
                </w:rPr>
                <w:delText>10</w:delText>
              </w:r>
              <w:r w:rsidDel="00193B42">
                <w:rPr>
                  <w:rFonts w:eastAsia="方正楷体_GBK" w:cs="方正楷体_GBK" w:hint="eastAsia"/>
                  <w:bCs/>
                  <w:color w:val="000000"/>
                  <w:kern w:val="0"/>
                  <w:sz w:val="28"/>
                  <w:szCs w:val="28"/>
                </w:rPr>
                <w:delText>部）</w:delText>
              </w:r>
              <w:bookmarkEnd w:id="960"/>
            </w:del>
          </w:p>
        </w:tc>
      </w:tr>
      <w:tr w:rsidR="0067585B" w:rsidDel="00193B42">
        <w:trPr>
          <w:del w:id="961" w:author="Microsoft Office User" w:date="2025-06-20T14:55:00Z"/>
        </w:trPr>
        <w:tc>
          <w:tcPr>
            <w:tcW w:w="680" w:type="dxa"/>
            <w:vAlign w:val="center"/>
          </w:tcPr>
          <w:p w:rsidR="0067585B" w:rsidDel="00193B42" w:rsidRDefault="001234A7">
            <w:pPr>
              <w:autoSpaceDN w:val="0"/>
              <w:spacing w:line="400" w:lineRule="exact"/>
              <w:ind w:leftChars="-25" w:left="-53" w:rightChars="-25" w:right="-53"/>
              <w:jc w:val="center"/>
              <w:textAlignment w:val="center"/>
              <w:rPr>
                <w:del w:id="962" w:author="Microsoft Office User" w:date="2025-06-20T14:55:00Z"/>
                <w:rFonts w:eastAsia="方正楷体_GBK" w:cs="方正楷体_GBK"/>
                <w:bCs/>
                <w:color w:val="000000"/>
                <w:kern w:val="0"/>
                <w:sz w:val="28"/>
                <w:szCs w:val="28"/>
              </w:rPr>
            </w:pPr>
            <w:del w:id="963" w:author="Microsoft Office User" w:date="2025-06-20T14:55:00Z">
              <w:r w:rsidDel="00193B42">
                <w:rPr>
                  <w:rFonts w:eastAsia="方正楷体_GBK" w:cs="方正楷体_GBK" w:hint="eastAsia"/>
                  <w:bCs/>
                  <w:color w:val="000000"/>
                  <w:kern w:val="0"/>
                  <w:sz w:val="28"/>
                  <w:szCs w:val="28"/>
                </w:rPr>
                <w:delText>序号</w:delText>
              </w:r>
            </w:del>
          </w:p>
        </w:tc>
        <w:tc>
          <w:tcPr>
            <w:tcW w:w="1305" w:type="dxa"/>
            <w:vAlign w:val="center"/>
          </w:tcPr>
          <w:p w:rsidR="0067585B" w:rsidDel="00193B42" w:rsidRDefault="001234A7">
            <w:pPr>
              <w:autoSpaceDN w:val="0"/>
              <w:spacing w:line="400" w:lineRule="exact"/>
              <w:ind w:leftChars="-25" w:left="-53" w:rightChars="-25" w:right="-53"/>
              <w:jc w:val="center"/>
              <w:textAlignment w:val="center"/>
              <w:rPr>
                <w:del w:id="964" w:author="Microsoft Office User" w:date="2025-06-20T14:55:00Z"/>
                <w:rFonts w:eastAsia="方正楷体_GBK" w:cs="方正楷体_GBK"/>
                <w:bCs/>
                <w:color w:val="000000"/>
                <w:kern w:val="0"/>
                <w:sz w:val="28"/>
                <w:szCs w:val="28"/>
              </w:rPr>
            </w:pPr>
            <w:del w:id="965" w:author="Microsoft Office User" w:date="2025-06-20T14:55:00Z">
              <w:r w:rsidDel="00193B42">
                <w:rPr>
                  <w:rFonts w:eastAsia="方正楷体_GBK" w:cs="方正楷体_GBK" w:hint="eastAsia"/>
                  <w:bCs/>
                  <w:color w:val="000000"/>
                  <w:kern w:val="0"/>
                  <w:sz w:val="28"/>
                  <w:szCs w:val="28"/>
                </w:rPr>
                <w:delText>著作名称</w:delText>
              </w:r>
            </w:del>
          </w:p>
        </w:tc>
        <w:tc>
          <w:tcPr>
            <w:tcW w:w="918" w:type="dxa"/>
            <w:gridSpan w:val="2"/>
            <w:vAlign w:val="center"/>
          </w:tcPr>
          <w:p w:rsidR="0067585B" w:rsidDel="00193B42" w:rsidRDefault="001234A7">
            <w:pPr>
              <w:autoSpaceDN w:val="0"/>
              <w:spacing w:line="400" w:lineRule="exact"/>
              <w:ind w:leftChars="-25" w:left="-53" w:rightChars="-25" w:right="-53"/>
              <w:jc w:val="center"/>
              <w:textAlignment w:val="center"/>
              <w:rPr>
                <w:del w:id="966" w:author="Microsoft Office User" w:date="2025-06-20T14:55:00Z"/>
                <w:rFonts w:eastAsia="方正楷体_GBK" w:cs="方正楷体_GBK"/>
                <w:bCs/>
                <w:color w:val="000000"/>
                <w:kern w:val="0"/>
                <w:sz w:val="28"/>
                <w:szCs w:val="28"/>
              </w:rPr>
            </w:pPr>
            <w:del w:id="967" w:author="Microsoft Office User" w:date="2025-06-20T14:55:00Z">
              <w:r w:rsidDel="00193B42">
                <w:rPr>
                  <w:rFonts w:eastAsia="方正楷体_GBK" w:cs="方正楷体_GBK" w:hint="eastAsia"/>
                  <w:bCs/>
                  <w:color w:val="000000"/>
                  <w:kern w:val="0"/>
                  <w:sz w:val="28"/>
                  <w:szCs w:val="28"/>
                </w:rPr>
                <w:delText>作者</w:delText>
              </w:r>
            </w:del>
          </w:p>
        </w:tc>
        <w:tc>
          <w:tcPr>
            <w:tcW w:w="1322" w:type="dxa"/>
            <w:gridSpan w:val="2"/>
            <w:vAlign w:val="center"/>
          </w:tcPr>
          <w:p w:rsidR="0067585B" w:rsidDel="00193B42" w:rsidRDefault="001234A7">
            <w:pPr>
              <w:autoSpaceDN w:val="0"/>
              <w:spacing w:line="400" w:lineRule="exact"/>
              <w:ind w:leftChars="-25" w:left="-53" w:rightChars="-25" w:right="-53"/>
              <w:jc w:val="center"/>
              <w:textAlignment w:val="center"/>
              <w:rPr>
                <w:del w:id="968" w:author="Microsoft Office User" w:date="2025-06-20T14:55:00Z"/>
                <w:rFonts w:eastAsia="方正楷体_GBK" w:cs="方正楷体_GBK"/>
                <w:bCs/>
                <w:color w:val="000000"/>
                <w:kern w:val="0"/>
                <w:sz w:val="28"/>
                <w:szCs w:val="28"/>
              </w:rPr>
            </w:pPr>
            <w:del w:id="969" w:author="Microsoft Office User" w:date="2025-06-20T14:55:00Z">
              <w:r w:rsidDel="00193B42">
                <w:rPr>
                  <w:rFonts w:eastAsia="方正楷体_GBK" w:cs="方正楷体_GBK" w:hint="eastAsia"/>
                  <w:bCs/>
                  <w:color w:val="000000"/>
                  <w:kern w:val="0"/>
                  <w:sz w:val="28"/>
                  <w:szCs w:val="28"/>
                </w:rPr>
                <w:delText>作者排序</w:delText>
              </w:r>
            </w:del>
          </w:p>
        </w:tc>
        <w:tc>
          <w:tcPr>
            <w:tcW w:w="1245" w:type="dxa"/>
            <w:gridSpan w:val="2"/>
            <w:vAlign w:val="center"/>
          </w:tcPr>
          <w:p w:rsidR="0067585B" w:rsidDel="00193B42" w:rsidRDefault="001234A7">
            <w:pPr>
              <w:autoSpaceDN w:val="0"/>
              <w:spacing w:line="400" w:lineRule="exact"/>
              <w:ind w:leftChars="-25" w:left="-53" w:rightChars="-25" w:right="-53"/>
              <w:jc w:val="center"/>
              <w:textAlignment w:val="center"/>
              <w:rPr>
                <w:del w:id="970" w:author="Microsoft Office User" w:date="2025-06-20T14:55:00Z"/>
                <w:rFonts w:eastAsia="方正楷体_GBK" w:cs="方正楷体_GBK"/>
                <w:bCs/>
                <w:color w:val="000000"/>
                <w:kern w:val="0"/>
                <w:sz w:val="28"/>
                <w:szCs w:val="28"/>
              </w:rPr>
            </w:pPr>
            <w:del w:id="971" w:author="Microsoft Office User" w:date="2025-06-20T14:55:00Z">
              <w:r w:rsidDel="00193B42">
                <w:rPr>
                  <w:rFonts w:eastAsia="方正楷体_GBK" w:cs="方正楷体_GBK" w:hint="eastAsia"/>
                  <w:bCs/>
                  <w:color w:val="000000"/>
                  <w:kern w:val="0"/>
                  <w:sz w:val="28"/>
                  <w:szCs w:val="28"/>
                </w:rPr>
                <w:delText>出版单位</w:delText>
              </w:r>
            </w:del>
          </w:p>
        </w:tc>
        <w:tc>
          <w:tcPr>
            <w:tcW w:w="796" w:type="dxa"/>
            <w:vAlign w:val="center"/>
          </w:tcPr>
          <w:p w:rsidR="0067585B" w:rsidDel="00193B42" w:rsidRDefault="001234A7">
            <w:pPr>
              <w:autoSpaceDN w:val="0"/>
              <w:spacing w:line="400" w:lineRule="exact"/>
              <w:ind w:leftChars="-25" w:left="-53" w:rightChars="-25" w:right="-53"/>
              <w:jc w:val="center"/>
              <w:textAlignment w:val="center"/>
              <w:rPr>
                <w:del w:id="972" w:author="Microsoft Office User" w:date="2025-06-20T14:55:00Z"/>
                <w:rFonts w:eastAsia="方正楷体_GBK" w:cs="方正楷体_GBK"/>
                <w:bCs/>
                <w:color w:val="000000"/>
                <w:kern w:val="0"/>
                <w:sz w:val="28"/>
                <w:szCs w:val="28"/>
              </w:rPr>
            </w:pPr>
            <w:del w:id="973" w:author="Microsoft Office User" w:date="2025-06-20T14:55:00Z">
              <w:r w:rsidDel="00193B42">
                <w:rPr>
                  <w:rFonts w:eastAsia="方正楷体_GBK" w:cs="方正楷体_GBK" w:hint="eastAsia"/>
                  <w:bCs/>
                  <w:color w:val="000000"/>
                  <w:kern w:val="0"/>
                  <w:sz w:val="28"/>
                  <w:szCs w:val="28"/>
                </w:rPr>
                <w:delText>书号</w:delText>
              </w:r>
            </w:del>
          </w:p>
        </w:tc>
        <w:tc>
          <w:tcPr>
            <w:tcW w:w="899" w:type="dxa"/>
            <w:vAlign w:val="center"/>
          </w:tcPr>
          <w:p w:rsidR="0067585B" w:rsidDel="00193B42" w:rsidRDefault="001234A7">
            <w:pPr>
              <w:autoSpaceDN w:val="0"/>
              <w:spacing w:line="400" w:lineRule="exact"/>
              <w:ind w:leftChars="-25" w:left="-53" w:rightChars="-25" w:right="-53"/>
              <w:jc w:val="center"/>
              <w:textAlignment w:val="center"/>
              <w:rPr>
                <w:del w:id="974" w:author="Microsoft Office User" w:date="2025-06-20T14:55:00Z"/>
                <w:rFonts w:eastAsia="方正楷体_GBK" w:cs="方正楷体_GBK"/>
                <w:bCs/>
                <w:color w:val="000000"/>
                <w:kern w:val="0"/>
                <w:sz w:val="28"/>
                <w:szCs w:val="28"/>
              </w:rPr>
            </w:pPr>
            <w:del w:id="975" w:author="Microsoft Office User" w:date="2025-06-20T14:55:00Z">
              <w:r w:rsidDel="00193B42">
                <w:rPr>
                  <w:rFonts w:eastAsia="方正楷体_GBK" w:cs="方正楷体_GBK" w:hint="eastAsia"/>
                  <w:bCs/>
                  <w:color w:val="000000"/>
                  <w:kern w:val="0"/>
                  <w:sz w:val="28"/>
                  <w:szCs w:val="28"/>
                </w:rPr>
                <w:delText>出版日期</w:delText>
              </w:r>
            </w:del>
          </w:p>
        </w:tc>
        <w:tc>
          <w:tcPr>
            <w:tcW w:w="1955" w:type="dxa"/>
            <w:gridSpan w:val="2"/>
            <w:vAlign w:val="center"/>
          </w:tcPr>
          <w:p w:rsidR="0067585B" w:rsidDel="00193B42" w:rsidRDefault="001234A7">
            <w:pPr>
              <w:autoSpaceDN w:val="0"/>
              <w:spacing w:line="400" w:lineRule="exact"/>
              <w:ind w:leftChars="-25" w:left="-53" w:rightChars="-25" w:right="-53"/>
              <w:jc w:val="center"/>
              <w:textAlignment w:val="center"/>
              <w:rPr>
                <w:del w:id="976" w:author="Microsoft Office User" w:date="2025-06-20T14:55:00Z"/>
                <w:rFonts w:eastAsia="方正楷体_GBK" w:cs="方正楷体_GBK"/>
                <w:bCs/>
                <w:color w:val="000000"/>
                <w:kern w:val="0"/>
                <w:sz w:val="28"/>
                <w:szCs w:val="28"/>
              </w:rPr>
            </w:pPr>
            <w:del w:id="977" w:author="Microsoft Office User" w:date="2025-06-20T14:55:00Z">
              <w:r w:rsidDel="00193B42">
                <w:rPr>
                  <w:rFonts w:eastAsia="方正楷体_GBK" w:cs="方正楷体_GBK" w:hint="eastAsia"/>
                  <w:bCs/>
                  <w:color w:val="000000"/>
                  <w:kern w:val="0"/>
                  <w:sz w:val="28"/>
                  <w:szCs w:val="28"/>
                </w:rPr>
                <w:delText>参与方式</w:delText>
              </w:r>
            </w:del>
          </w:p>
        </w:tc>
      </w:tr>
      <w:tr w:rsidR="0067585B" w:rsidDel="00193B42">
        <w:trPr>
          <w:del w:id="978" w:author="Microsoft Office User" w:date="2025-06-20T14:55:00Z"/>
        </w:trPr>
        <w:tc>
          <w:tcPr>
            <w:tcW w:w="680" w:type="dxa"/>
            <w:vAlign w:val="center"/>
          </w:tcPr>
          <w:p w:rsidR="0067585B" w:rsidDel="00193B42" w:rsidRDefault="001234A7">
            <w:pPr>
              <w:autoSpaceDN w:val="0"/>
              <w:ind w:leftChars="-25" w:left="-53" w:rightChars="-25" w:right="-53"/>
              <w:jc w:val="left"/>
              <w:textAlignment w:val="center"/>
              <w:rPr>
                <w:del w:id="979" w:author="Microsoft Office User" w:date="2025-06-20T14:55:00Z"/>
                <w:rFonts w:eastAsia="方正楷体_GBK" w:cs="方正楷体_GBK"/>
                <w:bCs/>
                <w:color w:val="000000"/>
                <w:kern w:val="0"/>
                <w:sz w:val="28"/>
                <w:szCs w:val="28"/>
              </w:rPr>
            </w:pPr>
            <w:ins w:id="980" w:author="Administer" w:date="2025-06-08T15:39:00Z">
              <w:del w:id="981" w:author="Microsoft Office User" w:date="2025-06-20T14:55:00Z">
                <w:r w:rsidDel="00193B42">
                  <w:rPr>
                    <w:rFonts w:eastAsia="方正楷体_GBK" w:cs="方正楷体_GBK" w:hint="eastAsia"/>
                    <w:bCs/>
                    <w:color w:val="000000"/>
                    <w:kern w:val="0"/>
                    <w:sz w:val="28"/>
                    <w:szCs w:val="28"/>
                  </w:rPr>
                  <w:delText>1</w:delText>
                </w:r>
              </w:del>
            </w:ins>
          </w:p>
        </w:tc>
        <w:tc>
          <w:tcPr>
            <w:tcW w:w="1305" w:type="dxa"/>
            <w:vAlign w:val="center"/>
          </w:tcPr>
          <w:p w:rsidR="0067585B" w:rsidDel="00193B42" w:rsidRDefault="001234A7">
            <w:pPr>
              <w:autoSpaceDN w:val="0"/>
              <w:ind w:leftChars="-25" w:left="-53" w:rightChars="-25" w:right="-53"/>
              <w:jc w:val="left"/>
              <w:textAlignment w:val="center"/>
              <w:rPr>
                <w:del w:id="982" w:author="Microsoft Office User" w:date="2025-06-20T14:55:00Z"/>
                <w:rFonts w:eastAsia="方正楷体_GBK" w:cs="方正楷体_GBK"/>
                <w:bCs/>
                <w:color w:val="000000"/>
                <w:kern w:val="0"/>
                <w:sz w:val="28"/>
                <w:szCs w:val="28"/>
              </w:rPr>
            </w:pPr>
            <w:ins w:id="983" w:author="Administer" w:date="2025-06-08T15:38:00Z">
              <w:del w:id="984" w:author="Microsoft Office User" w:date="2025-06-20T14:55:00Z">
                <w:r w:rsidDel="00193B42">
                  <w:rPr>
                    <w:rFonts w:eastAsia="方正楷体_GBK" w:cs="方正楷体_GBK" w:hint="eastAsia"/>
                    <w:bCs/>
                    <w:color w:val="000000"/>
                    <w:kern w:val="0"/>
                    <w:sz w:val="28"/>
                    <w:szCs w:val="28"/>
                  </w:rPr>
                  <w:delText>临床护理实践与研究</w:delText>
                </w:r>
              </w:del>
            </w:ins>
          </w:p>
        </w:tc>
        <w:tc>
          <w:tcPr>
            <w:tcW w:w="918" w:type="dxa"/>
            <w:gridSpan w:val="2"/>
            <w:vAlign w:val="center"/>
          </w:tcPr>
          <w:p w:rsidR="0067585B" w:rsidDel="00193B42" w:rsidRDefault="001234A7">
            <w:pPr>
              <w:autoSpaceDN w:val="0"/>
              <w:ind w:leftChars="-25" w:left="-53" w:rightChars="-25" w:right="-53"/>
              <w:jc w:val="left"/>
              <w:textAlignment w:val="center"/>
              <w:rPr>
                <w:del w:id="985" w:author="Microsoft Office User" w:date="2025-06-20T14:55:00Z"/>
                <w:rFonts w:eastAsia="方正楷体_GBK" w:cs="方正楷体_GBK"/>
                <w:bCs/>
                <w:color w:val="000000"/>
                <w:kern w:val="0"/>
                <w:sz w:val="28"/>
                <w:szCs w:val="28"/>
              </w:rPr>
            </w:pPr>
            <w:ins w:id="986" w:author="Administer" w:date="2025-06-08T15:38:00Z">
              <w:del w:id="987" w:author="Microsoft Office User" w:date="2025-06-20T14:55:00Z">
                <w:r w:rsidDel="00193B42">
                  <w:rPr>
                    <w:rFonts w:eastAsia="方正楷体_GBK" w:cs="方正楷体_GBK" w:hint="eastAsia"/>
                    <w:bCs/>
                    <w:color w:val="000000"/>
                    <w:kern w:val="0"/>
                    <w:sz w:val="28"/>
                    <w:szCs w:val="28"/>
                  </w:rPr>
                  <w:delText>穆林立</w:delText>
                </w:r>
                <w:r w:rsidDel="00193B42">
                  <w:rPr>
                    <w:rFonts w:eastAsia="方正楷体_GBK" w:cs="方正楷体_GBK" w:hint="eastAsia"/>
                    <w:bCs/>
                    <w:color w:val="000000"/>
                    <w:kern w:val="0"/>
                    <w:sz w:val="28"/>
                    <w:szCs w:val="28"/>
                  </w:rPr>
                  <w:delText>等</w:delText>
                </w:r>
              </w:del>
            </w:ins>
          </w:p>
        </w:tc>
        <w:tc>
          <w:tcPr>
            <w:tcW w:w="1322" w:type="dxa"/>
            <w:gridSpan w:val="2"/>
            <w:vAlign w:val="center"/>
          </w:tcPr>
          <w:p w:rsidR="0067585B" w:rsidDel="00193B42" w:rsidRDefault="001234A7">
            <w:pPr>
              <w:autoSpaceDN w:val="0"/>
              <w:ind w:leftChars="-25" w:left="-53" w:rightChars="-25" w:right="-53"/>
              <w:jc w:val="left"/>
              <w:textAlignment w:val="center"/>
              <w:rPr>
                <w:del w:id="988" w:author="Microsoft Office User" w:date="2025-06-20T14:55:00Z"/>
                <w:rFonts w:eastAsia="方正楷体_GBK" w:cs="方正楷体_GBK"/>
                <w:bCs/>
                <w:color w:val="000000"/>
                <w:kern w:val="0"/>
                <w:sz w:val="28"/>
                <w:szCs w:val="28"/>
              </w:rPr>
            </w:pPr>
            <w:ins w:id="989" w:author="Administer" w:date="2025-06-08T15:39:00Z">
              <w:del w:id="990" w:author="Microsoft Office User" w:date="2025-06-20T14:55:00Z">
                <w:r w:rsidDel="00193B42">
                  <w:rPr>
                    <w:rFonts w:eastAsia="方正楷体_GBK" w:cs="方正楷体_GBK" w:hint="eastAsia"/>
                    <w:bCs/>
                    <w:color w:val="000000"/>
                    <w:kern w:val="0"/>
                    <w:sz w:val="28"/>
                    <w:szCs w:val="28"/>
                  </w:rPr>
                  <w:delText>副主编共</w:delText>
                </w:r>
                <w:r w:rsidDel="00193B42">
                  <w:rPr>
                    <w:rFonts w:eastAsia="方正楷体_GBK" w:cs="方正楷体_GBK" w:hint="eastAsia"/>
                    <w:bCs/>
                    <w:color w:val="000000"/>
                    <w:kern w:val="0"/>
                    <w:sz w:val="28"/>
                    <w:szCs w:val="28"/>
                  </w:rPr>
                  <w:delText>2</w:delText>
                </w:r>
                <w:r w:rsidDel="00193B42">
                  <w:rPr>
                    <w:rFonts w:eastAsia="方正楷体_GBK" w:cs="方正楷体_GBK" w:hint="eastAsia"/>
                    <w:bCs/>
                    <w:color w:val="000000"/>
                    <w:kern w:val="0"/>
                    <w:sz w:val="28"/>
                    <w:szCs w:val="28"/>
                  </w:rPr>
                  <w:delText>名排第</w:delText>
                </w:r>
                <w:r w:rsidDel="00193B42">
                  <w:rPr>
                    <w:rFonts w:eastAsia="方正楷体_GBK" w:cs="方正楷体_GBK" w:hint="eastAsia"/>
                    <w:bCs/>
                    <w:color w:val="000000"/>
                    <w:kern w:val="0"/>
                    <w:sz w:val="28"/>
                    <w:szCs w:val="28"/>
                  </w:rPr>
                  <w:delText>1</w:delText>
                </w:r>
                <w:r w:rsidDel="00193B42">
                  <w:rPr>
                    <w:rFonts w:eastAsia="方正楷体_GBK" w:cs="方正楷体_GBK" w:hint="eastAsia"/>
                    <w:bCs/>
                    <w:color w:val="000000"/>
                    <w:kern w:val="0"/>
                    <w:sz w:val="28"/>
                    <w:szCs w:val="28"/>
                  </w:rPr>
                  <w:delText>名</w:delText>
                </w:r>
              </w:del>
            </w:ins>
          </w:p>
        </w:tc>
        <w:tc>
          <w:tcPr>
            <w:tcW w:w="1245" w:type="dxa"/>
            <w:gridSpan w:val="2"/>
            <w:vAlign w:val="center"/>
          </w:tcPr>
          <w:p w:rsidR="0067585B" w:rsidDel="00193B42" w:rsidRDefault="001234A7">
            <w:pPr>
              <w:autoSpaceDN w:val="0"/>
              <w:ind w:leftChars="-25" w:left="-53" w:rightChars="-25" w:right="-53"/>
              <w:jc w:val="left"/>
              <w:textAlignment w:val="center"/>
              <w:rPr>
                <w:del w:id="991" w:author="Microsoft Office User" w:date="2025-06-20T14:55:00Z"/>
                <w:rFonts w:eastAsia="方正楷体_GBK" w:cs="方正楷体_GBK"/>
                <w:bCs/>
                <w:color w:val="000000"/>
                <w:kern w:val="0"/>
                <w:sz w:val="28"/>
                <w:szCs w:val="28"/>
              </w:rPr>
            </w:pPr>
            <w:ins w:id="992" w:author="Administer" w:date="2025-06-08T15:39:00Z">
              <w:del w:id="993" w:author="Microsoft Office User" w:date="2025-06-20T14:55:00Z">
                <w:r w:rsidDel="00193B42">
                  <w:rPr>
                    <w:rFonts w:eastAsia="方正楷体_GBK" w:cs="方正楷体_GBK" w:hint="eastAsia"/>
                    <w:bCs/>
                    <w:color w:val="000000"/>
                    <w:kern w:val="0"/>
                    <w:sz w:val="28"/>
                    <w:szCs w:val="28"/>
                  </w:rPr>
                  <w:delText>科学技术文献出版社</w:delText>
                </w:r>
              </w:del>
            </w:ins>
          </w:p>
        </w:tc>
        <w:tc>
          <w:tcPr>
            <w:tcW w:w="796" w:type="dxa"/>
            <w:vAlign w:val="center"/>
          </w:tcPr>
          <w:p w:rsidR="0067585B" w:rsidDel="00193B42" w:rsidRDefault="001234A7">
            <w:pPr>
              <w:autoSpaceDN w:val="0"/>
              <w:ind w:leftChars="-25" w:left="-53" w:rightChars="-25" w:right="-53"/>
              <w:jc w:val="left"/>
              <w:textAlignment w:val="center"/>
              <w:rPr>
                <w:del w:id="994" w:author="Microsoft Office User" w:date="2025-06-20T14:55:00Z"/>
                <w:rFonts w:eastAsia="方正楷体_GBK" w:cs="方正楷体_GBK"/>
                <w:bCs/>
                <w:color w:val="000000"/>
                <w:kern w:val="0"/>
                <w:sz w:val="28"/>
                <w:szCs w:val="28"/>
              </w:rPr>
            </w:pPr>
            <w:ins w:id="995" w:author="Administer" w:date="2025-06-08T15:39:00Z">
              <w:del w:id="996" w:author="Microsoft Office User" w:date="2025-06-20T14:55:00Z">
                <w:r w:rsidDel="00193B42">
                  <w:rPr>
                    <w:rFonts w:eastAsia="方正楷体_GBK" w:cs="方正楷体_GBK" w:hint="eastAsia"/>
                    <w:bCs/>
                    <w:color w:val="000000"/>
                    <w:kern w:val="0"/>
                    <w:sz w:val="28"/>
                    <w:szCs w:val="28"/>
                  </w:rPr>
                  <w:delText>ISBN 978-7-5189-9372-7</w:delText>
                </w:r>
              </w:del>
            </w:ins>
          </w:p>
        </w:tc>
        <w:tc>
          <w:tcPr>
            <w:tcW w:w="899" w:type="dxa"/>
            <w:vAlign w:val="center"/>
          </w:tcPr>
          <w:p w:rsidR="0067585B" w:rsidDel="00193B42" w:rsidRDefault="001234A7">
            <w:pPr>
              <w:autoSpaceDN w:val="0"/>
              <w:ind w:leftChars="-25" w:left="-53" w:rightChars="-25" w:right="-53"/>
              <w:jc w:val="left"/>
              <w:textAlignment w:val="center"/>
              <w:rPr>
                <w:del w:id="997" w:author="Microsoft Office User" w:date="2025-06-20T14:55:00Z"/>
                <w:rFonts w:eastAsia="方正楷体_GBK" w:cs="方正楷体_GBK"/>
                <w:bCs/>
                <w:color w:val="000000"/>
                <w:kern w:val="0"/>
                <w:sz w:val="28"/>
                <w:szCs w:val="28"/>
              </w:rPr>
            </w:pPr>
            <w:ins w:id="998" w:author="Administer" w:date="2025-06-08T15:39:00Z">
              <w:del w:id="999" w:author="Microsoft Office User" w:date="2025-06-20T14:55:00Z">
                <w:r w:rsidDel="00193B42">
                  <w:rPr>
                    <w:rFonts w:eastAsia="方正楷体_GBK" w:cs="方正楷体_GBK" w:hint="eastAsia"/>
                    <w:bCs/>
                    <w:color w:val="000000"/>
                    <w:kern w:val="0"/>
                    <w:sz w:val="28"/>
                    <w:szCs w:val="28"/>
                  </w:rPr>
                  <w:delText>2023</w:delText>
                </w:r>
                <w:r w:rsidDel="00193B42">
                  <w:rPr>
                    <w:rFonts w:eastAsia="方正楷体_GBK" w:cs="方正楷体_GBK" w:hint="eastAsia"/>
                    <w:bCs/>
                    <w:color w:val="000000"/>
                    <w:kern w:val="0"/>
                    <w:sz w:val="28"/>
                    <w:szCs w:val="28"/>
                  </w:rPr>
                  <w:delText>年</w:delText>
                </w:r>
                <w:r w:rsidDel="00193B42">
                  <w:rPr>
                    <w:rFonts w:eastAsia="方正楷体_GBK" w:cs="方正楷体_GBK" w:hint="eastAsia"/>
                    <w:bCs/>
                    <w:color w:val="000000"/>
                    <w:kern w:val="0"/>
                    <w:sz w:val="28"/>
                    <w:szCs w:val="28"/>
                  </w:rPr>
                  <w:delText>2</w:delText>
                </w:r>
                <w:r w:rsidDel="00193B42">
                  <w:rPr>
                    <w:rFonts w:eastAsia="方正楷体_GBK" w:cs="方正楷体_GBK" w:hint="eastAsia"/>
                    <w:bCs/>
                    <w:color w:val="000000"/>
                    <w:kern w:val="0"/>
                    <w:sz w:val="28"/>
                    <w:szCs w:val="28"/>
                  </w:rPr>
                  <w:delText>月</w:delText>
                </w:r>
              </w:del>
            </w:ins>
          </w:p>
        </w:tc>
        <w:tc>
          <w:tcPr>
            <w:tcW w:w="1955" w:type="dxa"/>
            <w:gridSpan w:val="2"/>
            <w:vAlign w:val="center"/>
          </w:tcPr>
          <w:p w:rsidR="0067585B" w:rsidDel="00193B42" w:rsidRDefault="001234A7">
            <w:pPr>
              <w:autoSpaceDN w:val="0"/>
              <w:ind w:leftChars="-25" w:left="-53" w:rightChars="-25" w:right="-53"/>
              <w:jc w:val="left"/>
              <w:textAlignment w:val="center"/>
              <w:rPr>
                <w:del w:id="1000" w:author="Microsoft Office User" w:date="2025-06-20T14:55:00Z"/>
                <w:rFonts w:eastAsia="方正楷体_GBK" w:cs="方正楷体_GBK"/>
                <w:bCs/>
                <w:color w:val="000000"/>
                <w:kern w:val="0"/>
                <w:sz w:val="28"/>
                <w:szCs w:val="28"/>
              </w:rPr>
            </w:pPr>
            <w:ins w:id="1001" w:author="Administer" w:date="2025-06-08T15:39:00Z">
              <w:del w:id="1002" w:author="Microsoft Office User" w:date="2025-06-20T14:55:00Z">
                <w:r w:rsidDel="00193B42">
                  <w:rPr>
                    <w:rFonts w:eastAsia="方正楷体_GBK" w:cs="方正楷体_GBK" w:hint="eastAsia"/>
                    <w:bCs/>
                    <w:color w:val="000000"/>
                    <w:kern w:val="0"/>
                    <w:sz w:val="28"/>
                    <w:szCs w:val="28"/>
                  </w:rPr>
                  <w:sym w:font="Wingdings 2" w:char="0052"/>
                </w:r>
              </w:del>
            </w:ins>
            <w:del w:id="1003" w:author="Microsoft Office User" w:date="2025-06-20T14:55:00Z">
              <w:r w:rsidDel="00193B42">
                <w:rPr>
                  <w:rFonts w:eastAsia="方正楷体_GBK" w:cs="方正楷体_GBK" w:hint="eastAsia"/>
                  <w:bCs/>
                  <w:color w:val="000000"/>
                  <w:kern w:val="0"/>
                  <w:sz w:val="28"/>
                  <w:szCs w:val="28"/>
                </w:rPr>
                <w:delText>主编</w:delText>
              </w:r>
              <w:r w:rsidDel="00193B42">
                <w:rPr>
                  <w:rFonts w:eastAsia="方正楷体_GBK" w:cs="方正楷体_GBK" w:hint="eastAsia"/>
                  <w:bCs/>
                  <w:color w:val="000000"/>
                  <w:kern w:val="0"/>
                  <w:sz w:val="28"/>
                  <w:szCs w:val="28"/>
                </w:rPr>
                <w:sym w:font="Wingdings 2" w:char="00A3"/>
              </w:r>
              <w:r w:rsidDel="00193B42">
                <w:rPr>
                  <w:rFonts w:eastAsia="方正楷体_GBK" w:cs="方正楷体_GBK" w:hint="eastAsia"/>
                  <w:bCs/>
                  <w:color w:val="000000"/>
                  <w:kern w:val="0"/>
                  <w:sz w:val="28"/>
                  <w:szCs w:val="28"/>
                </w:rPr>
                <w:delText>参编</w:delText>
              </w:r>
            </w:del>
          </w:p>
        </w:tc>
      </w:tr>
      <w:tr w:rsidR="0067585B" w:rsidDel="00193B42">
        <w:trPr>
          <w:del w:id="1004" w:author="Microsoft Office User" w:date="2025-06-20T14:55:00Z"/>
        </w:trPr>
        <w:tc>
          <w:tcPr>
            <w:tcW w:w="9120" w:type="dxa"/>
            <w:gridSpan w:val="12"/>
          </w:tcPr>
          <w:p w:rsidR="0067585B" w:rsidDel="00193B42" w:rsidRDefault="001234A7">
            <w:pPr>
              <w:autoSpaceDN w:val="0"/>
              <w:ind w:leftChars="-25" w:left="-53" w:rightChars="-25" w:right="-53" w:firstLineChars="200" w:firstLine="560"/>
              <w:textAlignment w:val="center"/>
              <w:rPr>
                <w:del w:id="1005" w:author="Microsoft Office User" w:date="2025-06-20T14:55:00Z"/>
                <w:rFonts w:eastAsia="仿宋"/>
                <w:bCs/>
                <w:color w:val="000000"/>
                <w:kern w:val="0"/>
                <w:sz w:val="28"/>
                <w:szCs w:val="28"/>
              </w:rPr>
            </w:pPr>
            <w:bookmarkStart w:id="1006" w:name="OLE_LINK10" w:colFirst="0" w:colLast="6"/>
            <w:del w:id="1007" w:author="Microsoft Office User" w:date="2025-06-20T14:55:00Z">
              <w:r w:rsidDel="00193B42">
                <w:rPr>
                  <w:rFonts w:eastAsia="方正楷体_GBK" w:cs="方正楷体_GBK" w:hint="eastAsia"/>
                  <w:bCs/>
                  <w:color w:val="000000"/>
                  <w:kern w:val="0"/>
                  <w:sz w:val="28"/>
                  <w:szCs w:val="28"/>
                </w:rPr>
                <w:delText>（四）科技奖励情况</w:delText>
              </w:r>
              <w:bookmarkStart w:id="1008" w:name="OLE_LINK8"/>
              <w:r w:rsidDel="00193B42">
                <w:rPr>
                  <w:rFonts w:eastAsia="方正楷体_GBK" w:cs="方正楷体_GBK" w:hint="eastAsia"/>
                  <w:bCs/>
                  <w:color w:val="000000"/>
                  <w:kern w:val="0"/>
                  <w:sz w:val="28"/>
                  <w:szCs w:val="28"/>
                </w:rPr>
                <w:delText>（限</w:delText>
              </w:r>
              <w:r w:rsidDel="00193B42">
                <w:rPr>
                  <w:rFonts w:eastAsia="方正楷体_GBK" w:cs="方正楷体_GBK" w:hint="eastAsia"/>
                  <w:bCs/>
                  <w:color w:val="000000"/>
                  <w:kern w:val="0"/>
                  <w:sz w:val="28"/>
                  <w:szCs w:val="28"/>
                </w:rPr>
                <w:delText>5</w:delText>
              </w:r>
              <w:r w:rsidDel="00193B42">
                <w:rPr>
                  <w:rFonts w:eastAsia="方正楷体_GBK" w:cs="方正楷体_GBK" w:hint="eastAsia"/>
                  <w:bCs/>
                  <w:color w:val="000000"/>
                  <w:kern w:val="0"/>
                  <w:sz w:val="28"/>
                  <w:szCs w:val="28"/>
                </w:rPr>
                <w:delText>项）</w:delText>
              </w:r>
              <w:bookmarkEnd w:id="1008"/>
            </w:del>
          </w:p>
        </w:tc>
      </w:tr>
      <w:tr w:rsidR="0067585B" w:rsidDel="00193B42">
        <w:trPr>
          <w:del w:id="1009" w:author="Microsoft Office User" w:date="2025-06-20T14:55:00Z"/>
        </w:trPr>
        <w:tc>
          <w:tcPr>
            <w:tcW w:w="680" w:type="dxa"/>
            <w:vAlign w:val="center"/>
          </w:tcPr>
          <w:p w:rsidR="0067585B" w:rsidDel="00193B42" w:rsidRDefault="001234A7">
            <w:pPr>
              <w:autoSpaceDN w:val="0"/>
              <w:ind w:leftChars="-25" w:left="-53" w:rightChars="-25" w:right="-53"/>
              <w:jc w:val="center"/>
              <w:textAlignment w:val="center"/>
              <w:rPr>
                <w:del w:id="1010" w:author="Microsoft Office User" w:date="2025-06-20T14:55:00Z"/>
                <w:rFonts w:eastAsia="方正楷体_GBK" w:cs="方正楷体_GBK"/>
                <w:bCs/>
                <w:color w:val="000000"/>
                <w:kern w:val="0"/>
                <w:sz w:val="28"/>
                <w:szCs w:val="28"/>
              </w:rPr>
            </w:pPr>
            <w:del w:id="1011" w:author="Microsoft Office User" w:date="2025-06-20T14:55:00Z">
              <w:r w:rsidDel="00193B42">
                <w:rPr>
                  <w:rFonts w:eastAsia="方正楷体_GBK" w:cs="方正楷体_GBK" w:hint="eastAsia"/>
                  <w:bCs/>
                  <w:color w:val="000000"/>
                  <w:kern w:val="0"/>
                  <w:sz w:val="28"/>
                  <w:szCs w:val="28"/>
                </w:rPr>
                <w:delText>序号</w:delText>
              </w:r>
            </w:del>
          </w:p>
        </w:tc>
        <w:tc>
          <w:tcPr>
            <w:tcW w:w="1649" w:type="dxa"/>
            <w:gridSpan w:val="2"/>
            <w:vAlign w:val="center"/>
          </w:tcPr>
          <w:p w:rsidR="0067585B" w:rsidDel="00193B42" w:rsidRDefault="001234A7">
            <w:pPr>
              <w:autoSpaceDN w:val="0"/>
              <w:ind w:leftChars="-25" w:left="-53" w:rightChars="-25" w:right="-53"/>
              <w:jc w:val="center"/>
              <w:textAlignment w:val="center"/>
              <w:rPr>
                <w:del w:id="1012" w:author="Microsoft Office User" w:date="2025-06-20T14:55:00Z"/>
                <w:rFonts w:eastAsia="方正楷体_GBK" w:cs="方正楷体_GBK"/>
                <w:bCs/>
                <w:color w:val="000000"/>
                <w:kern w:val="0"/>
                <w:sz w:val="28"/>
                <w:szCs w:val="28"/>
              </w:rPr>
            </w:pPr>
            <w:del w:id="1013" w:author="Microsoft Office User" w:date="2025-06-20T14:55:00Z">
              <w:r w:rsidDel="00193B42">
                <w:rPr>
                  <w:rFonts w:eastAsia="方正楷体_GBK" w:cs="方正楷体_GBK" w:hint="eastAsia"/>
                  <w:bCs/>
                  <w:color w:val="000000"/>
                  <w:kern w:val="0"/>
                  <w:sz w:val="28"/>
                  <w:szCs w:val="28"/>
                </w:rPr>
                <w:delText>奖项名称</w:delText>
              </w:r>
            </w:del>
          </w:p>
        </w:tc>
        <w:tc>
          <w:tcPr>
            <w:tcW w:w="1369" w:type="dxa"/>
            <w:gridSpan w:val="2"/>
            <w:vAlign w:val="center"/>
          </w:tcPr>
          <w:p w:rsidR="0067585B" w:rsidDel="00193B42" w:rsidRDefault="001234A7">
            <w:pPr>
              <w:autoSpaceDN w:val="0"/>
              <w:ind w:leftChars="-25" w:left="-53" w:rightChars="-25" w:right="-53"/>
              <w:jc w:val="center"/>
              <w:textAlignment w:val="center"/>
              <w:rPr>
                <w:del w:id="1014" w:author="Microsoft Office User" w:date="2025-06-20T14:55:00Z"/>
                <w:rFonts w:eastAsia="方正楷体_GBK" w:cs="方正楷体_GBK"/>
                <w:bCs/>
                <w:color w:val="000000"/>
                <w:kern w:val="0"/>
                <w:sz w:val="28"/>
                <w:szCs w:val="28"/>
              </w:rPr>
            </w:pPr>
            <w:del w:id="1015" w:author="Microsoft Office User" w:date="2025-06-20T14:55:00Z">
              <w:r w:rsidDel="00193B42">
                <w:rPr>
                  <w:rFonts w:eastAsia="方正楷体_GBK" w:cs="方正楷体_GBK" w:hint="eastAsia"/>
                  <w:bCs/>
                  <w:color w:val="000000"/>
                  <w:kern w:val="0"/>
                  <w:sz w:val="28"/>
                  <w:szCs w:val="28"/>
                </w:rPr>
                <w:delText>获奖级别</w:delText>
              </w:r>
            </w:del>
          </w:p>
        </w:tc>
        <w:tc>
          <w:tcPr>
            <w:tcW w:w="1263" w:type="dxa"/>
            <w:gridSpan w:val="2"/>
            <w:vAlign w:val="center"/>
          </w:tcPr>
          <w:p w:rsidR="0067585B" w:rsidDel="00193B42" w:rsidRDefault="001234A7">
            <w:pPr>
              <w:autoSpaceDN w:val="0"/>
              <w:ind w:leftChars="-25" w:left="-53" w:rightChars="-25" w:right="-53"/>
              <w:jc w:val="center"/>
              <w:textAlignment w:val="center"/>
              <w:rPr>
                <w:del w:id="1016" w:author="Microsoft Office User" w:date="2025-06-20T14:55:00Z"/>
                <w:rFonts w:eastAsia="方正楷体_GBK" w:cs="方正楷体_GBK"/>
                <w:bCs/>
                <w:color w:val="000000"/>
                <w:kern w:val="0"/>
                <w:sz w:val="28"/>
                <w:szCs w:val="28"/>
              </w:rPr>
            </w:pPr>
            <w:del w:id="1017" w:author="Microsoft Office User" w:date="2025-06-20T14:55:00Z">
              <w:r w:rsidDel="00193B42">
                <w:rPr>
                  <w:rFonts w:eastAsia="方正楷体_GBK" w:cs="方正楷体_GBK" w:hint="eastAsia"/>
                  <w:bCs/>
                  <w:color w:val="000000"/>
                  <w:kern w:val="0"/>
                  <w:sz w:val="28"/>
                  <w:szCs w:val="28"/>
                </w:rPr>
                <w:delText>奖项等级</w:delText>
              </w:r>
            </w:del>
          </w:p>
        </w:tc>
        <w:tc>
          <w:tcPr>
            <w:tcW w:w="1305" w:type="dxa"/>
            <w:gridSpan w:val="2"/>
            <w:vAlign w:val="center"/>
          </w:tcPr>
          <w:p w:rsidR="0067585B" w:rsidDel="00193B42" w:rsidRDefault="001234A7">
            <w:pPr>
              <w:autoSpaceDN w:val="0"/>
              <w:ind w:leftChars="-25" w:left="-53" w:rightChars="-25" w:right="-53"/>
              <w:jc w:val="center"/>
              <w:textAlignment w:val="center"/>
              <w:rPr>
                <w:del w:id="1018" w:author="Microsoft Office User" w:date="2025-06-20T14:55:00Z"/>
                <w:rFonts w:eastAsia="方正楷体_GBK" w:cs="方正楷体_GBK"/>
                <w:bCs/>
                <w:color w:val="000000"/>
                <w:kern w:val="0"/>
                <w:sz w:val="28"/>
                <w:szCs w:val="28"/>
              </w:rPr>
            </w:pPr>
            <w:del w:id="1019" w:author="Microsoft Office User" w:date="2025-06-20T14:55:00Z">
              <w:r w:rsidDel="00193B42">
                <w:rPr>
                  <w:rFonts w:eastAsia="方正楷体_GBK" w:cs="方正楷体_GBK" w:hint="eastAsia"/>
                  <w:bCs/>
                  <w:color w:val="000000"/>
                  <w:kern w:val="0"/>
                  <w:sz w:val="28"/>
                  <w:szCs w:val="28"/>
                </w:rPr>
                <w:delText>获奖单位</w:delText>
              </w:r>
            </w:del>
          </w:p>
        </w:tc>
        <w:tc>
          <w:tcPr>
            <w:tcW w:w="1332" w:type="dxa"/>
            <w:gridSpan w:val="2"/>
            <w:vAlign w:val="center"/>
          </w:tcPr>
          <w:p w:rsidR="0067585B" w:rsidDel="00193B42" w:rsidRDefault="001234A7">
            <w:pPr>
              <w:autoSpaceDN w:val="0"/>
              <w:ind w:leftChars="-25" w:left="-53" w:rightChars="-25" w:right="-53"/>
              <w:jc w:val="center"/>
              <w:textAlignment w:val="center"/>
              <w:rPr>
                <w:del w:id="1020" w:author="Microsoft Office User" w:date="2025-06-20T14:55:00Z"/>
                <w:rFonts w:eastAsia="方正楷体_GBK" w:cs="方正楷体_GBK"/>
                <w:bCs/>
                <w:color w:val="000000"/>
                <w:kern w:val="0"/>
                <w:sz w:val="28"/>
                <w:szCs w:val="28"/>
              </w:rPr>
            </w:pPr>
            <w:del w:id="1021" w:author="Microsoft Office User" w:date="2025-06-20T14:55:00Z">
              <w:r w:rsidDel="00193B42">
                <w:rPr>
                  <w:rFonts w:eastAsia="方正楷体_GBK" w:cs="方正楷体_GBK" w:hint="eastAsia"/>
                  <w:bCs/>
                  <w:color w:val="000000"/>
                  <w:kern w:val="0"/>
                  <w:sz w:val="28"/>
                  <w:szCs w:val="28"/>
                </w:rPr>
                <w:delText>授奖部门</w:delText>
              </w:r>
            </w:del>
          </w:p>
        </w:tc>
        <w:tc>
          <w:tcPr>
            <w:tcW w:w="1522" w:type="dxa"/>
            <w:vAlign w:val="center"/>
          </w:tcPr>
          <w:p w:rsidR="0067585B" w:rsidDel="00193B42" w:rsidRDefault="001234A7">
            <w:pPr>
              <w:autoSpaceDN w:val="0"/>
              <w:ind w:leftChars="-25" w:left="-53" w:rightChars="-25" w:right="-53"/>
              <w:jc w:val="center"/>
              <w:textAlignment w:val="center"/>
              <w:rPr>
                <w:del w:id="1022" w:author="Microsoft Office User" w:date="2025-06-20T14:55:00Z"/>
                <w:rFonts w:eastAsia="方正楷体_GBK" w:cs="方正楷体_GBK"/>
                <w:bCs/>
                <w:color w:val="000000"/>
                <w:kern w:val="0"/>
                <w:sz w:val="28"/>
                <w:szCs w:val="28"/>
              </w:rPr>
            </w:pPr>
            <w:del w:id="1023" w:author="Microsoft Office User" w:date="2025-06-20T14:55:00Z">
              <w:r w:rsidDel="00193B42">
                <w:rPr>
                  <w:rFonts w:eastAsia="方正楷体_GBK" w:cs="方正楷体_GBK" w:hint="eastAsia"/>
                  <w:bCs/>
                  <w:color w:val="000000"/>
                  <w:kern w:val="0"/>
                  <w:sz w:val="28"/>
                  <w:szCs w:val="28"/>
                </w:rPr>
                <w:delText>获奖时间</w:delText>
              </w:r>
            </w:del>
          </w:p>
        </w:tc>
      </w:tr>
      <w:tr w:rsidR="0067585B" w:rsidDel="00193B42">
        <w:trPr>
          <w:del w:id="1024" w:author="Microsoft Office User" w:date="2025-06-20T14:55:00Z"/>
        </w:trPr>
        <w:tc>
          <w:tcPr>
            <w:tcW w:w="680" w:type="dxa"/>
            <w:vAlign w:val="center"/>
          </w:tcPr>
          <w:p w:rsidR="0067585B" w:rsidDel="00193B42" w:rsidRDefault="0067585B">
            <w:pPr>
              <w:autoSpaceDN w:val="0"/>
              <w:ind w:leftChars="-25" w:left="-53" w:rightChars="-25" w:right="-53"/>
              <w:jc w:val="center"/>
              <w:textAlignment w:val="center"/>
              <w:rPr>
                <w:del w:id="1025" w:author="Microsoft Office User" w:date="2025-06-20T14:55:00Z"/>
                <w:rFonts w:eastAsia="方正楷体_GBK" w:cs="方正楷体_GBK"/>
                <w:bCs/>
                <w:color w:val="000000"/>
                <w:kern w:val="0"/>
                <w:sz w:val="28"/>
                <w:szCs w:val="28"/>
              </w:rPr>
            </w:pPr>
          </w:p>
        </w:tc>
        <w:tc>
          <w:tcPr>
            <w:tcW w:w="1649" w:type="dxa"/>
            <w:gridSpan w:val="2"/>
            <w:vAlign w:val="center"/>
          </w:tcPr>
          <w:p w:rsidR="0067585B" w:rsidDel="00193B42" w:rsidRDefault="001234A7">
            <w:pPr>
              <w:autoSpaceDN w:val="0"/>
              <w:ind w:leftChars="-25" w:left="-53" w:rightChars="-25" w:right="-53"/>
              <w:jc w:val="center"/>
              <w:textAlignment w:val="center"/>
              <w:rPr>
                <w:del w:id="1026" w:author="Microsoft Office User" w:date="2025-06-20T14:55:00Z"/>
                <w:rFonts w:eastAsia="方正楷体_GBK" w:cs="方正楷体_GBK"/>
                <w:bCs/>
                <w:color w:val="000000"/>
                <w:kern w:val="0"/>
                <w:sz w:val="28"/>
                <w:szCs w:val="28"/>
              </w:rPr>
            </w:pPr>
            <w:del w:id="1027" w:author="Microsoft Office User" w:date="2025-06-20T14:55:00Z">
              <w:r w:rsidDel="00193B42">
                <w:rPr>
                  <w:rFonts w:eastAsia="方正楷体_GBK" w:cs="方正楷体_GBK" w:hint="eastAsia"/>
                  <w:bCs/>
                  <w:color w:val="000000"/>
                  <w:kern w:val="0"/>
                  <w:sz w:val="28"/>
                  <w:szCs w:val="28"/>
                </w:rPr>
                <w:delText>无</w:delText>
              </w:r>
            </w:del>
          </w:p>
        </w:tc>
        <w:tc>
          <w:tcPr>
            <w:tcW w:w="1369" w:type="dxa"/>
            <w:gridSpan w:val="2"/>
            <w:vAlign w:val="center"/>
          </w:tcPr>
          <w:p w:rsidR="0067585B" w:rsidDel="00193B42" w:rsidRDefault="0067585B">
            <w:pPr>
              <w:autoSpaceDN w:val="0"/>
              <w:ind w:leftChars="-25" w:left="-53" w:rightChars="-25" w:right="-53"/>
              <w:jc w:val="center"/>
              <w:textAlignment w:val="center"/>
              <w:rPr>
                <w:del w:id="1028" w:author="Microsoft Office User" w:date="2025-06-20T14:55:00Z"/>
                <w:rFonts w:eastAsia="方正楷体_GBK" w:cs="方正楷体_GBK"/>
                <w:bCs/>
                <w:color w:val="000000"/>
                <w:kern w:val="0"/>
                <w:sz w:val="28"/>
                <w:szCs w:val="28"/>
              </w:rPr>
            </w:pPr>
          </w:p>
        </w:tc>
        <w:tc>
          <w:tcPr>
            <w:tcW w:w="1263" w:type="dxa"/>
            <w:gridSpan w:val="2"/>
            <w:vAlign w:val="center"/>
          </w:tcPr>
          <w:p w:rsidR="0067585B" w:rsidDel="00193B42" w:rsidRDefault="0067585B">
            <w:pPr>
              <w:autoSpaceDN w:val="0"/>
              <w:ind w:leftChars="-25" w:left="-53" w:rightChars="-25" w:right="-53"/>
              <w:jc w:val="center"/>
              <w:textAlignment w:val="center"/>
              <w:rPr>
                <w:del w:id="1029" w:author="Microsoft Office User" w:date="2025-06-20T14:55:00Z"/>
                <w:rFonts w:eastAsia="方正楷体_GBK" w:cs="方正楷体_GBK"/>
                <w:bCs/>
                <w:color w:val="000000"/>
                <w:kern w:val="0"/>
                <w:sz w:val="28"/>
                <w:szCs w:val="28"/>
              </w:rPr>
            </w:pPr>
          </w:p>
        </w:tc>
        <w:tc>
          <w:tcPr>
            <w:tcW w:w="1305" w:type="dxa"/>
            <w:gridSpan w:val="2"/>
            <w:vAlign w:val="center"/>
          </w:tcPr>
          <w:p w:rsidR="0067585B" w:rsidDel="00193B42" w:rsidRDefault="0067585B">
            <w:pPr>
              <w:autoSpaceDN w:val="0"/>
              <w:ind w:leftChars="-25" w:left="-53" w:rightChars="-25" w:right="-53"/>
              <w:jc w:val="center"/>
              <w:textAlignment w:val="center"/>
              <w:rPr>
                <w:del w:id="1030" w:author="Microsoft Office User" w:date="2025-06-20T14:55:00Z"/>
                <w:rFonts w:eastAsia="方正楷体_GBK" w:cs="方正楷体_GBK"/>
                <w:bCs/>
                <w:color w:val="000000"/>
                <w:kern w:val="0"/>
                <w:sz w:val="28"/>
                <w:szCs w:val="28"/>
              </w:rPr>
            </w:pPr>
          </w:p>
        </w:tc>
        <w:tc>
          <w:tcPr>
            <w:tcW w:w="1332" w:type="dxa"/>
            <w:gridSpan w:val="2"/>
            <w:vAlign w:val="center"/>
          </w:tcPr>
          <w:p w:rsidR="0067585B" w:rsidDel="00193B42" w:rsidRDefault="0067585B">
            <w:pPr>
              <w:autoSpaceDN w:val="0"/>
              <w:ind w:leftChars="-25" w:left="-53" w:rightChars="-25" w:right="-53"/>
              <w:jc w:val="center"/>
              <w:textAlignment w:val="center"/>
              <w:rPr>
                <w:del w:id="1031" w:author="Microsoft Office User" w:date="2025-06-20T14:55:00Z"/>
                <w:rFonts w:eastAsia="方正楷体_GBK" w:cs="方正楷体_GBK"/>
                <w:bCs/>
                <w:color w:val="000000"/>
                <w:kern w:val="0"/>
                <w:sz w:val="28"/>
                <w:szCs w:val="28"/>
              </w:rPr>
            </w:pPr>
          </w:p>
        </w:tc>
        <w:tc>
          <w:tcPr>
            <w:tcW w:w="1522" w:type="dxa"/>
            <w:vAlign w:val="center"/>
          </w:tcPr>
          <w:p w:rsidR="0067585B" w:rsidDel="00193B42" w:rsidRDefault="0067585B">
            <w:pPr>
              <w:autoSpaceDN w:val="0"/>
              <w:ind w:leftChars="-25" w:left="-53" w:rightChars="-25" w:right="-53"/>
              <w:jc w:val="center"/>
              <w:textAlignment w:val="center"/>
              <w:rPr>
                <w:del w:id="1032" w:author="Microsoft Office User" w:date="2025-06-20T14:55:00Z"/>
                <w:rFonts w:eastAsia="方正楷体_GBK" w:cs="方正楷体_GBK"/>
                <w:bCs/>
                <w:color w:val="000000"/>
                <w:kern w:val="0"/>
                <w:sz w:val="28"/>
                <w:szCs w:val="28"/>
              </w:rPr>
            </w:pPr>
          </w:p>
        </w:tc>
      </w:tr>
      <w:bookmarkEnd w:id="1006"/>
    </w:tbl>
    <w:p w:rsidR="0067585B" w:rsidDel="00193B42" w:rsidRDefault="0067585B">
      <w:pPr>
        <w:spacing w:line="276" w:lineRule="auto"/>
        <w:rPr>
          <w:del w:id="1033" w:author="Microsoft Office User" w:date="2025-06-20T14:55:00Z"/>
          <w:rFonts w:eastAsia="方正楷体_GBK" w:cs="方正楷体_GBK"/>
          <w:color w:val="000000"/>
          <w:sz w:val="28"/>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83"/>
        <w:gridCol w:w="98"/>
        <w:gridCol w:w="1401"/>
        <w:gridCol w:w="739"/>
        <w:gridCol w:w="420"/>
        <w:gridCol w:w="1408"/>
        <w:gridCol w:w="779"/>
        <w:gridCol w:w="458"/>
        <w:gridCol w:w="1040"/>
        <w:gridCol w:w="455"/>
        <w:gridCol w:w="1579"/>
      </w:tblGrid>
      <w:tr w:rsidR="0067585B" w:rsidDel="00193B42">
        <w:trPr>
          <w:trHeight w:val="452"/>
          <w:jc w:val="center"/>
          <w:del w:id="1034" w:author="Microsoft Office User" w:date="2025-06-20T14:55:00Z"/>
        </w:trPr>
        <w:tc>
          <w:tcPr>
            <w:tcW w:w="9060" w:type="dxa"/>
            <w:gridSpan w:val="11"/>
            <w:vAlign w:val="center"/>
          </w:tcPr>
          <w:p w:rsidR="0067585B" w:rsidDel="00193B42" w:rsidRDefault="001234A7">
            <w:pPr>
              <w:ind w:firstLineChars="200" w:firstLine="560"/>
              <w:jc w:val="left"/>
              <w:rPr>
                <w:del w:id="1035" w:author="Microsoft Office User" w:date="2025-06-20T14:55:00Z"/>
                <w:rFonts w:eastAsia="方正楷体_GBK" w:cs="方正楷体_GBK"/>
                <w:bCs/>
                <w:color w:val="000000"/>
                <w:kern w:val="0"/>
                <w:sz w:val="28"/>
                <w:szCs w:val="28"/>
              </w:rPr>
            </w:pPr>
            <w:del w:id="1036" w:author="Microsoft Office User" w:date="2025-06-20T14:55:00Z">
              <w:r w:rsidDel="00193B42">
                <w:rPr>
                  <w:rFonts w:eastAsia="方正楷体_GBK" w:cs="方正楷体_GBK" w:hint="eastAsia"/>
                  <w:bCs/>
                  <w:color w:val="000000"/>
                  <w:kern w:val="0"/>
                  <w:sz w:val="28"/>
                  <w:szCs w:val="28"/>
                </w:rPr>
                <w:delText>（五）发明专利或临床新药批文</w:delText>
              </w:r>
            </w:del>
          </w:p>
        </w:tc>
      </w:tr>
      <w:tr w:rsidR="0067585B" w:rsidDel="00193B42">
        <w:trPr>
          <w:trHeight w:val="452"/>
          <w:jc w:val="center"/>
          <w:del w:id="1037" w:author="Microsoft Office User" w:date="2025-06-20T14:55:00Z"/>
        </w:trPr>
        <w:tc>
          <w:tcPr>
            <w:tcW w:w="683" w:type="dxa"/>
            <w:vAlign w:val="center"/>
          </w:tcPr>
          <w:p w:rsidR="0067585B" w:rsidDel="00193B42" w:rsidRDefault="001234A7">
            <w:pPr>
              <w:autoSpaceDN w:val="0"/>
              <w:spacing w:line="400" w:lineRule="exact"/>
              <w:ind w:leftChars="-25" w:left="-53" w:rightChars="-25" w:right="-53"/>
              <w:jc w:val="center"/>
              <w:textAlignment w:val="center"/>
              <w:rPr>
                <w:del w:id="1038" w:author="Microsoft Office User" w:date="2025-06-20T14:55:00Z"/>
                <w:rFonts w:eastAsia="方正楷体_GBK" w:cs="方正楷体_GBK"/>
                <w:bCs/>
                <w:color w:val="000000"/>
                <w:kern w:val="0"/>
                <w:sz w:val="28"/>
                <w:szCs w:val="28"/>
              </w:rPr>
            </w:pPr>
            <w:del w:id="1039" w:author="Microsoft Office User" w:date="2025-06-20T14:55:00Z">
              <w:r w:rsidDel="00193B42">
                <w:rPr>
                  <w:rFonts w:eastAsia="方正楷体_GBK" w:cs="方正楷体_GBK" w:hint="eastAsia"/>
                  <w:bCs/>
                  <w:color w:val="000000"/>
                  <w:kern w:val="0"/>
                  <w:sz w:val="28"/>
                  <w:szCs w:val="28"/>
                </w:rPr>
                <w:delText>序号</w:delText>
              </w:r>
            </w:del>
          </w:p>
        </w:tc>
        <w:tc>
          <w:tcPr>
            <w:tcW w:w="1499" w:type="dxa"/>
            <w:gridSpan w:val="2"/>
            <w:vAlign w:val="center"/>
          </w:tcPr>
          <w:p w:rsidR="0067585B" w:rsidDel="00193B42" w:rsidRDefault="001234A7">
            <w:pPr>
              <w:spacing w:line="400" w:lineRule="exact"/>
              <w:jc w:val="center"/>
              <w:rPr>
                <w:del w:id="1040" w:author="Microsoft Office User" w:date="2025-06-20T14:55:00Z"/>
                <w:rFonts w:eastAsia="方正楷体_GBK" w:cs="方正楷体_GBK"/>
                <w:bCs/>
                <w:color w:val="000000"/>
                <w:kern w:val="0"/>
                <w:sz w:val="28"/>
                <w:szCs w:val="28"/>
              </w:rPr>
            </w:pPr>
            <w:del w:id="1041" w:author="Microsoft Office User" w:date="2025-06-20T14:55:00Z">
              <w:r w:rsidDel="00193B42">
                <w:rPr>
                  <w:rFonts w:eastAsia="方正楷体_GBK" w:cs="方正楷体_GBK" w:hint="eastAsia"/>
                  <w:bCs/>
                  <w:color w:val="000000"/>
                  <w:kern w:val="0"/>
                  <w:sz w:val="28"/>
                  <w:szCs w:val="28"/>
                </w:rPr>
                <w:delText>专利名称</w:delText>
              </w:r>
            </w:del>
          </w:p>
        </w:tc>
        <w:tc>
          <w:tcPr>
            <w:tcW w:w="1159" w:type="dxa"/>
            <w:gridSpan w:val="2"/>
            <w:vAlign w:val="center"/>
          </w:tcPr>
          <w:p w:rsidR="0067585B" w:rsidDel="00193B42" w:rsidRDefault="001234A7">
            <w:pPr>
              <w:spacing w:line="400" w:lineRule="exact"/>
              <w:jc w:val="center"/>
              <w:rPr>
                <w:del w:id="1042" w:author="Microsoft Office User" w:date="2025-06-20T14:55:00Z"/>
                <w:rFonts w:eastAsia="方正楷体_GBK" w:cs="方正楷体_GBK"/>
                <w:bCs/>
                <w:color w:val="000000"/>
                <w:kern w:val="0"/>
                <w:sz w:val="28"/>
                <w:szCs w:val="28"/>
              </w:rPr>
            </w:pPr>
            <w:del w:id="1043" w:author="Microsoft Office User" w:date="2025-06-20T14:55:00Z">
              <w:r w:rsidDel="00193B42">
                <w:rPr>
                  <w:rFonts w:eastAsia="方正楷体_GBK" w:cs="方正楷体_GBK" w:hint="eastAsia"/>
                  <w:bCs/>
                  <w:color w:val="000000"/>
                  <w:kern w:val="0"/>
                  <w:sz w:val="28"/>
                  <w:szCs w:val="28"/>
                </w:rPr>
                <w:delText>发明人</w:delText>
              </w:r>
            </w:del>
          </w:p>
        </w:tc>
        <w:tc>
          <w:tcPr>
            <w:tcW w:w="1408" w:type="dxa"/>
            <w:vAlign w:val="center"/>
          </w:tcPr>
          <w:p w:rsidR="0067585B" w:rsidDel="00193B42" w:rsidRDefault="001234A7">
            <w:pPr>
              <w:spacing w:line="400" w:lineRule="exact"/>
              <w:jc w:val="center"/>
              <w:rPr>
                <w:del w:id="1044" w:author="Microsoft Office User" w:date="2025-06-20T14:55:00Z"/>
                <w:rFonts w:eastAsia="方正楷体_GBK" w:cs="方正楷体_GBK"/>
                <w:bCs/>
                <w:color w:val="000000"/>
                <w:kern w:val="0"/>
                <w:sz w:val="28"/>
                <w:szCs w:val="28"/>
              </w:rPr>
            </w:pPr>
            <w:del w:id="1045" w:author="Microsoft Office User" w:date="2025-06-20T14:55:00Z">
              <w:r w:rsidDel="00193B42">
                <w:rPr>
                  <w:rFonts w:eastAsia="方正楷体_GBK" w:cs="方正楷体_GBK" w:hint="eastAsia"/>
                  <w:bCs/>
                  <w:color w:val="000000"/>
                  <w:kern w:val="0"/>
                  <w:sz w:val="28"/>
                  <w:szCs w:val="28"/>
                </w:rPr>
                <w:delText>专利权人</w:delText>
              </w:r>
            </w:del>
          </w:p>
        </w:tc>
        <w:tc>
          <w:tcPr>
            <w:tcW w:w="1237" w:type="dxa"/>
            <w:gridSpan w:val="2"/>
            <w:vAlign w:val="center"/>
          </w:tcPr>
          <w:p w:rsidR="0067585B" w:rsidDel="00193B42" w:rsidRDefault="001234A7">
            <w:pPr>
              <w:spacing w:line="400" w:lineRule="exact"/>
              <w:jc w:val="center"/>
              <w:rPr>
                <w:del w:id="1046" w:author="Microsoft Office User" w:date="2025-06-20T14:55:00Z"/>
                <w:rFonts w:eastAsia="方正楷体_GBK" w:cs="方正楷体_GBK"/>
                <w:bCs/>
                <w:color w:val="000000"/>
                <w:kern w:val="0"/>
                <w:sz w:val="28"/>
                <w:szCs w:val="28"/>
              </w:rPr>
            </w:pPr>
            <w:del w:id="1047" w:author="Microsoft Office User" w:date="2025-06-20T14:55:00Z">
              <w:r w:rsidDel="00193B42">
                <w:rPr>
                  <w:rFonts w:eastAsia="方正楷体_GBK" w:cs="方正楷体_GBK" w:hint="eastAsia"/>
                  <w:bCs/>
                  <w:color w:val="000000"/>
                  <w:kern w:val="0"/>
                  <w:sz w:val="28"/>
                  <w:szCs w:val="28"/>
                </w:rPr>
                <w:delText>专利号</w:delText>
              </w:r>
            </w:del>
          </w:p>
        </w:tc>
        <w:tc>
          <w:tcPr>
            <w:tcW w:w="1495" w:type="dxa"/>
            <w:gridSpan w:val="2"/>
            <w:vAlign w:val="center"/>
          </w:tcPr>
          <w:p w:rsidR="0067585B" w:rsidDel="00193B42" w:rsidRDefault="001234A7">
            <w:pPr>
              <w:spacing w:line="400" w:lineRule="exact"/>
              <w:jc w:val="center"/>
              <w:rPr>
                <w:del w:id="1048" w:author="Microsoft Office User" w:date="2025-06-20T14:55:00Z"/>
                <w:rFonts w:eastAsia="方正楷体_GBK" w:cs="方正楷体_GBK"/>
                <w:bCs/>
                <w:color w:val="000000"/>
                <w:kern w:val="0"/>
                <w:sz w:val="28"/>
                <w:szCs w:val="28"/>
              </w:rPr>
            </w:pPr>
            <w:del w:id="1049" w:author="Microsoft Office User" w:date="2025-06-20T14:55:00Z">
              <w:r w:rsidDel="00193B42">
                <w:rPr>
                  <w:rFonts w:eastAsia="方正楷体_GBK" w:cs="方正楷体_GBK" w:hint="eastAsia"/>
                  <w:bCs/>
                  <w:color w:val="000000"/>
                  <w:kern w:val="0"/>
                  <w:sz w:val="28"/>
                  <w:szCs w:val="28"/>
                </w:rPr>
                <w:delText>授权时间</w:delText>
              </w:r>
            </w:del>
          </w:p>
        </w:tc>
        <w:tc>
          <w:tcPr>
            <w:tcW w:w="1579" w:type="dxa"/>
            <w:vAlign w:val="center"/>
          </w:tcPr>
          <w:p w:rsidR="0067585B" w:rsidDel="00193B42" w:rsidRDefault="001234A7">
            <w:pPr>
              <w:spacing w:line="400" w:lineRule="exact"/>
              <w:jc w:val="center"/>
              <w:rPr>
                <w:del w:id="1050" w:author="Microsoft Office User" w:date="2025-06-20T14:55:00Z"/>
                <w:rFonts w:eastAsia="方正楷体_GBK" w:cs="方正楷体_GBK"/>
                <w:bCs/>
                <w:color w:val="000000"/>
                <w:kern w:val="0"/>
                <w:sz w:val="28"/>
                <w:szCs w:val="28"/>
              </w:rPr>
            </w:pPr>
            <w:del w:id="1051" w:author="Microsoft Office User" w:date="2025-06-20T14:55:00Z">
              <w:r w:rsidDel="00193B42">
                <w:rPr>
                  <w:rFonts w:eastAsia="方正楷体_GBK" w:cs="方正楷体_GBK" w:hint="eastAsia"/>
                  <w:bCs/>
                  <w:color w:val="000000"/>
                  <w:kern w:val="0"/>
                  <w:sz w:val="28"/>
                  <w:szCs w:val="28"/>
                </w:rPr>
                <w:delText>授予单位</w:delText>
              </w:r>
            </w:del>
          </w:p>
        </w:tc>
      </w:tr>
      <w:tr w:rsidR="0067585B" w:rsidDel="00193B42">
        <w:trPr>
          <w:trHeight w:val="452"/>
          <w:jc w:val="center"/>
          <w:del w:id="1052" w:author="Microsoft Office User" w:date="2025-06-20T14:55:00Z"/>
        </w:trPr>
        <w:tc>
          <w:tcPr>
            <w:tcW w:w="683" w:type="dxa"/>
          </w:tcPr>
          <w:p w:rsidR="0067585B" w:rsidDel="00193B42" w:rsidRDefault="001234A7">
            <w:pPr>
              <w:autoSpaceDN w:val="0"/>
              <w:ind w:leftChars="-25" w:left="-53" w:rightChars="-25" w:right="-53"/>
              <w:jc w:val="center"/>
              <w:textAlignment w:val="center"/>
              <w:rPr>
                <w:del w:id="1053" w:author="Microsoft Office User" w:date="2025-06-20T14:55:00Z"/>
                <w:rFonts w:eastAsia="方正楷体_GBK" w:cs="方正楷体_GBK"/>
                <w:bCs/>
                <w:color w:val="000000"/>
                <w:kern w:val="0"/>
                <w:sz w:val="28"/>
                <w:szCs w:val="28"/>
              </w:rPr>
            </w:pPr>
            <w:ins w:id="1054" w:author="Administer" w:date="2025-06-08T15:41:00Z">
              <w:del w:id="1055" w:author="Microsoft Office User" w:date="2025-06-20T14:55:00Z">
                <w:r w:rsidDel="00193B42">
                  <w:rPr>
                    <w:rFonts w:eastAsia="方正楷体_GBK" w:cs="方正楷体_GBK" w:hint="eastAsia"/>
                    <w:bCs/>
                    <w:color w:val="000000"/>
                    <w:kern w:val="0"/>
                    <w:sz w:val="28"/>
                    <w:szCs w:val="28"/>
                  </w:rPr>
                  <w:delText>1</w:delText>
                </w:r>
              </w:del>
            </w:ins>
          </w:p>
        </w:tc>
        <w:tc>
          <w:tcPr>
            <w:tcW w:w="1499" w:type="dxa"/>
            <w:gridSpan w:val="2"/>
          </w:tcPr>
          <w:p w:rsidR="0067585B" w:rsidDel="00193B42" w:rsidRDefault="001234A7">
            <w:pPr>
              <w:jc w:val="center"/>
              <w:rPr>
                <w:del w:id="1056" w:author="Microsoft Office User" w:date="2025-06-20T14:55:00Z"/>
                <w:rFonts w:eastAsia="方正楷体_GBK" w:cs="方正楷体_GBK"/>
                <w:bCs/>
                <w:color w:val="000000"/>
                <w:kern w:val="0"/>
                <w:sz w:val="28"/>
                <w:szCs w:val="28"/>
              </w:rPr>
            </w:pPr>
            <w:ins w:id="1057" w:author="Administer" w:date="2025-06-08T15:40:00Z">
              <w:del w:id="1058" w:author="Microsoft Office User" w:date="2025-06-20T14:55:00Z">
                <w:r w:rsidDel="00193B42">
                  <w:rPr>
                    <w:rFonts w:eastAsia="方正楷体_GBK" w:cs="方正楷体_GBK" w:hint="eastAsia"/>
                    <w:bCs/>
                    <w:color w:val="000000"/>
                    <w:kern w:val="0"/>
                    <w:sz w:val="28"/>
                    <w:szCs w:val="28"/>
                  </w:rPr>
                  <w:delText>一种方便清洗的气管导管固定装置</w:delText>
                </w:r>
              </w:del>
            </w:ins>
          </w:p>
        </w:tc>
        <w:tc>
          <w:tcPr>
            <w:tcW w:w="1159" w:type="dxa"/>
            <w:gridSpan w:val="2"/>
          </w:tcPr>
          <w:p w:rsidR="0067585B" w:rsidDel="00193B42" w:rsidRDefault="001234A7">
            <w:pPr>
              <w:jc w:val="left"/>
              <w:rPr>
                <w:del w:id="1059" w:author="Microsoft Office User" w:date="2025-06-20T14:55:00Z"/>
                <w:rFonts w:eastAsia="方正楷体_GBK" w:cs="方正楷体_GBK"/>
                <w:bCs/>
                <w:color w:val="000000"/>
                <w:kern w:val="0"/>
                <w:sz w:val="28"/>
                <w:szCs w:val="28"/>
              </w:rPr>
            </w:pPr>
            <w:ins w:id="1060" w:author="Administer" w:date="2025-06-08T15:40:00Z">
              <w:del w:id="1061" w:author="Microsoft Office User" w:date="2025-06-20T14:55:00Z">
                <w:r w:rsidDel="00193B42">
                  <w:rPr>
                    <w:rFonts w:eastAsia="方正楷体_GBK" w:cs="方正楷体_GBK" w:hint="eastAsia"/>
                    <w:bCs/>
                    <w:color w:val="000000"/>
                    <w:kern w:val="0"/>
                    <w:sz w:val="28"/>
                    <w:szCs w:val="28"/>
                  </w:rPr>
                  <w:delText>穆林立</w:delText>
                </w:r>
              </w:del>
            </w:ins>
          </w:p>
        </w:tc>
        <w:tc>
          <w:tcPr>
            <w:tcW w:w="1408" w:type="dxa"/>
          </w:tcPr>
          <w:p w:rsidR="0067585B" w:rsidDel="00193B42" w:rsidRDefault="001234A7">
            <w:pPr>
              <w:rPr>
                <w:del w:id="1062" w:author="Microsoft Office User" w:date="2025-06-20T14:55:00Z"/>
                <w:rFonts w:eastAsia="方正楷体_GBK" w:cs="方正楷体_GBK"/>
                <w:bCs/>
                <w:color w:val="000000"/>
                <w:kern w:val="0"/>
                <w:sz w:val="28"/>
                <w:szCs w:val="28"/>
              </w:rPr>
            </w:pPr>
            <w:ins w:id="1063" w:author="Administer" w:date="2025-06-08T15:40:00Z">
              <w:del w:id="1064" w:author="Microsoft Office User" w:date="2025-06-20T14:55:00Z">
                <w:r w:rsidDel="00193B42">
                  <w:rPr>
                    <w:rFonts w:eastAsia="方正楷体_GBK" w:cs="方正楷体_GBK" w:hint="eastAsia"/>
                    <w:bCs/>
                    <w:color w:val="000000"/>
                    <w:kern w:val="0"/>
                    <w:sz w:val="28"/>
                    <w:szCs w:val="28"/>
                  </w:rPr>
                  <w:delText>重庆市合川区人民医院</w:delText>
                </w:r>
              </w:del>
            </w:ins>
          </w:p>
        </w:tc>
        <w:tc>
          <w:tcPr>
            <w:tcW w:w="1237" w:type="dxa"/>
            <w:gridSpan w:val="2"/>
          </w:tcPr>
          <w:p w:rsidR="0067585B" w:rsidDel="00193B42" w:rsidRDefault="001234A7">
            <w:pPr>
              <w:rPr>
                <w:del w:id="1065" w:author="Microsoft Office User" w:date="2025-06-20T14:55:00Z"/>
                <w:rFonts w:eastAsia="方正楷体_GBK" w:cs="方正楷体_GBK"/>
                <w:bCs/>
                <w:color w:val="000000"/>
                <w:kern w:val="0"/>
                <w:sz w:val="28"/>
                <w:szCs w:val="28"/>
              </w:rPr>
            </w:pPr>
            <w:ins w:id="1066" w:author="Administer" w:date="2025-06-08T15:40:00Z">
              <w:del w:id="1067" w:author="Microsoft Office User" w:date="2025-06-20T14:55:00Z">
                <w:r w:rsidDel="00193B42">
                  <w:rPr>
                    <w:rFonts w:eastAsia="方正楷体_GBK" w:cs="方正楷体_GBK" w:hint="eastAsia"/>
                    <w:bCs/>
                    <w:color w:val="000000"/>
                    <w:kern w:val="0"/>
                    <w:sz w:val="28"/>
                    <w:szCs w:val="28"/>
                  </w:rPr>
                  <w:delText>ZL2023 21205517.5</w:delText>
                </w:r>
              </w:del>
            </w:ins>
          </w:p>
        </w:tc>
        <w:tc>
          <w:tcPr>
            <w:tcW w:w="1495" w:type="dxa"/>
            <w:gridSpan w:val="2"/>
          </w:tcPr>
          <w:p w:rsidR="0067585B" w:rsidDel="00193B42" w:rsidRDefault="001234A7">
            <w:pPr>
              <w:rPr>
                <w:del w:id="1068" w:author="Microsoft Office User" w:date="2025-06-20T14:55:00Z"/>
                <w:rFonts w:eastAsia="方正楷体_GBK" w:cs="方正楷体_GBK"/>
                <w:bCs/>
                <w:color w:val="000000"/>
                <w:kern w:val="0"/>
                <w:sz w:val="28"/>
                <w:szCs w:val="28"/>
              </w:rPr>
            </w:pPr>
            <w:ins w:id="1069" w:author="Administer" w:date="2025-06-08T15:40:00Z">
              <w:del w:id="1070" w:author="Microsoft Office User" w:date="2025-06-20T14:55:00Z">
                <w:r w:rsidDel="00193B42">
                  <w:rPr>
                    <w:rFonts w:eastAsia="方正楷体_GBK" w:cs="方正楷体_GBK" w:hint="eastAsia"/>
                    <w:bCs/>
                    <w:color w:val="000000"/>
                    <w:kern w:val="0"/>
                    <w:sz w:val="28"/>
                    <w:szCs w:val="28"/>
                  </w:rPr>
                  <w:delText>2023.10.27</w:delText>
                </w:r>
              </w:del>
            </w:ins>
          </w:p>
        </w:tc>
        <w:tc>
          <w:tcPr>
            <w:tcW w:w="1579" w:type="dxa"/>
          </w:tcPr>
          <w:p w:rsidR="0067585B" w:rsidDel="00193B42" w:rsidRDefault="001234A7">
            <w:pPr>
              <w:rPr>
                <w:del w:id="1071" w:author="Microsoft Office User" w:date="2025-06-20T14:55:00Z"/>
                <w:rFonts w:eastAsia="方正楷体_GBK" w:cs="方正楷体_GBK"/>
                <w:bCs/>
                <w:color w:val="000000"/>
                <w:kern w:val="0"/>
                <w:sz w:val="28"/>
                <w:szCs w:val="28"/>
              </w:rPr>
            </w:pPr>
            <w:ins w:id="1072" w:author="Administer" w:date="2025-06-08T15:41:00Z">
              <w:del w:id="1073" w:author="Microsoft Office User" w:date="2025-06-20T14:55:00Z">
                <w:r w:rsidDel="00193B42">
                  <w:rPr>
                    <w:rFonts w:eastAsia="方正楷体_GBK" w:cs="方正楷体_GBK" w:hint="eastAsia"/>
                    <w:bCs/>
                    <w:color w:val="000000"/>
                    <w:kern w:val="0"/>
                    <w:sz w:val="28"/>
                    <w:szCs w:val="28"/>
                  </w:rPr>
                  <w:fldChar w:fldCharType="begin"/>
                </w:r>
                <w:r w:rsidDel="00193B42">
                  <w:rPr>
                    <w:rFonts w:eastAsia="方正楷体_GBK" w:cs="方正楷体_GBK" w:hint="eastAsia"/>
                    <w:bCs/>
                    <w:color w:val="000000"/>
                    <w:kern w:val="0"/>
                    <w:sz w:val="28"/>
                    <w:szCs w:val="28"/>
                  </w:rPr>
                  <w:delInstrText xml:space="preserve"> HYPERLINK "https://www.baidu.com/s?rsv_dl=re_dqa_generate&amp;sa=re_dqa_generate&amp;wd=%E5%9B%BD%E5%AE%B6%E7%9F%A5%E8%AF%86%E4%BA%A7%E6%9D%83%E5%B1%80&amp;rsv_pq=84ec04c603ab24ee&amp;oq=%E6%96%B0%E5%9E%8B%E5%8F%91%E6%98%8E%E4%B8%93%E5%88%A9%E6%98%AF%E7%94%B1%E8%B0%81%E6</w:delInstrText>
                </w:r>
                <w:r w:rsidDel="00193B42">
                  <w:rPr>
                    <w:rFonts w:eastAsia="方正楷体_GBK" w:cs="方正楷体_GBK" w:hint="eastAsia"/>
                    <w:bCs/>
                    <w:color w:val="000000"/>
                    <w:kern w:val="0"/>
                    <w:sz w:val="28"/>
                    <w:szCs w:val="28"/>
                  </w:rPr>
                  <w:delInstrText xml:space="preserve">%8E%88%E6%9D%83%E7%9A%84&amp;rsv_t=e64f+r5trboL8j1ksE0wJMRLRpdoTHA/15w7Uz2/aCXFB9SuONjvxya6q49e4ZJCsqx6Rw&amp;tn=25017023_2_dg&amp;ie=utf-8" \t "https://www.baidu.com/_blank" </w:delInstrText>
                </w:r>
                <w:r w:rsidDel="00193B42">
                  <w:rPr>
                    <w:rFonts w:eastAsia="方正楷体_GBK" w:cs="方正楷体_GBK" w:hint="eastAsia"/>
                    <w:bCs/>
                    <w:color w:val="000000"/>
                    <w:kern w:val="0"/>
                    <w:sz w:val="28"/>
                    <w:szCs w:val="28"/>
                  </w:rPr>
                  <w:fldChar w:fldCharType="separate"/>
                </w:r>
                <w:r w:rsidDel="00193B42">
                  <w:rPr>
                    <w:rFonts w:eastAsia="方正楷体_GBK" w:cs="方正楷体_GBK" w:hint="eastAsia"/>
                    <w:bCs/>
                    <w:color w:val="000000"/>
                    <w:kern w:val="0"/>
                    <w:sz w:val="28"/>
                    <w:szCs w:val="28"/>
                  </w:rPr>
                  <w:delText>国家知识产权局</w:delText>
                </w:r>
                <w:r w:rsidDel="00193B42">
                  <w:rPr>
                    <w:rFonts w:eastAsia="方正楷体_GBK" w:cs="方正楷体_GBK" w:hint="eastAsia"/>
                    <w:bCs/>
                    <w:color w:val="000000"/>
                    <w:kern w:val="0"/>
                    <w:sz w:val="28"/>
                    <w:szCs w:val="28"/>
                  </w:rPr>
                  <w:fldChar w:fldCharType="end"/>
                </w:r>
              </w:del>
            </w:ins>
          </w:p>
        </w:tc>
      </w:tr>
      <w:tr w:rsidR="0067585B" w:rsidDel="00193B42">
        <w:trPr>
          <w:trHeight w:val="737"/>
          <w:jc w:val="center"/>
          <w:del w:id="1074" w:author="Microsoft Office User" w:date="2025-06-20T14:55:00Z"/>
        </w:trPr>
        <w:tc>
          <w:tcPr>
            <w:tcW w:w="9060" w:type="dxa"/>
            <w:gridSpan w:val="11"/>
            <w:vAlign w:val="center"/>
          </w:tcPr>
          <w:p w:rsidR="0067585B" w:rsidDel="00193B42" w:rsidRDefault="001234A7">
            <w:pPr>
              <w:autoSpaceDN w:val="0"/>
              <w:snapToGrid w:val="0"/>
              <w:ind w:leftChars="-25" w:left="-53" w:rightChars="-25" w:right="-53" w:firstLineChars="200" w:firstLine="560"/>
              <w:textAlignment w:val="center"/>
              <w:rPr>
                <w:del w:id="1075" w:author="Microsoft Office User" w:date="2025-06-20T14:55:00Z"/>
                <w:rFonts w:eastAsia="方正楷体_GBK" w:cs="方正楷体_GBK"/>
                <w:bCs/>
                <w:color w:val="000000"/>
                <w:kern w:val="0"/>
                <w:sz w:val="28"/>
                <w:szCs w:val="28"/>
              </w:rPr>
            </w:pPr>
            <w:del w:id="1076" w:author="Microsoft Office User" w:date="2025-06-20T14:55:00Z">
              <w:r w:rsidDel="00193B42">
                <w:rPr>
                  <w:rFonts w:eastAsia="方正楷体_GBK" w:cs="方正楷体_GBK" w:hint="eastAsia"/>
                  <w:bCs/>
                  <w:color w:val="000000"/>
                  <w:kern w:val="0"/>
                  <w:sz w:val="28"/>
                  <w:szCs w:val="28"/>
                </w:rPr>
                <w:delText>（六）近</w:delText>
              </w:r>
              <w:r w:rsidDel="00193B42">
                <w:rPr>
                  <w:rFonts w:eastAsia="方正楷体_GBK" w:cs="方正楷体_GBK" w:hint="eastAsia"/>
                  <w:bCs/>
                  <w:color w:val="000000"/>
                  <w:kern w:val="0"/>
                  <w:sz w:val="28"/>
                  <w:szCs w:val="28"/>
                </w:rPr>
                <w:delText>3</w:delText>
              </w:r>
              <w:r w:rsidDel="00193B42">
                <w:rPr>
                  <w:rFonts w:eastAsia="方正楷体_GBK" w:cs="方正楷体_GBK" w:hint="eastAsia"/>
                  <w:bCs/>
                  <w:color w:val="000000"/>
                  <w:kern w:val="0"/>
                  <w:sz w:val="28"/>
                  <w:szCs w:val="28"/>
                </w:rPr>
                <w:delText>年标准指南制定</w:delText>
              </w:r>
              <w:bookmarkStart w:id="1077" w:name="OLE_LINK11"/>
              <w:r w:rsidDel="00193B42">
                <w:rPr>
                  <w:rFonts w:eastAsia="方正楷体_GBK" w:cs="方正楷体_GBK" w:hint="eastAsia"/>
                  <w:bCs/>
                  <w:color w:val="000000"/>
                  <w:kern w:val="0"/>
                  <w:sz w:val="28"/>
                  <w:szCs w:val="28"/>
                </w:rPr>
                <w:delText>（限</w:delText>
              </w:r>
              <w:r w:rsidDel="00193B42">
                <w:rPr>
                  <w:rFonts w:eastAsia="方正楷体_GBK" w:cs="方正楷体_GBK" w:hint="eastAsia"/>
                  <w:bCs/>
                  <w:color w:val="000000"/>
                  <w:kern w:val="0"/>
                  <w:sz w:val="28"/>
                  <w:szCs w:val="28"/>
                </w:rPr>
                <w:delText>5</w:delText>
              </w:r>
              <w:r w:rsidDel="00193B42">
                <w:rPr>
                  <w:rFonts w:eastAsia="方正楷体_GBK" w:cs="方正楷体_GBK" w:hint="eastAsia"/>
                  <w:bCs/>
                  <w:color w:val="000000"/>
                  <w:kern w:val="0"/>
                  <w:sz w:val="28"/>
                  <w:szCs w:val="28"/>
                </w:rPr>
                <w:delText>项）</w:delText>
              </w:r>
              <w:bookmarkEnd w:id="1077"/>
            </w:del>
          </w:p>
        </w:tc>
      </w:tr>
      <w:tr w:rsidR="0067585B" w:rsidDel="00193B42">
        <w:trPr>
          <w:trHeight w:val="737"/>
          <w:jc w:val="center"/>
          <w:del w:id="1078" w:author="Microsoft Office User" w:date="2025-06-20T14:55:00Z"/>
        </w:trPr>
        <w:tc>
          <w:tcPr>
            <w:tcW w:w="781" w:type="dxa"/>
            <w:gridSpan w:val="2"/>
            <w:vAlign w:val="center"/>
          </w:tcPr>
          <w:p w:rsidR="0067585B" w:rsidDel="00193B42" w:rsidRDefault="001234A7">
            <w:pPr>
              <w:autoSpaceDN w:val="0"/>
              <w:snapToGrid w:val="0"/>
              <w:ind w:leftChars="-25" w:left="-53" w:rightChars="-25" w:right="-53"/>
              <w:jc w:val="center"/>
              <w:textAlignment w:val="center"/>
              <w:rPr>
                <w:del w:id="1079" w:author="Microsoft Office User" w:date="2025-06-20T14:55:00Z"/>
                <w:rFonts w:eastAsia="方正楷体_GBK" w:cs="方正楷体_GBK"/>
                <w:bCs/>
                <w:color w:val="000000"/>
                <w:kern w:val="0"/>
                <w:sz w:val="28"/>
                <w:szCs w:val="28"/>
              </w:rPr>
            </w:pPr>
            <w:del w:id="1080" w:author="Microsoft Office User" w:date="2025-06-20T14:55:00Z">
              <w:r w:rsidDel="00193B42">
                <w:rPr>
                  <w:rFonts w:eastAsia="方正楷体_GBK" w:cs="方正楷体_GBK" w:hint="eastAsia"/>
                  <w:bCs/>
                  <w:color w:val="000000"/>
                  <w:kern w:val="0"/>
                  <w:sz w:val="28"/>
                  <w:szCs w:val="28"/>
                </w:rPr>
                <w:delText>序号</w:delText>
              </w:r>
            </w:del>
          </w:p>
        </w:tc>
        <w:tc>
          <w:tcPr>
            <w:tcW w:w="2140" w:type="dxa"/>
            <w:gridSpan w:val="2"/>
            <w:vAlign w:val="center"/>
          </w:tcPr>
          <w:p w:rsidR="0067585B" w:rsidDel="00193B42" w:rsidRDefault="001234A7">
            <w:pPr>
              <w:autoSpaceDN w:val="0"/>
              <w:snapToGrid w:val="0"/>
              <w:ind w:leftChars="-25" w:left="-53" w:rightChars="-25" w:right="-53"/>
              <w:jc w:val="center"/>
              <w:textAlignment w:val="center"/>
              <w:rPr>
                <w:del w:id="1081" w:author="Microsoft Office User" w:date="2025-06-20T14:55:00Z"/>
                <w:rFonts w:eastAsia="方正楷体_GBK" w:cs="方正楷体_GBK"/>
                <w:bCs/>
                <w:color w:val="000000"/>
                <w:kern w:val="0"/>
                <w:sz w:val="28"/>
                <w:szCs w:val="28"/>
              </w:rPr>
            </w:pPr>
            <w:del w:id="1082" w:author="Microsoft Office User" w:date="2025-06-20T14:55:00Z">
              <w:r w:rsidDel="00193B42">
                <w:rPr>
                  <w:rFonts w:eastAsia="方正楷体_GBK" w:cs="方正楷体_GBK" w:hint="eastAsia"/>
                  <w:bCs/>
                  <w:color w:val="000000"/>
                  <w:kern w:val="0"/>
                  <w:sz w:val="28"/>
                  <w:szCs w:val="28"/>
                </w:rPr>
                <w:delText>标准名称</w:delText>
              </w:r>
            </w:del>
          </w:p>
        </w:tc>
        <w:tc>
          <w:tcPr>
            <w:tcW w:w="2607" w:type="dxa"/>
            <w:gridSpan w:val="3"/>
            <w:vAlign w:val="center"/>
          </w:tcPr>
          <w:p w:rsidR="0067585B" w:rsidDel="00193B42" w:rsidRDefault="001234A7">
            <w:pPr>
              <w:autoSpaceDN w:val="0"/>
              <w:snapToGrid w:val="0"/>
              <w:ind w:leftChars="-25" w:left="-53" w:rightChars="-25" w:right="-53"/>
              <w:jc w:val="center"/>
              <w:textAlignment w:val="center"/>
              <w:rPr>
                <w:del w:id="1083" w:author="Microsoft Office User" w:date="2025-06-20T14:55:00Z"/>
                <w:rFonts w:eastAsia="方正楷体_GBK" w:cs="方正楷体_GBK"/>
                <w:bCs/>
                <w:color w:val="000000"/>
                <w:kern w:val="0"/>
                <w:sz w:val="28"/>
                <w:szCs w:val="28"/>
              </w:rPr>
            </w:pPr>
            <w:del w:id="1084" w:author="Microsoft Office User" w:date="2025-06-20T14:55:00Z">
              <w:r w:rsidDel="00193B42">
                <w:rPr>
                  <w:rFonts w:eastAsia="方正楷体_GBK" w:cs="方正楷体_GBK" w:hint="eastAsia"/>
                  <w:bCs/>
                  <w:color w:val="000000"/>
                  <w:kern w:val="0"/>
                  <w:sz w:val="28"/>
                  <w:szCs w:val="28"/>
                </w:rPr>
                <w:delText>标准级别</w:delText>
              </w:r>
            </w:del>
          </w:p>
        </w:tc>
        <w:tc>
          <w:tcPr>
            <w:tcW w:w="1498" w:type="dxa"/>
            <w:gridSpan w:val="2"/>
            <w:vAlign w:val="center"/>
          </w:tcPr>
          <w:p w:rsidR="0067585B" w:rsidDel="00193B42" w:rsidRDefault="001234A7">
            <w:pPr>
              <w:autoSpaceDN w:val="0"/>
              <w:snapToGrid w:val="0"/>
              <w:ind w:leftChars="-25" w:left="-53" w:rightChars="-25" w:right="-53"/>
              <w:jc w:val="center"/>
              <w:textAlignment w:val="center"/>
              <w:rPr>
                <w:del w:id="1085" w:author="Microsoft Office User" w:date="2025-06-20T14:55:00Z"/>
                <w:rFonts w:eastAsia="方正楷体_GBK" w:cs="方正楷体_GBK"/>
                <w:bCs/>
                <w:color w:val="000000"/>
                <w:kern w:val="0"/>
                <w:sz w:val="28"/>
                <w:szCs w:val="28"/>
              </w:rPr>
            </w:pPr>
            <w:del w:id="1086" w:author="Microsoft Office User" w:date="2025-06-20T14:55:00Z">
              <w:r w:rsidDel="00193B42">
                <w:rPr>
                  <w:rFonts w:eastAsia="方正楷体_GBK" w:cs="方正楷体_GBK" w:hint="eastAsia"/>
                  <w:bCs/>
                  <w:color w:val="000000"/>
                  <w:kern w:val="0"/>
                  <w:sz w:val="28"/>
                  <w:szCs w:val="28"/>
                </w:rPr>
                <w:delText>标准编号</w:delText>
              </w:r>
            </w:del>
          </w:p>
        </w:tc>
        <w:tc>
          <w:tcPr>
            <w:tcW w:w="2034" w:type="dxa"/>
            <w:gridSpan w:val="2"/>
            <w:vAlign w:val="center"/>
          </w:tcPr>
          <w:p w:rsidR="0067585B" w:rsidDel="00193B42" w:rsidRDefault="001234A7">
            <w:pPr>
              <w:autoSpaceDN w:val="0"/>
              <w:snapToGrid w:val="0"/>
              <w:ind w:leftChars="-25" w:left="-53" w:rightChars="-25" w:right="-53"/>
              <w:jc w:val="center"/>
              <w:textAlignment w:val="center"/>
              <w:rPr>
                <w:del w:id="1087" w:author="Microsoft Office User" w:date="2025-06-20T14:55:00Z"/>
                <w:rFonts w:eastAsia="方正楷体_GBK" w:cs="方正楷体_GBK"/>
                <w:bCs/>
                <w:color w:val="000000"/>
                <w:kern w:val="0"/>
                <w:sz w:val="28"/>
                <w:szCs w:val="28"/>
              </w:rPr>
            </w:pPr>
            <w:del w:id="1088" w:author="Microsoft Office User" w:date="2025-06-20T14:55:00Z">
              <w:r w:rsidDel="00193B42">
                <w:rPr>
                  <w:rFonts w:eastAsia="方正楷体_GBK" w:cs="方正楷体_GBK" w:hint="eastAsia"/>
                  <w:bCs/>
                  <w:color w:val="000000"/>
                  <w:kern w:val="0"/>
                  <w:sz w:val="28"/>
                  <w:szCs w:val="28"/>
                </w:rPr>
                <w:delText>参与方式</w:delText>
              </w:r>
            </w:del>
          </w:p>
        </w:tc>
      </w:tr>
      <w:tr w:rsidR="0067585B" w:rsidDel="00193B42">
        <w:trPr>
          <w:trHeight w:val="737"/>
          <w:jc w:val="center"/>
          <w:del w:id="1089" w:author="Microsoft Office User" w:date="2025-06-20T14:55:00Z"/>
        </w:trPr>
        <w:tc>
          <w:tcPr>
            <w:tcW w:w="781" w:type="dxa"/>
            <w:gridSpan w:val="2"/>
            <w:vAlign w:val="center"/>
          </w:tcPr>
          <w:p w:rsidR="0067585B" w:rsidDel="00193B42" w:rsidRDefault="0067585B">
            <w:pPr>
              <w:autoSpaceDN w:val="0"/>
              <w:snapToGrid w:val="0"/>
              <w:ind w:leftChars="-25" w:left="-53" w:rightChars="-25" w:right="-53"/>
              <w:jc w:val="center"/>
              <w:textAlignment w:val="center"/>
              <w:rPr>
                <w:del w:id="1090" w:author="Microsoft Office User" w:date="2025-06-20T14:55:00Z"/>
                <w:rFonts w:eastAsia="方正楷体_GBK" w:cs="方正楷体_GBK"/>
                <w:bCs/>
                <w:color w:val="000000"/>
                <w:kern w:val="0"/>
                <w:sz w:val="28"/>
                <w:szCs w:val="28"/>
              </w:rPr>
            </w:pPr>
          </w:p>
        </w:tc>
        <w:tc>
          <w:tcPr>
            <w:tcW w:w="2140" w:type="dxa"/>
            <w:gridSpan w:val="2"/>
            <w:vAlign w:val="center"/>
          </w:tcPr>
          <w:p w:rsidR="0067585B" w:rsidDel="00193B42" w:rsidRDefault="001234A7">
            <w:pPr>
              <w:autoSpaceDN w:val="0"/>
              <w:snapToGrid w:val="0"/>
              <w:ind w:leftChars="-25" w:left="-53" w:rightChars="-25" w:right="-53"/>
              <w:jc w:val="center"/>
              <w:textAlignment w:val="center"/>
              <w:rPr>
                <w:del w:id="1091" w:author="Microsoft Office User" w:date="2025-06-20T14:55:00Z"/>
                <w:rFonts w:eastAsia="方正楷体_GBK" w:cs="方正楷体_GBK"/>
                <w:bCs/>
                <w:color w:val="000000"/>
                <w:kern w:val="0"/>
                <w:sz w:val="28"/>
                <w:szCs w:val="28"/>
              </w:rPr>
            </w:pPr>
            <w:del w:id="1092" w:author="Microsoft Office User" w:date="2025-06-20T14:55:00Z">
              <w:r w:rsidDel="00193B42">
                <w:rPr>
                  <w:rFonts w:eastAsia="方正楷体_GBK" w:cs="方正楷体_GBK" w:hint="eastAsia"/>
                  <w:bCs/>
                  <w:color w:val="000000"/>
                  <w:kern w:val="0"/>
                  <w:sz w:val="28"/>
                  <w:szCs w:val="28"/>
                </w:rPr>
                <w:delText>无</w:delText>
              </w:r>
            </w:del>
          </w:p>
        </w:tc>
        <w:tc>
          <w:tcPr>
            <w:tcW w:w="2607" w:type="dxa"/>
            <w:gridSpan w:val="3"/>
            <w:vAlign w:val="center"/>
          </w:tcPr>
          <w:p w:rsidR="0067585B" w:rsidDel="00193B42" w:rsidRDefault="001234A7">
            <w:pPr>
              <w:autoSpaceDN w:val="0"/>
              <w:snapToGrid w:val="0"/>
              <w:ind w:leftChars="-25" w:left="-53" w:rightChars="-25" w:right="-53"/>
              <w:jc w:val="center"/>
              <w:textAlignment w:val="center"/>
              <w:rPr>
                <w:del w:id="1093" w:author="Microsoft Office User" w:date="2025-06-20T14:55:00Z"/>
                <w:rFonts w:eastAsia="方正楷体_GBK" w:cs="方正楷体_GBK"/>
                <w:bCs/>
                <w:color w:val="000000"/>
                <w:kern w:val="0"/>
                <w:sz w:val="28"/>
                <w:szCs w:val="28"/>
              </w:rPr>
            </w:pPr>
            <w:del w:id="1094" w:author="Microsoft Office User" w:date="2025-06-20T14:55:00Z">
              <w:r w:rsidDel="00193B42">
                <w:rPr>
                  <w:rFonts w:cs="方正仿宋_GBK" w:hint="eastAsia"/>
                  <w:bCs/>
                  <w:color w:val="000000"/>
                  <w:kern w:val="0"/>
                  <w:sz w:val="28"/>
                  <w:szCs w:val="28"/>
                </w:rPr>
                <w:sym w:font="Wingdings 2" w:char="00A3"/>
              </w:r>
              <w:r w:rsidDel="00193B42">
                <w:rPr>
                  <w:rFonts w:cs="方正仿宋_GBK" w:hint="eastAsia"/>
                  <w:bCs/>
                  <w:color w:val="000000"/>
                  <w:kern w:val="0"/>
                  <w:sz w:val="28"/>
                  <w:szCs w:val="28"/>
                </w:rPr>
                <w:delText>国家</w:delText>
              </w:r>
              <w:r w:rsidDel="00193B42">
                <w:rPr>
                  <w:rFonts w:cs="方正仿宋_GBK" w:hint="eastAsia"/>
                  <w:bCs/>
                  <w:color w:val="000000"/>
                  <w:kern w:val="0"/>
                  <w:sz w:val="28"/>
                  <w:szCs w:val="28"/>
                </w:rPr>
                <w:sym w:font="Wingdings 2" w:char="00A3"/>
              </w:r>
              <w:r w:rsidDel="00193B42">
                <w:rPr>
                  <w:rFonts w:cs="方正仿宋_GBK" w:hint="eastAsia"/>
                  <w:bCs/>
                  <w:color w:val="000000"/>
                  <w:kern w:val="0"/>
                  <w:sz w:val="28"/>
                  <w:szCs w:val="28"/>
                </w:rPr>
                <w:delText>行业</w:delText>
              </w:r>
              <w:r w:rsidDel="00193B42">
                <w:rPr>
                  <w:rFonts w:cs="方正仿宋_GBK" w:hint="eastAsia"/>
                  <w:bCs/>
                  <w:color w:val="000000"/>
                  <w:kern w:val="0"/>
                  <w:sz w:val="28"/>
                  <w:szCs w:val="28"/>
                </w:rPr>
                <w:sym w:font="Wingdings 2" w:char="00A3"/>
              </w:r>
              <w:r w:rsidDel="00193B42">
                <w:rPr>
                  <w:rFonts w:cs="方正仿宋_GBK" w:hint="eastAsia"/>
                  <w:bCs/>
                  <w:color w:val="000000"/>
                  <w:kern w:val="0"/>
                  <w:sz w:val="28"/>
                  <w:szCs w:val="28"/>
                </w:rPr>
                <w:delText>军队</w:delText>
              </w:r>
            </w:del>
          </w:p>
        </w:tc>
        <w:tc>
          <w:tcPr>
            <w:tcW w:w="1498" w:type="dxa"/>
            <w:gridSpan w:val="2"/>
            <w:vAlign w:val="center"/>
          </w:tcPr>
          <w:p w:rsidR="0067585B" w:rsidDel="00193B42" w:rsidRDefault="0067585B">
            <w:pPr>
              <w:autoSpaceDN w:val="0"/>
              <w:snapToGrid w:val="0"/>
              <w:ind w:leftChars="-25" w:left="-53" w:rightChars="-25" w:right="-53"/>
              <w:jc w:val="center"/>
              <w:textAlignment w:val="center"/>
              <w:rPr>
                <w:del w:id="1095" w:author="Microsoft Office User" w:date="2025-06-20T14:55:00Z"/>
                <w:rFonts w:eastAsia="方正楷体_GBK" w:cs="方正楷体_GBK"/>
                <w:bCs/>
                <w:color w:val="000000"/>
                <w:kern w:val="0"/>
                <w:sz w:val="28"/>
                <w:szCs w:val="28"/>
              </w:rPr>
            </w:pPr>
          </w:p>
        </w:tc>
        <w:tc>
          <w:tcPr>
            <w:tcW w:w="2034" w:type="dxa"/>
            <w:gridSpan w:val="2"/>
            <w:vAlign w:val="center"/>
          </w:tcPr>
          <w:p w:rsidR="0067585B" w:rsidDel="00193B42" w:rsidRDefault="001234A7">
            <w:pPr>
              <w:autoSpaceDN w:val="0"/>
              <w:snapToGrid w:val="0"/>
              <w:ind w:leftChars="-25" w:left="-53" w:rightChars="-25" w:right="-53"/>
              <w:jc w:val="center"/>
              <w:textAlignment w:val="center"/>
              <w:rPr>
                <w:del w:id="1096" w:author="Microsoft Office User" w:date="2025-06-20T14:55:00Z"/>
                <w:rFonts w:eastAsia="方正楷体_GBK" w:cs="方正楷体_GBK"/>
                <w:bCs/>
                <w:color w:val="000000"/>
                <w:kern w:val="0"/>
                <w:sz w:val="28"/>
                <w:szCs w:val="28"/>
              </w:rPr>
            </w:pPr>
            <w:del w:id="1097" w:author="Microsoft Office User" w:date="2025-06-20T14:55:00Z">
              <w:r w:rsidDel="00193B42">
                <w:rPr>
                  <w:rFonts w:cs="方正仿宋_GBK" w:hint="eastAsia"/>
                  <w:bCs/>
                  <w:color w:val="000000"/>
                  <w:kern w:val="0"/>
                  <w:sz w:val="28"/>
                  <w:szCs w:val="28"/>
                </w:rPr>
                <w:sym w:font="Wingdings 2" w:char="00A3"/>
              </w:r>
              <w:r w:rsidDel="00193B42">
                <w:rPr>
                  <w:rFonts w:cs="方正仿宋_GBK" w:hint="eastAsia"/>
                  <w:bCs/>
                  <w:color w:val="000000"/>
                  <w:kern w:val="0"/>
                  <w:sz w:val="28"/>
                  <w:szCs w:val="28"/>
                </w:rPr>
                <w:delText>主持</w:delText>
              </w:r>
              <w:r w:rsidDel="00193B42">
                <w:rPr>
                  <w:rFonts w:cs="方正仿宋_GBK" w:hint="eastAsia"/>
                  <w:bCs/>
                  <w:color w:val="000000"/>
                  <w:kern w:val="0"/>
                  <w:sz w:val="28"/>
                  <w:szCs w:val="28"/>
                </w:rPr>
                <w:sym w:font="Wingdings 2" w:char="00A3"/>
              </w:r>
              <w:r w:rsidDel="00193B42">
                <w:rPr>
                  <w:rFonts w:cs="方正仿宋_GBK" w:hint="eastAsia"/>
                  <w:bCs/>
                  <w:color w:val="000000"/>
                  <w:kern w:val="0"/>
                  <w:sz w:val="28"/>
                  <w:szCs w:val="28"/>
                </w:rPr>
                <w:delText>参与</w:delText>
              </w:r>
            </w:del>
          </w:p>
        </w:tc>
      </w:tr>
    </w:tbl>
    <w:p w:rsidR="0067585B" w:rsidDel="00193B42" w:rsidRDefault="0067585B">
      <w:pPr>
        <w:snapToGrid w:val="0"/>
        <w:spacing w:line="276" w:lineRule="auto"/>
        <w:rPr>
          <w:del w:id="1098" w:author="Microsoft Office User" w:date="2025-06-20T14:55:00Z"/>
          <w:rFonts w:eastAsia="方正楷体_GBK" w:cs="方正楷体_GBK"/>
          <w:color w:val="000000"/>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60"/>
      </w:tblGrid>
      <w:tr w:rsidR="0067585B" w:rsidDel="00193B42">
        <w:trPr>
          <w:trHeight w:val="1665"/>
          <w:del w:id="1099" w:author="Microsoft Office User" w:date="2025-06-20T14:55:00Z"/>
        </w:trPr>
        <w:tc>
          <w:tcPr>
            <w:tcW w:w="9060" w:type="dxa"/>
          </w:tcPr>
          <w:p w:rsidR="0067585B" w:rsidDel="00193B42" w:rsidRDefault="001234A7">
            <w:pPr>
              <w:snapToGrid w:val="0"/>
              <w:spacing w:line="276" w:lineRule="auto"/>
              <w:ind w:firstLineChars="200" w:firstLine="560"/>
              <w:rPr>
                <w:del w:id="1100" w:author="Microsoft Office User" w:date="2025-06-20T14:55:00Z"/>
                <w:rFonts w:eastAsia="方正楷体_GBK" w:cs="方正楷体_GBK"/>
                <w:color w:val="000000"/>
                <w:sz w:val="28"/>
                <w:szCs w:val="28"/>
              </w:rPr>
            </w:pPr>
            <w:del w:id="1101" w:author="Microsoft Office User" w:date="2025-06-20T14:55:00Z">
              <w:r w:rsidDel="00193B42">
                <w:rPr>
                  <w:rFonts w:eastAsia="方正楷体_GBK" w:cs="方正楷体_GBK" w:hint="eastAsia"/>
                  <w:color w:val="000000"/>
                  <w:sz w:val="28"/>
                  <w:szCs w:val="28"/>
                </w:rPr>
                <w:delText>（七）代表性成果概述（</w:delText>
              </w:r>
              <w:r w:rsidDel="00193B42">
                <w:rPr>
                  <w:rFonts w:eastAsia="方正楷体_GBK" w:cs="方正楷体_GBK" w:hint="eastAsia"/>
                  <w:color w:val="000000"/>
                  <w:sz w:val="28"/>
                  <w:szCs w:val="28"/>
                </w:rPr>
                <w:delText>1-3</w:delText>
              </w:r>
              <w:r w:rsidDel="00193B42">
                <w:rPr>
                  <w:rFonts w:eastAsia="方正楷体_GBK" w:cs="方正楷体_GBK" w:hint="eastAsia"/>
                  <w:color w:val="000000"/>
                  <w:sz w:val="28"/>
                  <w:szCs w:val="28"/>
                </w:rPr>
                <w:delText>项）：（重大理论创新、技术突破、服务成果等，限</w:delText>
              </w:r>
              <w:r w:rsidDel="00193B42">
                <w:rPr>
                  <w:rFonts w:eastAsia="方正楷体_GBK" w:cs="方正楷体_GBK" w:hint="eastAsia"/>
                  <w:color w:val="000000"/>
                  <w:sz w:val="28"/>
                  <w:szCs w:val="28"/>
                </w:rPr>
                <w:delText>500</w:delText>
              </w:r>
              <w:r w:rsidDel="00193B42">
                <w:rPr>
                  <w:rFonts w:eastAsia="方正楷体_GBK" w:cs="方正楷体_GBK" w:hint="eastAsia"/>
                  <w:color w:val="000000"/>
                  <w:sz w:val="28"/>
                  <w:szCs w:val="28"/>
                </w:rPr>
                <w:delText>字）。</w:delText>
              </w:r>
            </w:del>
          </w:p>
          <w:p w:rsidR="0067585B" w:rsidDel="00193B42" w:rsidRDefault="001234A7">
            <w:pPr>
              <w:widowControl/>
              <w:ind w:firstLineChars="200" w:firstLine="480"/>
              <w:jc w:val="left"/>
              <w:rPr>
                <w:del w:id="1102" w:author="Microsoft Office User" w:date="2025-06-20T14:55:00Z"/>
                <w:rFonts w:ascii="方正仿宋_GBK" w:eastAsia="方正仿宋_GBK" w:hAnsi="方正仿宋_GBK" w:cs="方正仿宋_GBK"/>
                <w:color w:val="000000"/>
                <w:sz w:val="24"/>
              </w:rPr>
            </w:pPr>
            <w:del w:id="1103" w:author="Microsoft Office User" w:date="2025-06-20T14:55:00Z">
              <w:r w:rsidDel="00193B42">
                <w:rPr>
                  <w:rFonts w:ascii="方正仿宋_GBK" w:eastAsia="方正仿宋_GBK" w:hAnsi="方正仿宋_GBK" w:cs="方正仿宋_GBK" w:hint="eastAsia"/>
                  <w:color w:val="000000"/>
                  <w:sz w:val="24"/>
                </w:rPr>
                <w:delText>本团队成员长期致力于临床应用型研究、医疗大数据分析与临床预测模型构建，核心成果如下：</w:delText>
              </w:r>
            </w:del>
          </w:p>
          <w:p w:rsidR="0067585B" w:rsidDel="00193B42" w:rsidRDefault="001234A7">
            <w:pPr>
              <w:widowControl/>
              <w:ind w:firstLineChars="200" w:firstLine="480"/>
              <w:jc w:val="left"/>
              <w:rPr>
                <w:del w:id="1104" w:author="Microsoft Office User" w:date="2025-06-20T14:55:00Z"/>
                <w:rFonts w:ascii="方正仿宋_GBK" w:eastAsia="方正仿宋_GBK" w:hAnsi="方正仿宋_GBK" w:cs="方正仿宋_GBK"/>
                <w:color w:val="000000"/>
                <w:sz w:val="24"/>
              </w:rPr>
            </w:pPr>
            <w:del w:id="1105" w:author="Microsoft Office User" w:date="2025-06-20T14:55:00Z">
              <w:r w:rsidDel="00193B42">
                <w:rPr>
                  <w:rFonts w:ascii="方正仿宋_GBK" w:eastAsia="方正仿宋_GBK" w:hAnsi="方正仿宋_GBK" w:cs="方正仿宋_GBK" w:hint="eastAsia"/>
                  <w:color w:val="000000"/>
                  <w:sz w:val="24"/>
                </w:rPr>
                <w:delText>一是临床问题转化与闭环研究能力突出。团队核心成员兼具临床实践与科研复合背景，主持厅局级及以上科研课题</w:delText>
              </w:r>
              <w:r w:rsidDel="00193B42">
                <w:rPr>
                  <w:rFonts w:ascii="方正仿宋_GBK" w:eastAsia="方正仿宋_GBK" w:hAnsi="方正仿宋_GBK" w:cs="方正仿宋_GBK" w:hint="eastAsia"/>
                  <w:color w:val="000000"/>
                  <w:sz w:val="24"/>
                </w:rPr>
                <w:delText>5</w:delText>
              </w:r>
              <w:r w:rsidDel="00193B42">
                <w:rPr>
                  <w:rFonts w:ascii="方正仿宋_GBK" w:eastAsia="方正仿宋_GBK" w:hAnsi="方正仿宋_GBK" w:cs="方正仿宋_GBK" w:hint="eastAsia"/>
                  <w:color w:val="000000"/>
                  <w:sz w:val="24"/>
                </w:rPr>
                <w:delText>项，以第一</w:delText>
              </w:r>
              <w:r w:rsidDel="00193B42">
                <w:rPr>
                  <w:rFonts w:ascii="方正仿宋_GBK" w:eastAsia="方正仿宋_GBK" w:hAnsi="方正仿宋_GBK" w:cs="方正仿宋_GBK" w:hint="eastAsia"/>
                  <w:color w:val="000000"/>
                  <w:sz w:val="24"/>
                </w:rPr>
                <w:delText>/</w:delText>
              </w:r>
              <w:r w:rsidDel="00193B42">
                <w:rPr>
                  <w:rFonts w:ascii="方正仿宋_GBK" w:eastAsia="方正仿宋_GBK" w:hAnsi="方正仿宋_GBK" w:cs="方正仿宋_GBK" w:hint="eastAsia"/>
                  <w:color w:val="000000"/>
                  <w:sz w:val="24"/>
                </w:rPr>
                <w:delText>通讯作者发表学术论文</w:delText>
              </w:r>
              <w:r w:rsidDel="00193B42">
                <w:rPr>
                  <w:rFonts w:ascii="方正仿宋_GBK" w:eastAsia="方正仿宋_GBK" w:hAnsi="方正仿宋_GBK" w:cs="方正仿宋_GBK" w:hint="eastAsia"/>
                  <w:color w:val="000000"/>
                  <w:sz w:val="24"/>
                </w:rPr>
                <w:delText>20</w:delText>
              </w:r>
              <w:r w:rsidDel="00193B42">
                <w:rPr>
                  <w:rFonts w:ascii="方正仿宋_GBK" w:eastAsia="方正仿宋_GBK" w:hAnsi="方正仿宋_GBK" w:cs="方正仿宋_GBK" w:hint="eastAsia"/>
                  <w:color w:val="000000"/>
                  <w:sz w:val="24"/>
                </w:rPr>
                <w:delText>余篇，已形成“临床问题凝练</w:delText>
              </w:r>
              <w:r w:rsidDel="00193B42">
                <w:rPr>
                  <w:rFonts w:ascii="方正仿宋_GBK" w:eastAsia="方正仿宋_GBK" w:hAnsi="方正仿宋_GBK" w:cs="方正仿宋_GBK" w:hint="eastAsia"/>
                  <w:color w:val="000000"/>
                  <w:sz w:val="24"/>
                </w:rPr>
                <w:delText>-</w:delText>
              </w:r>
              <w:r w:rsidDel="00193B42">
                <w:rPr>
                  <w:rFonts w:ascii="方正仿宋_GBK" w:eastAsia="方正仿宋_GBK" w:hAnsi="方正仿宋_GBK" w:cs="方正仿宋_GBK" w:hint="eastAsia"/>
                  <w:color w:val="000000"/>
                  <w:sz w:val="24"/>
                </w:rPr>
                <w:delText>数据挖掘分析</w:delText>
              </w:r>
              <w:r w:rsidDel="00193B42">
                <w:rPr>
                  <w:rFonts w:ascii="方正仿宋_GBK" w:eastAsia="方正仿宋_GBK" w:hAnsi="方正仿宋_GBK" w:cs="方正仿宋_GBK" w:hint="eastAsia"/>
                  <w:color w:val="000000"/>
                  <w:sz w:val="24"/>
                </w:rPr>
                <w:delText>-</w:delText>
              </w:r>
              <w:r w:rsidDel="00193B42">
                <w:rPr>
                  <w:rFonts w:ascii="方正仿宋_GBK" w:eastAsia="方正仿宋_GBK" w:hAnsi="方正仿宋_GBK" w:cs="方正仿宋_GBK" w:hint="eastAsia"/>
                  <w:color w:val="000000"/>
                  <w:sz w:val="24"/>
                </w:rPr>
                <w:delText>干预方案验证”的全流程闭环研究体系，积累了扎实的临床需求提炼能力与实证研究基础，也为本次压力性损伤风险预测模型的临床需求精准定位及后续多中心验证提供了重要实践</w:delText>
              </w:r>
              <w:r w:rsidDel="00193B42">
                <w:rPr>
                  <w:rFonts w:ascii="方正仿宋_GBK" w:eastAsia="方正仿宋_GBK" w:hAnsi="方正仿宋_GBK" w:cs="方正仿宋_GBK" w:hint="eastAsia"/>
                  <w:color w:val="000000"/>
                  <w:sz w:val="24"/>
                </w:rPr>
                <w:delText>支撑。</w:delText>
              </w:r>
            </w:del>
          </w:p>
          <w:p w:rsidR="0067585B" w:rsidDel="00193B42" w:rsidRDefault="001234A7">
            <w:pPr>
              <w:widowControl/>
              <w:ind w:firstLineChars="200" w:firstLine="480"/>
              <w:jc w:val="left"/>
              <w:rPr>
                <w:del w:id="1106" w:author="Microsoft Office User" w:date="2025-06-20T14:55:00Z"/>
              </w:rPr>
            </w:pPr>
            <w:del w:id="1107" w:author="Microsoft Office User" w:date="2025-06-20T14:55:00Z">
              <w:r w:rsidDel="00193B42">
                <w:rPr>
                  <w:rFonts w:ascii="方正仿宋_GBK" w:eastAsia="方正仿宋_GBK" w:hAnsi="方正仿宋_GBK" w:cs="方正仿宋_GBK" w:hint="eastAsia"/>
                  <w:color w:val="000000"/>
                  <w:sz w:val="24"/>
                </w:rPr>
                <w:delText>二是医疗大数据分析与多模态建模技术储备成熟。分课题负责人龚军长期深耕医疗大数据分析领域，主持省部级</w:delText>
              </w:r>
              <w:r w:rsidDel="00193B42">
                <w:rPr>
                  <w:rFonts w:ascii="方正仿宋_GBK" w:eastAsia="方正仿宋_GBK" w:hAnsi="方正仿宋_GBK" w:cs="方正仿宋_GBK" w:hint="eastAsia"/>
                  <w:color w:val="000000"/>
                  <w:sz w:val="24"/>
                </w:rPr>
                <w:delText>/</w:delText>
              </w:r>
              <w:r w:rsidDel="00193B42">
                <w:rPr>
                  <w:rFonts w:ascii="方正仿宋_GBK" w:eastAsia="方正仿宋_GBK" w:hAnsi="方正仿宋_GBK" w:cs="方正仿宋_GBK" w:hint="eastAsia"/>
                  <w:color w:val="000000"/>
                  <w:sz w:val="24"/>
                </w:rPr>
                <w:delText>厅局级科研项目</w:delText>
              </w:r>
              <w:r w:rsidDel="00193B42">
                <w:rPr>
                  <w:rFonts w:ascii="方正仿宋_GBK" w:eastAsia="方正仿宋_GBK" w:hAnsi="方正仿宋_GBK" w:cs="方正仿宋_GBK" w:hint="eastAsia"/>
                  <w:color w:val="000000"/>
                  <w:sz w:val="24"/>
                </w:rPr>
                <w:delText>1</w:delText>
              </w:r>
              <w:r w:rsidDel="00193B42">
                <w:rPr>
                  <w:rFonts w:ascii="方正仿宋_GBK" w:eastAsia="方正仿宋_GBK" w:hAnsi="方正仿宋_GBK" w:cs="方正仿宋_GBK" w:hint="eastAsia"/>
                  <w:color w:val="000000"/>
                  <w:sz w:val="24"/>
                </w:rPr>
                <w:delText>项，以第一</w:delText>
              </w:r>
              <w:r w:rsidDel="00193B42">
                <w:rPr>
                  <w:rFonts w:ascii="方正仿宋_GBK" w:eastAsia="方正仿宋_GBK" w:hAnsi="方正仿宋_GBK" w:cs="方正仿宋_GBK" w:hint="eastAsia"/>
                  <w:color w:val="000000"/>
                  <w:sz w:val="24"/>
                </w:rPr>
                <w:delText>/</w:delText>
              </w:r>
              <w:r w:rsidDel="00193B42">
                <w:rPr>
                  <w:rFonts w:ascii="方正仿宋_GBK" w:eastAsia="方正仿宋_GBK" w:hAnsi="方正仿宋_GBK" w:cs="方正仿宋_GBK" w:hint="eastAsia"/>
                  <w:color w:val="000000"/>
                  <w:sz w:val="24"/>
                </w:rPr>
                <w:delText>通讯作者在</w:delText>
              </w:r>
              <w:r w:rsidDel="00193B42">
                <w:rPr>
                  <w:rFonts w:ascii="方正仿宋_GBK" w:eastAsia="方正仿宋_GBK" w:hAnsi="方正仿宋_GBK" w:cs="方正仿宋_GBK" w:hint="eastAsia"/>
                  <w:color w:val="000000"/>
                  <w:sz w:val="24"/>
                </w:rPr>
                <w:delText>SCI</w:delText>
              </w:r>
              <w:r w:rsidDel="00193B42">
                <w:rPr>
                  <w:rFonts w:ascii="方正仿宋_GBK" w:eastAsia="方正仿宋_GBK" w:hAnsi="方正仿宋_GBK" w:cs="方正仿宋_GBK" w:hint="eastAsia"/>
                  <w:color w:val="000000"/>
                  <w:sz w:val="24"/>
                </w:rPr>
                <w:delText>期刊发表论文</w:delText>
              </w:r>
              <w:r w:rsidDel="00193B42">
                <w:rPr>
                  <w:rFonts w:ascii="方正仿宋_GBK" w:eastAsia="方正仿宋_GBK" w:hAnsi="方正仿宋_GBK" w:cs="方正仿宋_GBK" w:hint="eastAsia"/>
                  <w:color w:val="000000"/>
                  <w:sz w:val="24"/>
                </w:rPr>
                <w:delText>5</w:delText>
              </w:r>
              <w:r w:rsidDel="00193B42">
                <w:rPr>
                  <w:rFonts w:ascii="方正仿宋_GBK" w:eastAsia="方正仿宋_GBK" w:hAnsi="方正仿宋_GBK" w:cs="方正仿宋_GBK" w:hint="eastAsia"/>
                  <w:color w:val="000000"/>
                  <w:sz w:val="24"/>
                </w:rPr>
                <w:delText>篇，研究方向覆盖机器学习算法临床应用、医疗数据整合及模型性能验证等关键技术。团队已掌握“床旁超声影像指标</w:delText>
              </w:r>
              <w:r w:rsidDel="00193B42">
                <w:rPr>
                  <w:rFonts w:ascii="方正仿宋_GBK" w:eastAsia="方正仿宋_GBK" w:hAnsi="方正仿宋_GBK" w:cs="方正仿宋_GBK" w:hint="eastAsia"/>
                  <w:color w:val="000000"/>
                  <w:sz w:val="24"/>
                </w:rPr>
                <w:delText>+</w:delText>
              </w:r>
              <w:r w:rsidDel="00193B42">
                <w:rPr>
                  <w:rFonts w:ascii="方正仿宋_GBK" w:eastAsia="方正仿宋_GBK" w:hAnsi="方正仿宋_GBK" w:cs="方正仿宋_GBK" w:hint="eastAsia"/>
                  <w:color w:val="000000"/>
                  <w:sz w:val="24"/>
                </w:rPr>
                <w:delText>临床多维度参数”的多模态数据融合建模方法，在特征工程优化、算法泛化能力提升及模型临床适用性验证等方面形成核心技术储备，能够为本次预测模型的构建、优化及落地应用提供关键技术支撑。</w:delText>
              </w:r>
            </w:del>
          </w:p>
          <w:p w:rsidR="0067585B" w:rsidDel="00193B42" w:rsidRDefault="0067585B">
            <w:pPr>
              <w:snapToGrid w:val="0"/>
              <w:spacing w:line="276" w:lineRule="auto"/>
              <w:rPr>
                <w:del w:id="1108" w:author="Microsoft Office User" w:date="2025-06-20T14:55:00Z"/>
                <w:rFonts w:eastAsia="方正楷体_GBK" w:cs="方正楷体_GBK"/>
                <w:color w:val="000000"/>
                <w:sz w:val="28"/>
                <w:szCs w:val="28"/>
              </w:rPr>
            </w:pPr>
          </w:p>
          <w:p w:rsidR="0067585B" w:rsidDel="00193B42" w:rsidRDefault="0067585B">
            <w:pPr>
              <w:snapToGrid w:val="0"/>
              <w:spacing w:line="276" w:lineRule="auto"/>
              <w:ind w:left="90"/>
              <w:rPr>
                <w:del w:id="1109" w:author="Microsoft Office User" w:date="2025-06-20T14:55:00Z"/>
                <w:rFonts w:eastAsia="方正楷体_GBK" w:cs="方正楷体_GBK"/>
                <w:color w:val="000000"/>
                <w:sz w:val="28"/>
                <w:szCs w:val="28"/>
              </w:rPr>
            </w:pPr>
          </w:p>
          <w:p w:rsidR="0067585B" w:rsidDel="00193B42" w:rsidRDefault="0067585B">
            <w:pPr>
              <w:snapToGrid w:val="0"/>
              <w:spacing w:line="276" w:lineRule="auto"/>
              <w:rPr>
                <w:del w:id="1110" w:author="Microsoft Office User" w:date="2025-06-20T14:55:00Z"/>
                <w:rFonts w:eastAsia="方正楷体_GBK" w:cs="方正楷体_GBK"/>
                <w:color w:val="000000"/>
                <w:sz w:val="28"/>
                <w:szCs w:val="28"/>
              </w:rPr>
            </w:pPr>
          </w:p>
        </w:tc>
      </w:tr>
    </w:tbl>
    <w:p w:rsidR="0067585B" w:rsidDel="00193B42" w:rsidRDefault="0067585B">
      <w:pPr>
        <w:spacing w:line="276" w:lineRule="auto"/>
        <w:ind w:firstLineChars="200" w:firstLine="420"/>
        <w:rPr>
          <w:del w:id="1111" w:author="Microsoft Office User" w:date="2025-06-20T14:55:00Z"/>
          <w:rFonts w:eastAsia="方正黑体_GBK" w:cs="仿宋"/>
          <w:bCs/>
          <w:color w:val="000000"/>
          <w:szCs w:val="32"/>
        </w:rPr>
        <w:sectPr w:rsidR="0067585B" w:rsidDel="00193B42">
          <w:pgSz w:w="11906" w:h="16838"/>
          <w:pgMar w:top="2098" w:right="1474" w:bottom="1985" w:left="1588" w:header="851" w:footer="992" w:gutter="0"/>
          <w:cols w:space="720"/>
          <w:docGrid w:type="lines" w:linePitch="312"/>
        </w:sectPr>
      </w:pPr>
      <w:bookmarkStart w:id="1112" w:name="_Toc232178580_WPSOffice_Level1"/>
    </w:p>
    <w:p w:rsidR="0067585B" w:rsidDel="00193B42" w:rsidRDefault="001234A7">
      <w:pPr>
        <w:spacing w:line="276" w:lineRule="auto"/>
        <w:ind w:firstLineChars="200" w:firstLine="420"/>
        <w:rPr>
          <w:del w:id="1113" w:author="Microsoft Office User" w:date="2025-06-20T14:55:00Z"/>
          <w:rFonts w:eastAsia="方正黑体_GBK" w:cs="仿宋"/>
          <w:bCs/>
          <w:color w:val="000000"/>
          <w:szCs w:val="32"/>
        </w:rPr>
      </w:pPr>
      <w:del w:id="1114" w:author="Microsoft Office User" w:date="2025-06-20T14:55:00Z">
        <w:r w:rsidDel="00193B42">
          <w:rPr>
            <w:rFonts w:eastAsia="方正黑体_GBK" w:cs="仿宋" w:hint="eastAsia"/>
            <w:bCs/>
            <w:color w:val="000000"/>
            <w:szCs w:val="32"/>
          </w:rPr>
          <w:delText>五、项目负</w:delText>
        </w:r>
        <w:r w:rsidDel="00193B42">
          <w:rPr>
            <w:rFonts w:eastAsia="方正黑体_GBK" w:cs="仿宋" w:hint="eastAsia"/>
            <w:bCs/>
            <w:color w:val="000000"/>
            <w:szCs w:val="32"/>
          </w:rPr>
          <w:delText>责人所在专科临床服务水平（近</w:delText>
        </w:r>
        <w:r w:rsidDel="00193B42">
          <w:rPr>
            <w:rFonts w:eastAsia="方正黑体_GBK" w:cs="仿宋" w:hint="eastAsia"/>
            <w:bCs/>
            <w:color w:val="000000"/>
            <w:szCs w:val="32"/>
          </w:rPr>
          <w:delText>3</w:delText>
        </w:r>
        <w:r w:rsidDel="00193B42">
          <w:rPr>
            <w:rFonts w:eastAsia="方正黑体_GBK" w:cs="仿宋" w:hint="eastAsia"/>
            <w:bCs/>
            <w:color w:val="000000"/>
            <w:szCs w:val="32"/>
          </w:rPr>
          <w:delText>年）</w:delText>
        </w:r>
        <w:bookmarkEnd w:id="1112"/>
      </w:del>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60"/>
      </w:tblGrid>
      <w:tr w:rsidR="0067585B" w:rsidDel="00193B42">
        <w:trPr>
          <w:trHeight w:val="90"/>
          <w:del w:id="1115" w:author="Microsoft Office User" w:date="2025-06-20T14:55:00Z"/>
        </w:trPr>
        <w:tc>
          <w:tcPr>
            <w:tcW w:w="9060" w:type="dxa"/>
          </w:tcPr>
          <w:p w:rsidR="0067585B" w:rsidDel="00193B42" w:rsidRDefault="001234A7">
            <w:pPr>
              <w:snapToGrid w:val="0"/>
              <w:spacing w:line="276" w:lineRule="auto"/>
              <w:ind w:firstLineChars="200" w:firstLine="560"/>
              <w:rPr>
                <w:del w:id="1116" w:author="Microsoft Office User" w:date="2025-06-20T14:55:00Z"/>
                <w:rFonts w:eastAsia="方正楷体_GBK" w:cs="方正楷体_GBK"/>
                <w:color w:val="000000"/>
                <w:kern w:val="0"/>
                <w:sz w:val="28"/>
                <w:szCs w:val="28"/>
              </w:rPr>
            </w:pPr>
            <w:bookmarkStart w:id="1117" w:name="OLE_LINK35"/>
            <w:del w:id="1118" w:author="Microsoft Office User" w:date="2025-06-20T14:55:00Z">
              <w:r w:rsidDel="00193B42">
                <w:rPr>
                  <w:rFonts w:eastAsia="方正楷体_GBK" w:cs="方正楷体_GBK" w:hint="eastAsia"/>
                  <w:color w:val="000000"/>
                  <w:kern w:val="0"/>
                  <w:sz w:val="28"/>
                  <w:szCs w:val="28"/>
                </w:rPr>
                <w:delText>（一）专科临床服务能力（近三年，专科门诊接诊人次、住院人次、专科特色诊疗技术开展情况及在全市排位情况等）</w:delText>
              </w:r>
              <w:bookmarkEnd w:id="1117"/>
              <w:r w:rsidDel="00193B42">
                <w:rPr>
                  <w:rFonts w:eastAsia="方正楷体_GBK" w:cs="方正楷体_GBK" w:hint="eastAsia"/>
                  <w:color w:val="000000"/>
                  <w:kern w:val="0"/>
                  <w:sz w:val="28"/>
                  <w:szCs w:val="28"/>
                </w:rPr>
                <w:delText>。</w:delText>
              </w:r>
            </w:del>
          </w:p>
          <w:p w:rsidR="0067585B" w:rsidDel="00193B42" w:rsidRDefault="001234A7">
            <w:pPr>
              <w:snapToGrid w:val="0"/>
              <w:spacing w:line="276" w:lineRule="auto"/>
              <w:ind w:firstLineChars="200" w:firstLine="480"/>
              <w:rPr>
                <w:del w:id="1119" w:author="Microsoft Office User" w:date="2025-06-20T14:55:00Z"/>
                <w:rFonts w:ascii="方正仿宋_GBK" w:eastAsia="方正仿宋_GBK" w:hAnsi="方正仿宋_GBK" w:cs="方正仿宋_GBK"/>
                <w:color w:val="000000"/>
                <w:kern w:val="0"/>
                <w:sz w:val="24"/>
              </w:rPr>
            </w:pPr>
            <w:del w:id="1120" w:author="Microsoft Office User" w:date="2025-06-20T14:55:00Z">
              <w:r w:rsidDel="00193B42">
                <w:rPr>
                  <w:rFonts w:ascii="方正仿宋_GBK" w:eastAsia="方正仿宋_GBK" w:hAnsi="方正仿宋_GBK" w:cs="方正仿宋_GBK" w:hint="eastAsia"/>
                  <w:color w:val="000000"/>
                  <w:kern w:val="0"/>
                  <w:sz w:val="24"/>
                </w:rPr>
                <w:delText>本项目主要依托重庆市合川区人民医院重症医学科完成。我院重症医学科成立于</w:delText>
              </w:r>
              <w:r w:rsidDel="00193B42">
                <w:rPr>
                  <w:rFonts w:ascii="方正仿宋_GBK" w:eastAsia="方正仿宋_GBK" w:hAnsi="方正仿宋_GBK" w:cs="方正仿宋_GBK" w:hint="eastAsia"/>
                  <w:color w:val="000000"/>
                  <w:kern w:val="0"/>
                  <w:sz w:val="24"/>
                </w:rPr>
                <w:delText>2010</w:delText>
              </w:r>
              <w:r w:rsidDel="00193B42">
                <w:rPr>
                  <w:rFonts w:ascii="方正仿宋_GBK" w:eastAsia="方正仿宋_GBK" w:hAnsi="方正仿宋_GBK" w:cs="方正仿宋_GBK" w:hint="eastAsia"/>
                  <w:color w:val="000000"/>
                  <w:kern w:val="0"/>
                  <w:sz w:val="24"/>
                </w:rPr>
                <w:delText>年</w:delText>
              </w:r>
              <w:r w:rsidDel="00193B42">
                <w:rPr>
                  <w:rFonts w:ascii="方正仿宋_GBK" w:eastAsia="方正仿宋_GBK" w:hAnsi="方正仿宋_GBK" w:cs="方正仿宋_GBK" w:hint="eastAsia"/>
                  <w:color w:val="000000"/>
                  <w:kern w:val="0"/>
                  <w:sz w:val="24"/>
                </w:rPr>
                <w:delText>11</w:delText>
              </w:r>
              <w:r w:rsidDel="00193B42">
                <w:rPr>
                  <w:rFonts w:ascii="方正仿宋_GBK" w:eastAsia="方正仿宋_GBK" w:hAnsi="方正仿宋_GBK" w:cs="方正仿宋_GBK" w:hint="eastAsia"/>
                  <w:color w:val="000000"/>
                  <w:kern w:val="0"/>
                  <w:sz w:val="24"/>
                </w:rPr>
                <w:delText>月，是合川地区第一个</w:delText>
              </w:r>
              <w:r w:rsidDel="00193B42">
                <w:rPr>
                  <w:rFonts w:ascii="方正仿宋_GBK" w:eastAsia="方正仿宋_GBK" w:hAnsi="方正仿宋_GBK" w:cs="方正仿宋_GBK" w:hint="eastAsia"/>
                  <w:color w:val="000000"/>
                  <w:kern w:val="0"/>
                  <w:sz w:val="24"/>
                </w:rPr>
                <w:delText>ICU</w:delText>
              </w:r>
              <w:r w:rsidDel="00193B42">
                <w:rPr>
                  <w:rFonts w:ascii="方正仿宋_GBK" w:eastAsia="方正仿宋_GBK" w:hAnsi="方正仿宋_GBK" w:cs="方正仿宋_GBK" w:hint="eastAsia"/>
                  <w:color w:val="000000"/>
                  <w:kern w:val="0"/>
                  <w:sz w:val="24"/>
                </w:rPr>
                <w:delText>病房，为</w:delText>
              </w:r>
            </w:del>
            <w:ins w:id="1121" w:author="Administer" w:date="2025-06-09T16:33:00Z">
              <w:del w:id="1122" w:author="Microsoft Office User" w:date="2025-06-20T14:55:00Z">
                <w:r w:rsidDel="00193B42">
                  <w:rPr>
                    <w:rFonts w:ascii="方正仿宋_GBK" w:eastAsia="方正仿宋_GBK" w:hAnsi="方正仿宋_GBK" w:cs="方正仿宋_GBK" w:hint="eastAsia"/>
                    <w:color w:val="000000"/>
                    <w:kern w:val="0"/>
                    <w:sz w:val="24"/>
                  </w:rPr>
                  <w:delText>重庆市临床重点专科，</w:delText>
                </w:r>
              </w:del>
            </w:ins>
            <w:del w:id="1123" w:author="Microsoft Office User" w:date="2025-06-20T14:55:00Z">
              <w:r w:rsidDel="00193B42">
                <w:rPr>
                  <w:rFonts w:ascii="方正仿宋_GBK" w:eastAsia="方正仿宋_GBK" w:hAnsi="方正仿宋_GBK" w:cs="方正仿宋_GBK" w:hint="eastAsia"/>
                  <w:color w:val="000000"/>
                  <w:kern w:val="0"/>
                  <w:sz w:val="24"/>
                </w:rPr>
                <w:delText>合川区临床重点专科，床位设置为</w:delText>
              </w:r>
              <w:r w:rsidDel="00193B42">
                <w:rPr>
                  <w:rFonts w:ascii="方正仿宋_GBK" w:eastAsia="方正仿宋_GBK" w:hAnsi="方正仿宋_GBK" w:cs="方正仿宋_GBK" w:hint="eastAsia"/>
                  <w:color w:val="000000"/>
                  <w:kern w:val="0"/>
                  <w:sz w:val="24"/>
                </w:rPr>
                <w:delText>22</w:delText>
              </w:r>
              <w:r w:rsidDel="00193B42">
                <w:rPr>
                  <w:rFonts w:ascii="方正仿宋_GBK" w:eastAsia="方正仿宋_GBK" w:hAnsi="方正仿宋_GBK" w:cs="方正仿宋_GBK" w:hint="eastAsia"/>
                  <w:color w:val="000000"/>
                  <w:kern w:val="0"/>
                  <w:sz w:val="24"/>
                </w:rPr>
                <w:delText>张，病区总面积为</w:delText>
              </w:r>
              <w:r w:rsidDel="00193B42">
                <w:rPr>
                  <w:rFonts w:ascii="方正仿宋_GBK" w:eastAsia="方正仿宋_GBK" w:hAnsi="方正仿宋_GBK" w:cs="方正仿宋_GBK" w:hint="eastAsia"/>
                  <w:color w:val="000000"/>
                  <w:kern w:val="0"/>
                  <w:sz w:val="24"/>
                </w:rPr>
                <w:delText>1500</w:delText>
              </w:r>
              <w:r w:rsidDel="00193B42">
                <w:rPr>
                  <w:rFonts w:ascii="方正仿宋_GBK" w:eastAsia="方正仿宋_GBK" w:hAnsi="方正仿宋_GBK" w:cs="方正仿宋_GBK" w:hint="eastAsia"/>
                  <w:color w:val="000000"/>
                  <w:kern w:val="0"/>
                  <w:sz w:val="24"/>
                </w:rPr>
                <w:delText>平方米。科室主要负责收治危重症患者，无专科门诊设置，主要收治的病种包括急性呼吸窘迫综合征（</w:delText>
              </w:r>
              <w:r w:rsidDel="00193B42">
                <w:rPr>
                  <w:rFonts w:ascii="方正仿宋_GBK" w:eastAsia="方正仿宋_GBK" w:hAnsi="方正仿宋_GBK" w:cs="方正仿宋_GBK" w:hint="eastAsia"/>
                  <w:color w:val="000000"/>
                  <w:kern w:val="0"/>
                  <w:sz w:val="24"/>
                </w:rPr>
                <w:delText>ARDS</w:delText>
              </w:r>
              <w:r w:rsidDel="00193B42">
                <w:rPr>
                  <w:rFonts w:ascii="方正仿宋_GBK" w:eastAsia="方正仿宋_GBK" w:hAnsi="方正仿宋_GBK" w:cs="方正仿宋_GBK" w:hint="eastAsia"/>
                  <w:color w:val="000000"/>
                  <w:kern w:val="0"/>
                  <w:sz w:val="24"/>
                </w:rPr>
                <w:delText>）；多器官功能不全综合征（</w:delText>
              </w:r>
              <w:r w:rsidDel="00193B42">
                <w:rPr>
                  <w:rFonts w:ascii="方正仿宋_GBK" w:eastAsia="方正仿宋_GBK" w:hAnsi="方正仿宋_GBK" w:cs="方正仿宋_GBK" w:hint="eastAsia"/>
                  <w:color w:val="000000"/>
                  <w:kern w:val="0"/>
                  <w:sz w:val="24"/>
                </w:rPr>
                <w:delText>MODS</w:delText>
              </w:r>
              <w:r w:rsidDel="00193B42">
                <w:rPr>
                  <w:rFonts w:ascii="方正仿宋_GBK" w:eastAsia="方正仿宋_GBK" w:hAnsi="方正仿宋_GBK" w:cs="方正仿宋_GBK" w:hint="eastAsia"/>
                  <w:color w:val="000000"/>
                  <w:kern w:val="0"/>
                  <w:sz w:val="24"/>
                </w:rPr>
                <w:delText>）；心肺脑复苏（</w:delText>
              </w:r>
              <w:r w:rsidDel="00193B42">
                <w:rPr>
                  <w:rFonts w:ascii="方正仿宋_GBK" w:eastAsia="方正仿宋_GBK" w:hAnsi="方正仿宋_GBK" w:cs="方正仿宋_GBK" w:hint="eastAsia"/>
                  <w:color w:val="000000"/>
                  <w:kern w:val="0"/>
                  <w:sz w:val="24"/>
                </w:rPr>
                <w:delText>CPCR</w:delText>
              </w:r>
              <w:r w:rsidDel="00193B42">
                <w:rPr>
                  <w:rFonts w:ascii="方正仿宋_GBK" w:eastAsia="方正仿宋_GBK" w:hAnsi="方正仿宋_GBK" w:cs="方正仿宋_GBK" w:hint="eastAsia"/>
                  <w:color w:val="000000"/>
                  <w:kern w:val="0"/>
                  <w:sz w:val="24"/>
                </w:rPr>
                <w:delText>）后；严重休克、严重感染；严重复合伤、多发伤；急性药物、毒物中毒；多器官衰竭等。科室</w:delText>
              </w:r>
              <w:r w:rsidDel="00193B42">
                <w:rPr>
                  <w:rFonts w:ascii="方正仿宋_GBK" w:eastAsia="方正仿宋_GBK" w:hAnsi="方正仿宋_GBK" w:cs="方正仿宋_GBK" w:hint="eastAsia"/>
                  <w:color w:val="000000"/>
                  <w:kern w:val="0"/>
                  <w:sz w:val="24"/>
                </w:rPr>
                <w:delText>2022</w:delText>
              </w:r>
              <w:r w:rsidDel="00193B42">
                <w:rPr>
                  <w:rFonts w:ascii="方正仿宋_GBK" w:eastAsia="方正仿宋_GBK" w:hAnsi="方正仿宋_GBK" w:cs="方正仿宋_GBK" w:hint="eastAsia"/>
                  <w:color w:val="000000"/>
                  <w:kern w:val="0"/>
                  <w:sz w:val="24"/>
                </w:rPr>
                <w:delText>年收治患者</w:delText>
              </w:r>
              <w:r w:rsidDel="00193B42">
                <w:rPr>
                  <w:rFonts w:ascii="方正仿宋_GBK" w:eastAsia="方正仿宋_GBK" w:hAnsi="方正仿宋_GBK" w:cs="方正仿宋_GBK" w:hint="eastAsia"/>
                  <w:color w:val="000000"/>
                  <w:kern w:val="0"/>
                  <w:sz w:val="24"/>
                </w:rPr>
                <w:delText>990</w:delText>
              </w:r>
              <w:r w:rsidDel="00193B42">
                <w:rPr>
                  <w:rFonts w:ascii="方正仿宋_GBK" w:eastAsia="方正仿宋_GBK" w:hAnsi="方正仿宋_GBK" w:cs="方正仿宋_GBK" w:hint="eastAsia"/>
                  <w:color w:val="000000"/>
                  <w:kern w:val="0"/>
                  <w:sz w:val="24"/>
                </w:rPr>
                <w:delText>人次；</w:delText>
              </w:r>
              <w:r w:rsidDel="00193B42">
                <w:rPr>
                  <w:rFonts w:ascii="方正仿宋_GBK" w:eastAsia="方正仿宋_GBK" w:hAnsi="方正仿宋_GBK" w:cs="方正仿宋_GBK" w:hint="eastAsia"/>
                  <w:color w:val="000000"/>
                  <w:kern w:val="0"/>
                  <w:sz w:val="24"/>
                </w:rPr>
                <w:delText>2023</w:delText>
              </w:r>
              <w:r w:rsidDel="00193B42">
                <w:rPr>
                  <w:rFonts w:ascii="方正仿宋_GBK" w:eastAsia="方正仿宋_GBK" w:hAnsi="方正仿宋_GBK" w:cs="方正仿宋_GBK" w:hint="eastAsia"/>
                  <w:color w:val="000000"/>
                  <w:kern w:val="0"/>
                  <w:sz w:val="24"/>
                </w:rPr>
                <w:delText>年收治患者</w:delText>
              </w:r>
              <w:r w:rsidDel="00193B42">
                <w:rPr>
                  <w:rFonts w:ascii="方正仿宋_GBK" w:eastAsia="方正仿宋_GBK" w:hAnsi="方正仿宋_GBK" w:cs="方正仿宋_GBK" w:hint="eastAsia"/>
                  <w:color w:val="000000"/>
                  <w:kern w:val="0"/>
                  <w:sz w:val="24"/>
                </w:rPr>
                <w:delText>1136</w:delText>
              </w:r>
              <w:r w:rsidDel="00193B42">
                <w:rPr>
                  <w:rFonts w:ascii="方正仿宋_GBK" w:eastAsia="方正仿宋_GBK" w:hAnsi="方正仿宋_GBK" w:cs="方正仿宋_GBK" w:hint="eastAsia"/>
                  <w:color w:val="000000"/>
                  <w:kern w:val="0"/>
                  <w:sz w:val="24"/>
                </w:rPr>
                <w:delText>人次；</w:delText>
              </w:r>
              <w:r w:rsidDel="00193B42">
                <w:rPr>
                  <w:rFonts w:ascii="方正仿宋_GBK" w:eastAsia="方正仿宋_GBK" w:hAnsi="方正仿宋_GBK" w:cs="方正仿宋_GBK" w:hint="eastAsia"/>
                  <w:color w:val="000000"/>
                  <w:kern w:val="0"/>
                  <w:sz w:val="24"/>
                </w:rPr>
                <w:delText>2024</w:delText>
              </w:r>
              <w:r w:rsidDel="00193B42">
                <w:rPr>
                  <w:rFonts w:ascii="方正仿宋_GBK" w:eastAsia="方正仿宋_GBK" w:hAnsi="方正仿宋_GBK" w:cs="方正仿宋_GBK" w:hint="eastAsia"/>
                  <w:color w:val="000000"/>
                  <w:kern w:val="0"/>
                  <w:sz w:val="24"/>
                </w:rPr>
                <w:delText>年收治患者年收治</w:delText>
              </w:r>
              <w:r w:rsidDel="00193B42">
                <w:rPr>
                  <w:rFonts w:ascii="方正仿宋_GBK" w:eastAsia="方正仿宋_GBK" w:hAnsi="方正仿宋_GBK" w:cs="方正仿宋_GBK" w:hint="eastAsia"/>
                  <w:color w:val="000000"/>
                  <w:kern w:val="0"/>
                  <w:sz w:val="24"/>
                </w:rPr>
                <w:delText>1123</w:delText>
              </w:r>
              <w:r w:rsidDel="00193B42">
                <w:rPr>
                  <w:rFonts w:ascii="方正仿宋_GBK" w:eastAsia="方正仿宋_GBK" w:hAnsi="方正仿宋_GBK" w:cs="方正仿宋_GBK" w:hint="eastAsia"/>
                  <w:color w:val="000000"/>
                  <w:kern w:val="0"/>
                  <w:sz w:val="24"/>
                </w:rPr>
                <w:delText>人次。</w:delText>
              </w:r>
            </w:del>
          </w:p>
          <w:p w:rsidR="0067585B" w:rsidDel="00193B42" w:rsidRDefault="001234A7">
            <w:pPr>
              <w:snapToGrid w:val="0"/>
              <w:spacing w:line="276" w:lineRule="auto"/>
              <w:ind w:firstLineChars="200" w:firstLine="480"/>
              <w:rPr>
                <w:del w:id="1124" w:author="Microsoft Office User" w:date="2025-06-20T14:55:00Z"/>
                <w:rFonts w:ascii="方正仿宋_GBK" w:eastAsia="方正仿宋_GBK" w:hAnsi="方正仿宋_GBK" w:cs="方正仿宋_GBK"/>
                <w:color w:val="000000"/>
                <w:kern w:val="0"/>
                <w:sz w:val="24"/>
              </w:rPr>
            </w:pPr>
            <w:del w:id="1125" w:author="Microsoft Office User" w:date="2025-06-20T14:55:00Z">
              <w:r w:rsidDel="00193B42">
                <w:rPr>
                  <w:rFonts w:ascii="方正仿宋_GBK" w:eastAsia="方正仿宋_GBK" w:hAnsi="方正仿宋_GBK" w:cs="方正仿宋_GBK" w:hint="eastAsia"/>
                  <w:color w:val="000000"/>
                  <w:kern w:val="0"/>
                  <w:sz w:val="24"/>
                </w:rPr>
                <w:delText>科室拥有先进的监护治疗设备，包括有创无创呼吸机，床旁</w:delText>
              </w:r>
              <w:r w:rsidDel="00193B42">
                <w:rPr>
                  <w:rFonts w:ascii="方正仿宋_GBK" w:eastAsia="方正仿宋_GBK" w:hAnsi="方正仿宋_GBK" w:cs="方正仿宋_GBK" w:hint="eastAsia"/>
                  <w:color w:val="000000"/>
                  <w:kern w:val="0"/>
                  <w:sz w:val="24"/>
                </w:rPr>
                <w:delText>DR</w:delText>
              </w:r>
              <w:r w:rsidDel="00193B42">
                <w:rPr>
                  <w:rFonts w:ascii="方正仿宋_GBK" w:eastAsia="方正仿宋_GBK" w:hAnsi="方正仿宋_GBK" w:cs="方正仿宋_GBK" w:hint="eastAsia"/>
                  <w:color w:val="000000"/>
                  <w:kern w:val="0"/>
                  <w:sz w:val="24"/>
                </w:rPr>
                <w:delText>机，血液净化治疗</w:delText>
              </w:r>
              <w:r w:rsidDel="00193B42">
                <w:rPr>
                  <w:rFonts w:ascii="方正仿宋_GBK" w:eastAsia="方正仿宋_GBK" w:hAnsi="方正仿宋_GBK" w:cs="方正仿宋_GBK" w:hint="eastAsia"/>
                  <w:color w:val="000000"/>
                  <w:kern w:val="0"/>
                  <w:sz w:val="24"/>
                </w:rPr>
                <w:delText>CRRT</w:delText>
              </w:r>
              <w:r w:rsidDel="00193B42">
                <w:rPr>
                  <w:rFonts w:ascii="方正仿宋_GBK" w:eastAsia="方正仿宋_GBK" w:hAnsi="方正仿宋_GBK" w:cs="方正仿宋_GBK" w:hint="eastAsia"/>
                  <w:color w:val="000000"/>
                  <w:kern w:val="0"/>
                  <w:sz w:val="24"/>
                </w:rPr>
                <w:delText>机，纤维支气管镜，无创</w:delText>
              </w:r>
              <w:r w:rsidDel="00193B42">
                <w:rPr>
                  <w:rFonts w:ascii="方正仿宋_GBK" w:eastAsia="方正仿宋_GBK" w:hAnsi="方正仿宋_GBK" w:cs="方正仿宋_GBK" w:hint="eastAsia"/>
                  <w:color w:val="000000"/>
                  <w:kern w:val="0"/>
                  <w:sz w:val="24"/>
                </w:rPr>
                <w:delText>(</w:delText>
              </w:r>
              <w:r w:rsidDel="00193B42">
                <w:rPr>
                  <w:rFonts w:ascii="方正仿宋_GBK" w:eastAsia="方正仿宋_GBK" w:hAnsi="方正仿宋_GBK" w:cs="方正仿宋_GBK" w:hint="eastAsia"/>
                  <w:color w:val="000000"/>
                  <w:kern w:val="0"/>
                  <w:sz w:val="24"/>
                </w:rPr>
                <w:delText>电阻抗</w:delText>
              </w:r>
              <w:r w:rsidDel="00193B42">
                <w:rPr>
                  <w:rFonts w:ascii="方正仿宋_GBK" w:eastAsia="方正仿宋_GBK" w:hAnsi="方正仿宋_GBK" w:cs="方正仿宋_GBK" w:hint="eastAsia"/>
                  <w:color w:val="000000"/>
                  <w:kern w:val="0"/>
                  <w:sz w:val="24"/>
                </w:rPr>
                <w:delText>)</w:delText>
              </w:r>
              <w:r w:rsidDel="00193B42">
                <w:rPr>
                  <w:rFonts w:ascii="方正仿宋_GBK" w:eastAsia="方正仿宋_GBK" w:hAnsi="方正仿宋_GBK" w:cs="方正仿宋_GBK" w:hint="eastAsia"/>
                  <w:color w:val="000000"/>
                  <w:kern w:val="0"/>
                  <w:sz w:val="24"/>
                </w:rPr>
                <w:delText>、有创血流动力学监测机（</w:delText>
              </w:r>
              <w:r w:rsidDel="00193B42">
                <w:rPr>
                  <w:rFonts w:ascii="方正仿宋_GBK" w:eastAsia="方正仿宋_GBK" w:hAnsi="方正仿宋_GBK" w:cs="方正仿宋_GBK" w:hint="eastAsia"/>
                  <w:color w:val="000000"/>
                  <w:kern w:val="0"/>
                  <w:sz w:val="24"/>
                </w:rPr>
                <w:delText>PICCO</w:delText>
              </w:r>
              <w:r w:rsidDel="00193B42">
                <w:rPr>
                  <w:rFonts w:ascii="方正仿宋_GBK" w:eastAsia="方正仿宋_GBK" w:hAnsi="方正仿宋_GBK" w:cs="方正仿宋_GBK" w:hint="eastAsia"/>
                  <w:color w:val="000000"/>
                  <w:kern w:val="0"/>
                  <w:sz w:val="24"/>
                </w:rPr>
                <w:delText>），床旁超声机，高级监护仪配套、血气分析仪、除颤仪、排痰机等。</w:delText>
              </w:r>
            </w:del>
          </w:p>
          <w:p w:rsidR="0067585B" w:rsidDel="00193B42" w:rsidRDefault="001234A7">
            <w:pPr>
              <w:snapToGrid w:val="0"/>
              <w:spacing w:line="276" w:lineRule="auto"/>
              <w:ind w:firstLineChars="200" w:firstLine="480"/>
              <w:rPr>
                <w:del w:id="1126" w:author="Microsoft Office User" w:date="2025-06-20T14:55:00Z"/>
                <w:rFonts w:ascii="方正仿宋_GBK" w:eastAsia="方正仿宋_GBK" w:hAnsi="方正仿宋_GBK" w:cs="方正仿宋_GBK"/>
                <w:color w:val="000000"/>
                <w:kern w:val="0"/>
                <w:sz w:val="24"/>
              </w:rPr>
            </w:pPr>
            <w:del w:id="1127" w:author="Microsoft Office User" w:date="2025-06-20T14:55:00Z">
              <w:r w:rsidDel="00193B42">
                <w:rPr>
                  <w:rFonts w:ascii="方正仿宋_GBK" w:eastAsia="方正仿宋_GBK" w:hAnsi="方正仿宋_GBK" w:cs="方正仿宋_GBK" w:hint="eastAsia"/>
                  <w:color w:val="000000"/>
                  <w:kern w:val="0"/>
                  <w:sz w:val="24"/>
                </w:rPr>
                <w:delText>科室目前已经开展的技术包括：</w:delText>
              </w:r>
            </w:del>
          </w:p>
          <w:p w:rsidR="0067585B" w:rsidDel="00193B42" w:rsidRDefault="001234A7">
            <w:pPr>
              <w:snapToGrid w:val="0"/>
              <w:spacing w:line="276" w:lineRule="auto"/>
              <w:ind w:firstLineChars="200" w:firstLine="480"/>
              <w:rPr>
                <w:del w:id="1128" w:author="Microsoft Office User" w:date="2025-06-20T14:55:00Z"/>
                <w:rFonts w:ascii="方正仿宋_GBK" w:eastAsia="方正仿宋_GBK" w:hAnsi="方正仿宋_GBK" w:cs="方正仿宋_GBK"/>
                <w:color w:val="000000"/>
                <w:kern w:val="0"/>
                <w:sz w:val="24"/>
              </w:rPr>
            </w:pPr>
            <w:del w:id="1129" w:author="Microsoft Office User" w:date="2025-06-20T14:55:00Z">
              <w:r w:rsidDel="00193B42">
                <w:rPr>
                  <w:rFonts w:ascii="方正仿宋_GBK" w:eastAsia="方正仿宋_GBK" w:hAnsi="方正仿宋_GBK" w:cs="方正仿宋_GBK" w:hint="eastAsia"/>
                  <w:color w:val="000000"/>
                  <w:kern w:val="0"/>
                  <w:sz w:val="24"/>
                </w:rPr>
                <w:delText>床旁超声技术：可开展床旁肺部超声、下腔静脉变异度测量、超声测量视神经鞘直径评定颅内压、肾血管多普勒评定肾脏灌注功能等，为危重症患者的病情评估提供了重要依据。</w:delText>
              </w:r>
            </w:del>
          </w:p>
          <w:p w:rsidR="0067585B" w:rsidDel="00193B42" w:rsidRDefault="001234A7">
            <w:pPr>
              <w:snapToGrid w:val="0"/>
              <w:spacing w:line="276" w:lineRule="auto"/>
              <w:ind w:firstLineChars="200" w:firstLine="480"/>
              <w:rPr>
                <w:del w:id="1130" w:author="Microsoft Office User" w:date="2025-06-20T14:55:00Z"/>
                <w:rFonts w:ascii="方正仿宋_GBK" w:eastAsia="方正仿宋_GBK" w:hAnsi="方正仿宋_GBK" w:cs="方正仿宋_GBK"/>
                <w:color w:val="000000"/>
                <w:kern w:val="0"/>
                <w:sz w:val="24"/>
              </w:rPr>
            </w:pPr>
            <w:del w:id="1131" w:author="Microsoft Office User" w:date="2025-06-20T14:55:00Z">
              <w:r w:rsidDel="00193B42">
                <w:rPr>
                  <w:rFonts w:ascii="方正仿宋_GBK" w:eastAsia="方正仿宋_GBK" w:hAnsi="方正仿宋_GBK" w:cs="方正仿宋_GBK" w:hint="eastAsia"/>
                  <w:color w:val="000000"/>
                  <w:kern w:val="0"/>
                  <w:sz w:val="24"/>
                </w:rPr>
                <w:delText>血液净化技术：熟练开展连续血液净化（</w:delText>
              </w:r>
              <w:r w:rsidDel="00193B42">
                <w:rPr>
                  <w:rFonts w:ascii="方正仿宋_GBK" w:eastAsia="方正仿宋_GBK" w:hAnsi="方正仿宋_GBK" w:cs="方正仿宋_GBK" w:hint="eastAsia"/>
                  <w:color w:val="000000"/>
                  <w:kern w:val="0"/>
                  <w:sz w:val="24"/>
                </w:rPr>
                <w:delText>CRRT</w:delText>
              </w:r>
              <w:r w:rsidDel="00193B42">
                <w:rPr>
                  <w:rFonts w:ascii="方正仿宋_GBK" w:eastAsia="方正仿宋_GBK" w:hAnsi="方正仿宋_GBK" w:cs="方正仿宋_GBK" w:hint="eastAsia"/>
                  <w:color w:val="000000"/>
                  <w:kern w:val="0"/>
                  <w:sz w:val="24"/>
                </w:rPr>
                <w:delText>）、单膜血浆置换、</w:delText>
              </w:r>
              <w:r w:rsidDel="00193B42">
                <w:rPr>
                  <w:rFonts w:ascii="方正仿宋_GBK" w:eastAsia="方正仿宋_GBK" w:hAnsi="方正仿宋_GBK" w:cs="方正仿宋_GBK" w:hint="eastAsia"/>
                  <w:color w:val="000000"/>
                  <w:kern w:val="0"/>
                  <w:sz w:val="24"/>
                </w:rPr>
                <w:delText>DPMAS</w:delText>
              </w:r>
              <w:r w:rsidDel="00193B42">
                <w:rPr>
                  <w:rFonts w:ascii="方正仿宋_GBK" w:eastAsia="方正仿宋_GBK" w:hAnsi="方正仿宋_GBK" w:cs="方正仿宋_GBK" w:hint="eastAsia"/>
                  <w:color w:val="000000"/>
                  <w:kern w:val="0"/>
                  <w:sz w:val="24"/>
                </w:rPr>
                <w:delText>（双重血浆分子吸附系统）等技术，对多器官功能不全综合征（</w:delText>
              </w:r>
              <w:r w:rsidDel="00193B42">
                <w:rPr>
                  <w:rFonts w:ascii="方正仿宋_GBK" w:eastAsia="方正仿宋_GBK" w:hAnsi="方正仿宋_GBK" w:cs="方正仿宋_GBK" w:hint="eastAsia"/>
                  <w:color w:val="000000"/>
                  <w:kern w:val="0"/>
                  <w:sz w:val="24"/>
                </w:rPr>
                <w:delText>MODS</w:delText>
              </w:r>
              <w:r w:rsidDel="00193B42">
                <w:rPr>
                  <w:rFonts w:ascii="方正仿宋_GBK" w:eastAsia="方正仿宋_GBK" w:hAnsi="方正仿宋_GBK" w:cs="方正仿宋_GBK" w:hint="eastAsia"/>
                  <w:color w:val="000000"/>
                  <w:kern w:val="0"/>
                  <w:sz w:val="24"/>
                </w:rPr>
                <w:delText>）、急性肾损伤、脓毒症等危重症患者的救治效果显著。</w:delText>
              </w:r>
            </w:del>
          </w:p>
          <w:p w:rsidR="0067585B" w:rsidDel="00193B42" w:rsidRDefault="001234A7">
            <w:pPr>
              <w:snapToGrid w:val="0"/>
              <w:spacing w:line="276" w:lineRule="auto"/>
              <w:ind w:firstLineChars="200" w:firstLine="480"/>
              <w:rPr>
                <w:del w:id="1132" w:author="Microsoft Office User" w:date="2025-06-20T14:55:00Z"/>
                <w:rFonts w:ascii="方正仿宋_GBK" w:eastAsia="方正仿宋_GBK" w:hAnsi="方正仿宋_GBK" w:cs="方正仿宋_GBK"/>
                <w:color w:val="000000"/>
                <w:kern w:val="0"/>
                <w:sz w:val="24"/>
              </w:rPr>
            </w:pPr>
            <w:del w:id="1133" w:author="Microsoft Office User" w:date="2025-06-20T14:55:00Z">
              <w:r w:rsidDel="00193B42">
                <w:rPr>
                  <w:rFonts w:ascii="方正仿宋_GBK" w:eastAsia="方正仿宋_GBK" w:hAnsi="方正仿宋_GBK" w:cs="方正仿宋_GBK" w:hint="eastAsia"/>
                  <w:color w:val="000000"/>
                  <w:kern w:val="0"/>
                  <w:sz w:val="24"/>
                </w:rPr>
                <w:delText>呼吸支持技术：常规开展机械通气、气管插</w:delText>
              </w:r>
              <w:r w:rsidDel="00193B42">
                <w:rPr>
                  <w:rFonts w:ascii="方正仿宋_GBK" w:eastAsia="方正仿宋_GBK" w:hAnsi="方正仿宋_GBK" w:cs="方正仿宋_GBK" w:hint="eastAsia"/>
                  <w:color w:val="000000"/>
                  <w:kern w:val="0"/>
                  <w:sz w:val="24"/>
                </w:rPr>
                <w:delText>管、经皮气管切开等技术，其中机械通气年操作量达</w:delText>
              </w:r>
              <w:r w:rsidDel="00193B42">
                <w:rPr>
                  <w:rFonts w:ascii="方正仿宋_GBK" w:eastAsia="方正仿宋_GBK" w:hAnsi="方正仿宋_GBK" w:cs="方正仿宋_GBK" w:hint="eastAsia"/>
                  <w:color w:val="000000"/>
                  <w:kern w:val="0"/>
                  <w:sz w:val="24"/>
                </w:rPr>
                <w:delText xml:space="preserve"> 2800 </w:delText>
              </w:r>
              <w:r w:rsidDel="00193B42">
                <w:rPr>
                  <w:rFonts w:ascii="方正仿宋_GBK" w:eastAsia="方正仿宋_GBK" w:hAnsi="方正仿宋_GBK" w:cs="方正仿宋_GBK" w:hint="eastAsia"/>
                  <w:color w:val="000000"/>
                  <w:kern w:val="0"/>
                  <w:sz w:val="24"/>
                </w:rPr>
                <w:delText>余例，有效改善了呼吸衰竭患者的通气功能。</w:delText>
              </w:r>
            </w:del>
          </w:p>
          <w:p w:rsidR="0067585B" w:rsidDel="00193B42" w:rsidRDefault="001234A7">
            <w:pPr>
              <w:snapToGrid w:val="0"/>
              <w:spacing w:line="276" w:lineRule="auto"/>
              <w:ind w:firstLineChars="200" w:firstLine="480"/>
              <w:rPr>
                <w:del w:id="1134" w:author="Microsoft Office User" w:date="2025-06-20T14:55:00Z"/>
                <w:rFonts w:ascii="方正仿宋_GBK" w:eastAsia="方正仿宋_GBK" w:hAnsi="方正仿宋_GBK" w:cs="方正仿宋_GBK"/>
                <w:color w:val="000000"/>
                <w:kern w:val="0"/>
                <w:sz w:val="24"/>
              </w:rPr>
            </w:pPr>
            <w:del w:id="1135" w:author="Microsoft Office User" w:date="2025-06-20T14:55:00Z">
              <w:r w:rsidDel="00193B42">
                <w:rPr>
                  <w:rFonts w:ascii="方正仿宋_GBK" w:eastAsia="方正仿宋_GBK" w:hAnsi="方正仿宋_GBK" w:cs="方正仿宋_GBK" w:hint="eastAsia"/>
                  <w:color w:val="000000"/>
                  <w:kern w:val="0"/>
                  <w:sz w:val="24"/>
                </w:rPr>
                <w:delText>纤维支气管镜技术：年开展纤维支气管镜肺泡灌洗</w:delText>
              </w:r>
              <w:r w:rsidDel="00193B42">
                <w:rPr>
                  <w:rFonts w:ascii="方正仿宋_GBK" w:eastAsia="方正仿宋_GBK" w:hAnsi="方正仿宋_GBK" w:cs="方正仿宋_GBK" w:hint="eastAsia"/>
                  <w:color w:val="000000"/>
                  <w:kern w:val="0"/>
                  <w:sz w:val="24"/>
                </w:rPr>
                <w:delText xml:space="preserve"> 4700 </w:delText>
              </w:r>
              <w:r w:rsidDel="00193B42">
                <w:rPr>
                  <w:rFonts w:ascii="方正仿宋_GBK" w:eastAsia="方正仿宋_GBK" w:hAnsi="方正仿宋_GBK" w:cs="方正仿宋_GBK" w:hint="eastAsia"/>
                  <w:color w:val="000000"/>
                  <w:kern w:val="0"/>
                  <w:sz w:val="24"/>
                </w:rPr>
                <w:delText>余例，在肺部感染、气道管理等方面发挥了重要作用。</w:delText>
              </w:r>
            </w:del>
          </w:p>
          <w:p w:rsidR="0067585B" w:rsidDel="00193B42" w:rsidRDefault="001234A7">
            <w:pPr>
              <w:snapToGrid w:val="0"/>
              <w:spacing w:line="276" w:lineRule="auto"/>
              <w:ind w:firstLineChars="200" w:firstLine="480"/>
              <w:rPr>
                <w:del w:id="1136" w:author="Microsoft Office User" w:date="2025-06-20T14:55:00Z"/>
                <w:rFonts w:ascii="方正仿宋_GBK" w:eastAsia="方正仿宋_GBK" w:hAnsi="方正仿宋_GBK" w:cs="方正仿宋_GBK"/>
                <w:color w:val="000000"/>
                <w:kern w:val="0"/>
                <w:sz w:val="24"/>
              </w:rPr>
            </w:pPr>
            <w:del w:id="1137" w:author="Microsoft Office User" w:date="2025-06-20T14:55:00Z">
              <w:r w:rsidDel="00193B42">
                <w:rPr>
                  <w:rFonts w:ascii="方正仿宋_GBK" w:eastAsia="方正仿宋_GBK" w:hAnsi="方正仿宋_GBK" w:cs="方正仿宋_GBK" w:hint="eastAsia"/>
                  <w:color w:val="000000"/>
                  <w:kern w:val="0"/>
                  <w:sz w:val="24"/>
                </w:rPr>
                <w:delText>有创血流动力学监测技术：可准确评估患者的循环状态，指导液体管理和血管活性药物的使用。</w:delText>
              </w:r>
            </w:del>
          </w:p>
          <w:p w:rsidR="0067585B" w:rsidDel="00193B42" w:rsidRDefault="001234A7">
            <w:pPr>
              <w:snapToGrid w:val="0"/>
              <w:spacing w:line="276" w:lineRule="auto"/>
              <w:ind w:firstLineChars="200" w:firstLine="480"/>
              <w:rPr>
                <w:del w:id="1138" w:author="Microsoft Office User" w:date="2025-06-20T14:55:00Z"/>
                <w:rFonts w:ascii="方正仿宋_GBK" w:eastAsia="方正仿宋_GBK" w:hAnsi="方正仿宋_GBK" w:cs="方正仿宋_GBK"/>
                <w:color w:val="000000"/>
                <w:kern w:val="0"/>
                <w:sz w:val="24"/>
              </w:rPr>
            </w:pPr>
            <w:del w:id="1139" w:author="Microsoft Office User" w:date="2025-06-20T14:55:00Z">
              <w:r w:rsidDel="00193B42">
                <w:rPr>
                  <w:rFonts w:ascii="方正仿宋_GBK" w:eastAsia="方正仿宋_GBK" w:hAnsi="方正仿宋_GBK" w:cs="方正仿宋_GBK" w:hint="eastAsia"/>
                  <w:color w:val="000000"/>
                  <w:kern w:val="0"/>
                  <w:sz w:val="24"/>
                </w:rPr>
                <w:delText>科室作为重庆市临床重点专科，综合实力在全市区县医院重症医学科中位于前列但与主城区顶级三甲医院的</w:delText>
              </w:r>
              <w:r w:rsidDel="00193B42">
                <w:rPr>
                  <w:rFonts w:ascii="方正仿宋_GBK" w:eastAsia="方正仿宋_GBK" w:hAnsi="方正仿宋_GBK" w:cs="方正仿宋_GBK" w:hint="eastAsia"/>
                  <w:color w:val="000000"/>
                  <w:kern w:val="0"/>
                  <w:sz w:val="24"/>
                </w:rPr>
                <w:delText>ICU</w:delText>
              </w:r>
              <w:r w:rsidDel="00193B42">
                <w:rPr>
                  <w:rFonts w:ascii="方正仿宋_GBK" w:eastAsia="方正仿宋_GBK" w:hAnsi="方正仿宋_GBK" w:cs="方正仿宋_GBK" w:hint="eastAsia"/>
                  <w:color w:val="000000"/>
                  <w:kern w:val="0"/>
                  <w:sz w:val="24"/>
                </w:rPr>
                <w:delText>相比，在技术难度、复杂病例处理能力等方面仍有差距。科室在危重症患者的救治成功率、平均住院日、病床使用率等关键指标上表现优</w:delText>
              </w:r>
              <w:r w:rsidDel="00193B42">
                <w:rPr>
                  <w:rFonts w:ascii="方正仿宋_GBK" w:eastAsia="方正仿宋_GBK" w:hAnsi="方正仿宋_GBK" w:cs="方正仿宋_GBK" w:hint="eastAsia"/>
                  <w:color w:val="000000"/>
                  <w:kern w:val="0"/>
                  <w:sz w:val="24"/>
                </w:rPr>
                <w:delText>异，</w:delText>
              </w:r>
              <w:r w:rsidDel="00193B42">
                <w:rPr>
                  <w:rFonts w:ascii="方正仿宋_GBK" w:eastAsia="方正仿宋_GBK" w:hAnsi="方正仿宋_GBK" w:cs="方正仿宋_GBK" w:hint="eastAsia"/>
                  <w:color w:val="000000"/>
                  <w:kern w:val="0"/>
                  <w:sz w:val="24"/>
                </w:rPr>
                <w:delText>2024</w:delText>
              </w:r>
              <w:r w:rsidDel="00193B42">
                <w:rPr>
                  <w:rFonts w:ascii="方正仿宋_GBK" w:eastAsia="方正仿宋_GBK" w:hAnsi="方正仿宋_GBK" w:cs="方正仿宋_GBK" w:hint="eastAsia"/>
                  <w:color w:val="000000"/>
                  <w:kern w:val="0"/>
                  <w:sz w:val="24"/>
                </w:rPr>
                <w:delText>年住院患者救成功率达</w:delText>
              </w:r>
              <w:r w:rsidDel="00193B42">
                <w:rPr>
                  <w:rFonts w:ascii="方正仿宋_GBK" w:eastAsia="方正仿宋_GBK" w:hAnsi="方正仿宋_GBK" w:cs="方正仿宋_GBK" w:hint="eastAsia"/>
                  <w:color w:val="000000"/>
                  <w:kern w:val="0"/>
                  <w:sz w:val="24"/>
                </w:rPr>
                <w:delText>94.20%</w:delText>
              </w:r>
              <w:r w:rsidDel="00193B42">
                <w:rPr>
                  <w:rFonts w:ascii="方正仿宋_GBK" w:eastAsia="方正仿宋_GBK" w:hAnsi="方正仿宋_GBK" w:cs="方正仿宋_GBK" w:hint="eastAsia"/>
                  <w:color w:val="000000"/>
                  <w:kern w:val="0"/>
                  <w:sz w:val="24"/>
                </w:rPr>
                <w:delText>，病床使用率达</w:delText>
              </w:r>
              <w:r w:rsidDel="00193B42">
                <w:rPr>
                  <w:rFonts w:ascii="方正仿宋_GBK" w:eastAsia="方正仿宋_GBK" w:hAnsi="方正仿宋_GBK" w:cs="方正仿宋_GBK" w:hint="eastAsia"/>
                  <w:color w:val="000000"/>
                  <w:kern w:val="0"/>
                  <w:sz w:val="24"/>
                </w:rPr>
                <w:delText>108%</w:delText>
              </w:r>
              <w:r w:rsidDel="00193B42">
                <w:rPr>
                  <w:rFonts w:ascii="方正仿宋_GBK" w:eastAsia="方正仿宋_GBK" w:hAnsi="方正仿宋_GBK" w:cs="方正仿宋_GBK" w:hint="eastAsia"/>
                  <w:color w:val="000000"/>
                  <w:kern w:val="0"/>
                  <w:sz w:val="24"/>
                </w:rPr>
                <w:delText>，体现了较强的临床服务能力和效率。</w:delText>
              </w:r>
            </w:del>
          </w:p>
          <w:p w:rsidR="0067585B" w:rsidDel="00193B42" w:rsidRDefault="001234A7">
            <w:pPr>
              <w:snapToGrid w:val="0"/>
              <w:spacing w:line="276" w:lineRule="auto"/>
              <w:ind w:firstLineChars="200" w:firstLine="560"/>
              <w:rPr>
                <w:del w:id="1140" w:author="Microsoft Office User" w:date="2025-06-20T14:55:00Z"/>
                <w:rFonts w:eastAsia="方正楷体_GBK" w:cs="方正楷体_GBK"/>
                <w:color w:val="000000"/>
                <w:kern w:val="0"/>
                <w:sz w:val="28"/>
                <w:szCs w:val="28"/>
              </w:rPr>
            </w:pPr>
            <w:del w:id="1141" w:author="Microsoft Office User" w:date="2025-06-20T14:55:00Z">
              <w:r w:rsidDel="00193B42">
                <w:rPr>
                  <w:rFonts w:eastAsia="方正楷体_GBK" w:cs="方正楷体_GBK" w:hint="eastAsia"/>
                  <w:color w:val="000000"/>
                  <w:kern w:val="0"/>
                  <w:sz w:val="28"/>
                  <w:szCs w:val="28"/>
                </w:rPr>
                <w:delText>（二）适宜技术推广情况（限</w:delText>
              </w:r>
              <w:r w:rsidDel="00193B42">
                <w:rPr>
                  <w:rFonts w:eastAsia="方正楷体_GBK" w:cs="方正楷体_GBK" w:hint="eastAsia"/>
                  <w:color w:val="000000"/>
                  <w:kern w:val="0"/>
                  <w:sz w:val="28"/>
                  <w:szCs w:val="28"/>
                </w:rPr>
                <w:delText>6</w:delText>
              </w:r>
              <w:r w:rsidDel="00193B42">
                <w:rPr>
                  <w:rFonts w:eastAsia="方正楷体_GBK" w:cs="方正楷体_GBK" w:hint="eastAsia"/>
                  <w:color w:val="000000"/>
                  <w:kern w:val="0"/>
                  <w:sz w:val="28"/>
                  <w:szCs w:val="28"/>
                </w:rPr>
                <w:delText>项）。</w:delText>
              </w:r>
            </w:del>
          </w:p>
          <w:p w:rsidR="0067585B" w:rsidDel="00193B42" w:rsidRDefault="001234A7">
            <w:pPr>
              <w:snapToGrid w:val="0"/>
              <w:spacing w:line="276" w:lineRule="auto"/>
              <w:ind w:firstLineChars="200" w:firstLine="480"/>
              <w:rPr>
                <w:del w:id="1142" w:author="Microsoft Office User" w:date="2025-06-20T14:55:00Z"/>
                <w:rFonts w:ascii="方正仿宋_GBK" w:eastAsia="方正仿宋_GBK" w:hAnsi="方正仿宋_GBK" w:cs="方正仿宋_GBK"/>
                <w:color w:val="000000"/>
                <w:kern w:val="0"/>
                <w:sz w:val="24"/>
              </w:rPr>
            </w:pPr>
            <w:del w:id="1143" w:author="Microsoft Office User" w:date="2025-06-20T14:55:00Z">
              <w:r w:rsidDel="00193B42">
                <w:rPr>
                  <w:rFonts w:ascii="方正仿宋_GBK" w:eastAsia="方正仿宋_GBK" w:hAnsi="方正仿宋_GBK" w:cs="方正仿宋_GBK" w:hint="eastAsia"/>
                  <w:color w:val="000000"/>
                  <w:kern w:val="0"/>
                  <w:sz w:val="24"/>
                </w:rPr>
                <w:delText>无。</w:delText>
              </w:r>
            </w:del>
          </w:p>
          <w:p w:rsidR="0067585B" w:rsidDel="00193B42" w:rsidRDefault="0067585B">
            <w:pPr>
              <w:snapToGrid w:val="0"/>
              <w:spacing w:line="276" w:lineRule="auto"/>
              <w:rPr>
                <w:del w:id="1144" w:author="Microsoft Office User" w:date="2025-06-20T14:55:00Z"/>
                <w:rFonts w:eastAsia="方正楷体_GBK" w:cs="方正楷体_GBK"/>
                <w:color w:val="000000"/>
                <w:kern w:val="0"/>
                <w:sz w:val="28"/>
                <w:szCs w:val="28"/>
              </w:rPr>
            </w:pPr>
          </w:p>
          <w:p w:rsidR="0067585B" w:rsidDel="00193B42" w:rsidRDefault="001234A7">
            <w:pPr>
              <w:snapToGrid w:val="0"/>
              <w:spacing w:line="276" w:lineRule="auto"/>
              <w:ind w:firstLineChars="200" w:firstLine="560"/>
              <w:rPr>
                <w:del w:id="1145" w:author="Microsoft Office User" w:date="2025-06-20T14:55:00Z"/>
                <w:rFonts w:eastAsia="方正楷体_GBK" w:cs="方正楷体_GBK"/>
                <w:color w:val="000000"/>
                <w:kern w:val="0"/>
                <w:sz w:val="28"/>
                <w:szCs w:val="28"/>
              </w:rPr>
            </w:pPr>
            <w:del w:id="1146" w:author="Microsoft Office User" w:date="2025-06-20T14:55:00Z">
              <w:r w:rsidDel="00193B42">
                <w:rPr>
                  <w:rFonts w:eastAsia="方正楷体_GBK" w:cs="方正楷体_GBK" w:hint="eastAsia"/>
                  <w:color w:val="000000"/>
                  <w:kern w:val="0"/>
                  <w:sz w:val="28"/>
                  <w:szCs w:val="28"/>
                </w:rPr>
                <w:delText>（三）接纳外单位进修培训情况（限</w:delText>
              </w:r>
              <w:r w:rsidDel="00193B42">
                <w:rPr>
                  <w:rFonts w:eastAsia="方正楷体_GBK" w:cs="方正楷体_GBK" w:hint="eastAsia"/>
                  <w:color w:val="000000"/>
                  <w:kern w:val="0"/>
                  <w:sz w:val="28"/>
                  <w:szCs w:val="28"/>
                </w:rPr>
                <w:delText>20</w:delText>
              </w:r>
              <w:r w:rsidDel="00193B42">
                <w:rPr>
                  <w:rFonts w:eastAsia="方正楷体_GBK" w:cs="方正楷体_GBK" w:hint="eastAsia"/>
                  <w:color w:val="000000"/>
                  <w:kern w:val="0"/>
                  <w:sz w:val="28"/>
                  <w:szCs w:val="28"/>
                </w:rPr>
                <w:delText>人次以上的培训）。</w:delText>
              </w:r>
            </w:del>
          </w:p>
          <w:p w:rsidR="0067585B" w:rsidDel="00193B42" w:rsidRDefault="001234A7">
            <w:pPr>
              <w:snapToGrid w:val="0"/>
              <w:spacing w:line="276" w:lineRule="auto"/>
              <w:ind w:firstLineChars="200" w:firstLine="480"/>
              <w:rPr>
                <w:del w:id="1147" w:author="Microsoft Office User" w:date="2025-06-20T14:55:00Z"/>
                <w:rFonts w:ascii="方正仿宋_GBK" w:eastAsia="方正仿宋_GBK" w:hAnsi="方正仿宋_GBK" w:cs="方正仿宋_GBK"/>
                <w:color w:val="000000"/>
                <w:kern w:val="0"/>
                <w:sz w:val="24"/>
              </w:rPr>
            </w:pPr>
            <w:del w:id="1148" w:author="Microsoft Office User" w:date="2025-06-20T14:55:00Z">
              <w:r w:rsidDel="00193B42">
                <w:rPr>
                  <w:rFonts w:ascii="方正仿宋_GBK" w:eastAsia="方正仿宋_GBK" w:hAnsi="方正仿宋_GBK" w:cs="方正仿宋_GBK" w:hint="eastAsia"/>
                  <w:color w:val="000000"/>
                  <w:kern w:val="0"/>
                  <w:sz w:val="24"/>
                </w:rPr>
                <w:delText>近几年，因科室正处于高速发展阶段，且基于“优化带教质量、夯实培训基础”的原则，科室较少接纳外单位进修培训，仅</w:delText>
              </w:r>
              <w:r w:rsidDel="00193B42">
                <w:rPr>
                  <w:rFonts w:ascii="方正仿宋_GBK" w:eastAsia="方正仿宋_GBK" w:hAnsi="方正仿宋_GBK" w:cs="方正仿宋_GBK" w:hint="eastAsia"/>
                  <w:color w:val="000000"/>
                  <w:kern w:val="0"/>
                  <w:sz w:val="24"/>
                </w:rPr>
                <w:delText>2024</w:delText>
              </w:r>
              <w:r w:rsidDel="00193B42">
                <w:rPr>
                  <w:rFonts w:ascii="方正仿宋_GBK" w:eastAsia="方正仿宋_GBK" w:hAnsi="方正仿宋_GBK" w:cs="方正仿宋_GBK" w:hint="eastAsia"/>
                  <w:color w:val="000000"/>
                  <w:kern w:val="0"/>
                  <w:sz w:val="24"/>
                </w:rPr>
                <w:delText>年接纳</w:delText>
              </w:r>
              <w:r w:rsidDel="00193B42">
                <w:rPr>
                  <w:rFonts w:ascii="方正仿宋_GBK" w:eastAsia="方正仿宋_GBK" w:hAnsi="方正仿宋_GBK" w:cs="方正仿宋_GBK" w:hint="eastAsia"/>
                  <w:color w:val="000000"/>
                  <w:kern w:val="0"/>
                  <w:sz w:val="24"/>
                </w:rPr>
                <w:delText>2</w:delText>
              </w:r>
              <w:r w:rsidDel="00193B42">
                <w:rPr>
                  <w:rFonts w:ascii="方正仿宋_GBK" w:eastAsia="方正仿宋_GBK" w:hAnsi="方正仿宋_GBK" w:cs="方正仿宋_GBK" w:hint="eastAsia"/>
                  <w:color w:val="000000"/>
                  <w:kern w:val="0"/>
                  <w:sz w:val="24"/>
                </w:rPr>
                <w:delText>人次进修。目前，因科室正处于亚专科细化建设阶段，同时积极完善培训体系及储备带教师资，争取早日成为区域内重症医学科高质量进修基地。</w:delText>
              </w:r>
            </w:del>
          </w:p>
          <w:p w:rsidR="0067585B" w:rsidDel="00193B42" w:rsidRDefault="0067585B">
            <w:pPr>
              <w:snapToGrid w:val="0"/>
              <w:spacing w:line="276" w:lineRule="auto"/>
              <w:rPr>
                <w:del w:id="1149" w:author="Microsoft Office User" w:date="2025-06-20T14:55:00Z"/>
                <w:rFonts w:eastAsia="仿宋"/>
                <w:color w:val="000000"/>
                <w:kern w:val="0"/>
                <w:sz w:val="28"/>
                <w:szCs w:val="28"/>
              </w:rPr>
            </w:pPr>
          </w:p>
          <w:p w:rsidR="0067585B" w:rsidDel="00193B42" w:rsidRDefault="0067585B">
            <w:pPr>
              <w:snapToGrid w:val="0"/>
              <w:spacing w:line="276" w:lineRule="auto"/>
              <w:rPr>
                <w:del w:id="1150" w:author="Microsoft Office User" w:date="2025-06-20T14:55:00Z"/>
                <w:rFonts w:eastAsia="仿宋"/>
                <w:color w:val="000000"/>
                <w:kern w:val="0"/>
                <w:sz w:val="28"/>
                <w:szCs w:val="28"/>
              </w:rPr>
            </w:pPr>
          </w:p>
          <w:p w:rsidR="0067585B" w:rsidDel="00193B42" w:rsidRDefault="0067585B">
            <w:pPr>
              <w:pStyle w:val="BodyText"/>
              <w:rPr>
                <w:del w:id="1151" w:author="Microsoft Office User" w:date="2025-06-20T14:55:00Z"/>
                <w:rFonts w:ascii="Times New Roman" w:eastAsia="仿宋" w:hAnsi="Times New Roman"/>
                <w:color w:val="000000"/>
                <w:kern w:val="0"/>
                <w:sz w:val="28"/>
                <w:szCs w:val="28"/>
              </w:rPr>
            </w:pPr>
          </w:p>
          <w:p w:rsidR="0067585B" w:rsidDel="00193B42" w:rsidRDefault="0067585B">
            <w:pPr>
              <w:rPr>
                <w:del w:id="1152" w:author="Microsoft Office User" w:date="2025-06-20T14:55:00Z"/>
              </w:rPr>
            </w:pPr>
          </w:p>
          <w:p w:rsidR="0067585B" w:rsidDel="00193B42" w:rsidRDefault="0067585B">
            <w:pPr>
              <w:snapToGrid w:val="0"/>
              <w:spacing w:line="276" w:lineRule="auto"/>
              <w:rPr>
                <w:del w:id="1153" w:author="Microsoft Office User" w:date="2025-06-20T14:55:00Z"/>
                <w:rFonts w:eastAsia="仿宋"/>
                <w:color w:val="000000"/>
                <w:kern w:val="0"/>
                <w:sz w:val="28"/>
                <w:szCs w:val="28"/>
              </w:rPr>
            </w:pPr>
          </w:p>
          <w:p w:rsidR="0067585B" w:rsidDel="00193B42" w:rsidRDefault="0067585B">
            <w:pPr>
              <w:snapToGrid w:val="0"/>
              <w:spacing w:line="276" w:lineRule="auto"/>
              <w:rPr>
                <w:del w:id="1154" w:author="Microsoft Office User" w:date="2025-06-20T14:55:00Z"/>
                <w:rFonts w:eastAsia="仿宋"/>
                <w:color w:val="000000"/>
                <w:kern w:val="0"/>
                <w:sz w:val="28"/>
                <w:szCs w:val="28"/>
              </w:rPr>
            </w:pPr>
          </w:p>
          <w:p w:rsidR="0067585B" w:rsidDel="00193B42" w:rsidRDefault="0067585B">
            <w:pPr>
              <w:spacing w:line="276" w:lineRule="auto"/>
              <w:rPr>
                <w:del w:id="1155" w:author="Microsoft Office User" w:date="2025-06-20T14:55:00Z"/>
                <w:rFonts w:eastAsia="SimHei"/>
                <w:color w:val="000000"/>
                <w:kern w:val="0"/>
                <w:sz w:val="24"/>
              </w:rPr>
            </w:pPr>
          </w:p>
        </w:tc>
      </w:tr>
    </w:tbl>
    <w:p w:rsidR="0067585B" w:rsidDel="00193B42" w:rsidRDefault="0067585B">
      <w:pPr>
        <w:spacing w:line="600" w:lineRule="exact"/>
        <w:ind w:firstLineChars="200" w:firstLine="420"/>
        <w:rPr>
          <w:del w:id="1156" w:author="Microsoft Office User" w:date="2025-06-20T14:55:00Z"/>
          <w:rFonts w:eastAsia="方正黑体_GBK" w:cs="仿宋"/>
          <w:bCs/>
          <w:color w:val="000000"/>
          <w:szCs w:val="32"/>
        </w:rPr>
        <w:sectPr w:rsidR="0067585B" w:rsidDel="00193B42">
          <w:pgSz w:w="11906" w:h="16838"/>
          <w:pgMar w:top="2098" w:right="1474" w:bottom="1985" w:left="1588" w:header="851" w:footer="992" w:gutter="0"/>
          <w:cols w:space="720"/>
          <w:docGrid w:type="lines" w:linePitch="312"/>
        </w:sectPr>
      </w:pPr>
      <w:bookmarkStart w:id="1157" w:name="_Toc1664315669_WPSOffice_Level1"/>
    </w:p>
    <w:p w:rsidR="0067585B" w:rsidDel="00193B42" w:rsidRDefault="001234A7">
      <w:pPr>
        <w:spacing w:line="600" w:lineRule="exact"/>
        <w:ind w:firstLineChars="200" w:firstLine="420"/>
        <w:rPr>
          <w:del w:id="1158" w:author="Microsoft Office User" w:date="2025-06-20T14:55:00Z"/>
          <w:rFonts w:cs="方正仿宋_GBK"/>
          <w:bCs/>
          <w:color w:val="000000"/>
          <w:szCs w:val="32"/>
        </w:rPr>
      </w:pPr>
      <w:del w:id="1159" w:author="Microsoft Office User" w:date="2025-06-20T14:55:00Z">
        <w:r w:rsidDel="00193B42">
          <w:rPr>
            <w:rFonts w:eastAsia="方正黑体_GBK" w:cs="仿宋" w:hint="eastAsia"/>
            <w:bCs/>
            <w:color w:val="000000"/>
            <w:szCs w:val="32"/>
          </w:rPr>
          <w:delText>六、项目建设方案摘要</w:delText>
        </w:r>
        <w:bookmarkEnd w:id="1157"/>
      </w:del>
    </w:p>
    <w:p w:rsidR="0067585B" w:rsidDel="00193B42" w:rsidRDefault="001234A7">
      <w:pPr>
        <w:pBdr>
          <w:top w:val="single" w:sz="4" w:space="0" w:color="auto"/>
          <w:left w:val="single" w:sz="4" w:space="0" w:color="auto"/>
          <w:bottom w:val="single" w:sz="4" w:space="0" w:color="auto"/>
          <w:right w:val="single" w:sz="4" w:space="0" w:color="auto"/>
        </w:pBdr>
        <w:spacing w:line="600" w:lineRule="exact"/>
        <w:ind w:firstLineChars="200" w:firstLine="480"/>
        <w:rPr>
          <w:del w:id="1160" w:author="Microsoft Office User" w:date="2025-06-20T14:55:00Z"/>
          <w:rFonts w:eastAsia="方正仿宋_GBK" w:cs="方正仿宋_GBK"/>
          <w:bCs/>
          <w:color w:val="000000"/>
          <w:sz w:val="24"/>
        </w:rPr>
      </w:pPr>
      <w:del w:id="1161" w:author="Microsoft Office User" w:date="2025-06-20T14:55:00Z">
        <w:r w:rsidDel="00193B42">
          <w:rPr>
            <w:rFonts w:eastAsia="方正仿宋_GBK" w:cs="方正仿宋_GBK" w:hint="eastAsia"/>
            <w:b/>
            <w:color w:val="000000"/>
            <w:sz w:val="24"/>
          </w:rPr>
          <w:delText>背景与意义：</w:delText>
        </w:r>
        <w:r w:rsidDel="00193B42">
          <w:rPr>
            <w:rFonts w:eastAsia="方正仿宋_GBK" w:cs="方正仿宋_GBK" w:hint="eastAsia"/>
            <w:bCs/>
            <w:color w:val="000000"/>
            <w:sz w:val="24"/>
          </w:rPr>
          <w:delText>重症监护室（</w:delText>
        </w:r>
        <w:r w:rsidDel="00193B42">
          <w:rPr>
            <w:rFonts w:eastAsia="方正仿宋_GBK" w:cs="方正仿宋_GBK" w:hint="eastAsia"/>
            <w:bCs/>
            <w:color w:val="000000"/>
            <w:sz w:val="24"/>
          </w:rPr>
          <w:delText>Intensive Care Unit,</w:delText>
        </w:r>
        <w:r w:rsidDel="00193B42">
          <w:rPr>
            <w:rFonts w:eastAsia="方正仿宋_GBK" w:cs="方正仿宋_GBK" w:hint="eastAsia"/>
            <w:bCs/>
            <w:color w:val="000000"/>
            <w:sz w:val="24"/>
          </w:rPr>
          <w:delText xml:space="preserve"> </w:delText>
        </w:r>
        <w:r w:rsidDel="00193B42">
          <w:rPr>
            <w:rFonts w:eastAsia="方正仿宋_GBK" w:cs="方正仿宋_GBK" w:hint="eastAsia"/>
            <w:bCs/>
            <w:color w:val="000000"/>
            <w:sz w:val="24"/>
          </w:rPr>
          <w:delText>ICU</w:delText>
        </w:r>
        <w:r w:rsidDel="00193B42">
          <w:rPr>
            <w:rFonts w:eastAsia="方正仿宋_GBK" w:cs="方正仿宋_GBK" w:hint="eastAsia"/>
            <w:bCs/>
            <w:color w:val="000000"/>
            <w:sz w:val="24"/>
          </w:rPr>
          <w:delText>）患者</w:delText>
        </w:r>
        <w:r w:rsidDel="00193B42">
          <w:rPr>
            <w:rFonts w:eastAsia="方正仿宋_GBK" w:cs="方正仿宋_GBK" w:hint="eastAsia"/>
            <w:bCs/>
            <w:color w:val="000000"/>
            <w:sz w:val="24"/>
          </w:rPr>
          <w:delText>因受</w:delText>
        </w:r>
        <w:r w:rsidDel="00193B42">
          <w:rPr>
            <w:rFonts w:eastAsia="方正仿宋_GBK" w:cs="方正仿宋_GBK" w:hint="eastAsia"/>
            <w:bCs/>
            <w:color w:val="000000"/>
            <w:sz w:val="24"/>
          </w:rPr>
          <w:delText>病情危重、活动受限、多重治疗干预等因素</w:delText>
        </w:r>
        <w:r w:rsidDel="00193B42">
          <w:rPr>
            <w:rFonts w:eastAsia="方正仿宋_GBK" w:cs="方正仿宋_GBK" w:hint="eastAsia"/>
            <w:bCs/>
            <w:color w:val="000000"/>
            <w:sz w:val="24"/>
          </w:rPr>
          <w:delText>的影响</w:delText>
        </w:r>
        <w:r w:rsidDel="00193B42">
          <w:rPr>
            <w:rFonts w:eastAsia="方正仿宋_GBK" w:cs="方正仿宋_GBK" w:hint="eastAsia"/>
            <w:bCs/>
            <w:color w:val="000000"/>
            <w:sz w:val="24"/>
          </w:rPr>
          <w:delText>，</w:delText>
        </w:r>
        <w:r w:rsidDel="00193B42">
          <w:rPr>
            <w:rFonts w:eastAsia="方正仿宋_GBK" w:cs="方正仿宋_GBK" w:hint="eastAsia"/>
            <w:bCs/>
            <w:color w:val="000000"/>
            <w:sz w:val="24"/>
          </w:rPr>
          <w:delText>压力性损伤（</w:delText>
        </w:r>
        <w:r w:rsidDel="00193B42">
          <w:rPr>
            <w:rFonts w:eastAsia="方正仿宋_GBK" w:cs="方正仿宋_GBK" w:hint="eastAsia"/>
            <w:bCs/>
            <w:color w:val="000000"/>
            <w:sz w:val="24"/>
          </w:rPr>
          <w:delText>Pressure</w:delText>
        </w:r>
        <w:r w:rsidDel="00193B42">
          <w:rPr>
            <w:rFonts w:eastAsia="方正仿宋_GBK" w:cs="方正仿宋_GBK" w:hint="eastAsia"/>
            <w:bCs/>
            <w:color w:val="000000"/>
            <w:sz w:val="24"/>
          </w:rPr>
          <w:delText xml:space="preserve"> </w:delText>
        </w:r>
        <w:r w:rsidDel="00193B42">
          <w:rPr>
            <w:rFonts w:eastAsia="方正仿宋_GBK" w:cs="方正仿宋_GBK" w:hint="eastAsia"/>
            <w:bCs/>
            <w:color w:val="000000"/>
            <w:sz w:val="24"/>
          </w:rPr>
          <w:delText>Injury,</w:delText>
        </w:r>
        <w:r w:rsidDel="00193B42">
          <w:rPr>
            <w:rFonts w:eastAsia="方正仿宋_GBK" w:cs="方正仿宋_GBK" w:hint="eastAsia"/>
            <w:bCs/>
            <w:color w:val="000000"/>
            <w:sz w:val="24"/>
          </w:rPr>
          <w:delText xml:space="preserve"> </w:delText>
        </w:r>
        <w:r w:rsidDel="00193B42">
          <w:rPr>
            <w:rFonts w:eastAsia="方正仿宋_GBK" w:cs="方正仿宋_GBK" w:hint="eastAsia"/>
            <w:bCs/>
            <w:color w:val="000000"/>
            <w:sz w:val="24"/>
          </w:rPr>
          <w:delText>PI</w:delText>
        </w:r>
        <w:r w:rsidDel="00193B42">
          <w:rPr>
            <w:rFonts w:eastAsia="方正仿宋_GBK" w:cs="方正仿宋_GBK" w:hint="eastAsia"/>
            <w:bCs/>
            <w:color w:val="000000"/>
            <w:sz w:val="24"/>
          </w:rPr>
          <w:delText>）的发生率远高于普通病房患者。</w:delText>
        </w:r>
        <w:r w:rsidDel="00193B42">
          <w:rPr>
            <w:rFonts w:eastAsia="方正仿宋_GBK" w:cs="方正仿宋_GBK" w:hint="eastAsia"/>
            <w:bCs/>
            <w:color w:val="000000"/>
            <w:sz w:val="24"/>
          </w:rPr>
          <w:delText>PI</w:delText>
        </w:r>
        <w:r w:rsidDel="00193B42">
          <w:rPr>
            <w:rFonts w:eastAsia="方正仿宋_GBK" w:cs="方正仿宋_GBK" w:hint="eastAsia"/>
            <w:bCs/>
            <w:color w:val="000000"/>
            <w:sz w:val="24"/>
          </w:rPr>
          <w:delText>不仅给患者带来巨大痛苦</w:delText>
        </w:r>
        <w:r w:rsidDel="00193B42">
          <w:rPr>
            <w:rFonts w:eastAsia="方正仿宋_GBK" w:cs="方正仿宋_GBK" w:hint="eastAsia"/>
            <w:bCs/>
            <w:color w:val="000000"/>
            <w:sz w:val="24"/>
          </w:rPr>
          <w:delText>，</w:delText>
        </w:r>
        <w:r w:rsidDel="00193B42">
          <w:rPr>
            <w:rFonts w:eastAsia="方正仿宋_GBK" w:cs="方正仿宋_GBK" w:hint="eastAsia"/>
            <w:bCs/>
            <w:color w:val="000000"/>
            <w:sz w:val="24"/>
          </w:rPr>
          <w:delText>延长住院时间</w:delText>
        </w:r>
        <w:r w:rsidDel="00193B42">
          <w:rPr>
            <w:rFonts w:eastAsia="方正仿宋_GBK" w:cs="方正仿宋_GBK" w:hint="eastAsia"/>
            <w:bCs/>
            <w:color w:val="000000"/>
            <w:sz w:val="24"/>
          </w:rPr>
          <w:delText>，</w:delText>
        </w:r>
        <w:r w:rsidDel="00193B42">
          <w:rPr>
            <w:rFonts w:eastAsia="方正仿宋_GBK" w:cs="方正仿宋_GBK" w:hint="eastAsia"/>
            <w:bCs/>
            <w:color w:val="000000"/>
            <w:sz w:val="24"/>
          </w:rPr>
          <w:delText>增加医疗负担，严重者甚至危及生命。因此，早期、准确地预测</w:delText>
        </w:r>
        <w:r w:rsidDel="00193B42">
          <w:rPr>
            <w:rFonts w:eastAsia="方正仿宋_GBK" w:cs="方正仿宋_GBK" w:hint="eastAsia"/>
            <w:bCs/>
            <w:color w:val="000000"/>
            <w:sz w:val="24"/>
          </w:rPr>
          <w:delText>ICU</w:delText>
        </w:r>
        <w:r w:rsidDel="00193B42">
          <w:rPr>
            <w:rFonts w:eastAsia="方正仿宋_GBK" w:cs="方正仿宋_GBK" w:hint="eastAsia"/>
            <w:bCs/>
            <w:color w:val="000000"/>
            <w:sz w:val="24"/>
          </w:rPr>
          <w:delText>患者</w:delText>
        </w:r>
        <w:r w:rsidDel="00193B42">
          <w:rPr>
            <w:rFonts w:eastAsia="方正仿宋_GBK" w:cs="方正仿宋_GBK" w:hint="eastAsia"/>
            <w:bCs/>
            <w:color w:val="000000"/>
            <w:sz w:val="24"/>
          </w:rPr>
          <w:delText>PI</w:delText>
        </w:r>
        <w:r w:rsidDel="00193B42">
          <w:rPr>
            <w:rFonts w:eastAsia="方正仿宋_GBK" w:cs="方正仿宋_GBK" w:hint="eastAsia"/>
            <w:bCs/>
            <w:color w:val="000000"/>
            <w:sz w:val="24"/>
          </w:rPr>
          <w:delText>风险，对于指导临床实施针对性预防措施、改善患者</w:delText>
        </w:r>
        <w:r w:rsidDel="00193B42">
          <w:rPr>
            <w:rFonts w:eastAsia="方正仿宋_GBK" w:cs="方正仿宋_GBK" w:hint="eastAsia"/>
            <w:bCs/>
            <w:color w:val="000000"/>
            <w:sz w:val="24"/>
          </w:rPr>
          <w:delText>愈后</w:delText>
        </w:r>
        <w:r w:rsidDel="00193B42">
          <w:rPr>
            <w:rFonts w:eastAsia="方正仿宋_GBK" w:cs="方正仿宋_GBK" w:hint="eastAsia"/>
            <w:bCs/>
            <w:color w:val="000000"/>
            <w:sz w:val="24"/>
          </w:rPr>
          <w:delText>具有至关重要的临床价值。传统的风险评估量表在</w:delText>
        </w:r>
        <w:r w:rsidDel="00193B42">
          <w:rPr>
            <w:rFonts w:eastAsia="方正仿宋_GBK" w:cs="方正仿宋_GBK" w:hint="eastAsia"/>
            <w:bCs/>
            <w:color w:val="000000"/>
            <w:sz w:val="24"/>
          </w:rPr>
          <w:delText>ICU</w:delText>
        </w:r>
        <w:r w:rsidDel="00193B42">
          <w:rPr>
            <w:rFonts w:eastAsia="方正仿宋_GBK" w:cs="方正仿宋_GBK" w:hint="eastAsia"/>
            <w:bCs/>
            <w:color w:val="000000"/>
            <w:sz w:val="24"/>
          </w:rPr>
          <w:delText>特殊人群中存在一定局限性，亟需更客观、敏感的预测工具。</w:delText>
        </w:r>
      </w:del>
    </w:p>
    <w:p w:rsidR="0067585B" w:rsidDel="00193B42" w:rsidRDefault="001234A7">
      <w:pPr>
        <w:pBdr>
          <w:top w:val="single" w:sz="4" w:space="0" w:color="auto"/>
          <w:left w:val="single" w:sz="4" w:space="0" w:color="auto"/>
          <w:bottom w:val="single" w:sz="4" w:space="0" w:color="auto"/>
          <w:right w:val="single" w:sz="4" w:space="0" w:color="auto"/>
        </w:pBdr>
        <w:spacing w:line="600" w:lineRule="exact"/>
        <w:ind w:firstLineChars="200" w:firstLine="480"/>
        <w:rPr>
          <w:del w:id="1162" w:author="Microsoft Office User" w:date="2025-06-20T14:55:00Z"/>
          <w:rFonts w:eastAsia="方正仿宋_GBK" w:cs="方正仿宋_GBK"/>
          <w:bCs/>
          <w:color w:val="000000"/>
          <w:sz w:val="24"/>
        </w:rPr>
      </w:pPr>
      <w:del w:id="1163" w:author="Microsoft Office User" w:date="2025-06-20T14:55:00Z">
        <w:r w:rsidDel="00193B42">
          <w:rPr>
            <w:rFonts w:eastAsia="方正仿宋_GBK" w:cs="方正仿宋_GBK" w:hint="eastAsia"/>
            <w:b/>
            <w:color w:val="000000"/>
            <w:sz w:val="24"/>
          </w:rPr>
          <w:delText>研究目的：</w:delText>
        </w:r>
        <w:r w:rsidDel="00193B42">
          <w:rPr>
            <w:rFonts w:eastAsia="方正仿宋_GBK" w:cs="方正仿宋_GBK" w:hint="eastAsia"/>
            <w:bCs/>
            <w:color w:val="000000"/>
            <w:sz w:val="24"/>
          </w:rPr>
          <w:delText>本项目旨在系统探索床旁超声（</w:delText>
        </w:r>
        <w:r w:rsidDel="00193B42">
          <w:rPr>
            <w:rFonts w:eastAsia="方正仿宋_GBK" w:cs="方正仿宋_GBK" w:hint="eastAsia"/>
            <w:bCs/>
            <w:color w:val="000000"/>
            <w:sz w:val="24"/>
          </w:rPr>
          <w:delText>Point-of-Care</w:delText>
        </w:r>
        <w:r w:rsidDel="00193B42">
          <w:rPr>
            <w:rFonts w:eastAsia="方正仿宋_GBK" w:cs="方正仿宋_GBK" w:hint="eastAsia"/>
            <w:bCs/>
            <w:color w:val="000000"/>
            <w:sz w:val="24"/>
          </w:rPr>
          <w:delText xml:space="preserve"> </w:delText>
        </w:r>
        <w:r w:rsidDel="00193B42">
          <w:rPr>
            <w:rFonts w:eastAsia="方正仿宋_GBK" w:cs="方正仿宋_GBK" w:hint="eastAsia"/>
            <w:bCs/>
            <w:color w:val="000000"/>
            <w:sz w:val="24"/>
          </w:rPr>
          <w:delText>Ultrasound,</w:delText>
        </w:r>
        <w:r w:rsidDel="00193B42">
          <w:rPr>
            <w:rFonts w:eastAsia="方正仿宋_GBK" w:cs="方正仿宋_GBK" w:hint="eastAsia"/>
            <w:bCs/>
            <w:color w:val="000000"/>
            <w:sz w:val="24"/>
          </w:rPr>
          <w:delText xml:space="preserve"> </w:delText>
        </w:r>
        <w:r w:rsidDel="00193B42">
          <w:rPr>
            <w:rFonts w:eastAsia="方正仿宋_GBK" w:cs="方正仿宋_GBK" w:hint="eastAsia"/>
            <w:bCs/>
            <w:color w:val="000000"/>
            <w:sz w:val="24"/>
          </w:rPr>
          <w:delText>POCUS</w:delText>
        </w:r>
        <w:r w:rsidDel="00193B42">
          <w:rPr>
            <w:rFonts w:eastAsia="方正仿宋_GBK" w:cs="方正仿宋_GBK" w:hint="eastAsia"/>
            <w:bCs/>
            <w:color w:val="000000"/>
            <w:sz w:val="24"/>
          </w:rPr>
          <w:delText>）技术在</w:delText>
        </w:r>
        <w:r w:rsidDel="00193B42">
          <w:rPr>
            <w:rFonts w:eastAsia="方正仿宋_GBK" w:cs="方正仿宋_GBK" w:hint="eastAsia"/>
            <w:bCs/>
            <w:color w:val="000000"/>
            <w:sz w:val="24"/>
          </w:rPr>
          <w:delText>ICU</w:delText>
        </w:r>
        <w:r w:rsidDel="00193B42">
          <w:rPr>
            <w:rFonts w:eastAsia="方正仿宋_GBK" w:cs="方正仿宋_GBK" w:hint="eastAsia"/>
            <w:bCs/>
            <w:color w:val="000000"/>
            <w:sz w:val="24"/>
          </w:rPr>
          <w:delText>患者</w:delText>
        </w:r>
        <w:r w:rsidDel="00193B42">
          <w:rPr>
            <w:rFonts w:eastAsia="方正仿宋_GBK" w:cs="方正仿宋_GBK" w:hint="eastAsia"/>
            <w:bCs/>
            <w:color w:val="000000"/>
            <w:sz w:val="24"/>
          </w:rPr>
          <w:delText>PI</w:delText>
        </w:r>
        <w:r w:rsidDel="00193B42">
          <w:rPr>
            <w:rFonts w:eastAsia="方正仿宋_GBK" w:cs="方正仿宋_GBK" w:hint="eastAsia"/>
            <w:bCs/>
            <w:color w:val="000000"/>
            <w:sz w:val="24"/>
          </w:rPr>
          <w:delText>风险评估中的应用潜力，通过整合</w:delText>
        </w:r>
        <w:r w:rsidDel="00193B42">
          <w:rPr>
            <w:rFonts w:eastAsia="方正仿宋_GBK" w:cs="方正仿宋_GBK" w:hint="eastAsia"/>
            <w:bCs/>
            <w:color w:val="000000"/>
            <w:sz w:val="24"/>
          </w:rPr>
          <w:delText>POCUS</w:delText>
        </w:r>
        <w:r w:rsidDel="00193B42">
          <w:rPr>
            <w:rFonts w:eastAsia="方正仿宋_GBK" w:cs="方正仿宋_GBK" w:hint="eastAsia"/>
            <w:bCs/>
            <w:color w:val="000000"/>
            <w:sz w:val="24"/>
          </w:rPr>
          <w:delText>检查</w:delText>
        </w:r>
        <w:r w:rsidDel="00193B42">
          <w:rPr>
            <w:rFonts w:eastAsia="方正仿宋_GBK" w:cs="方正仿宋_GBK" w:hint="eastAsia"/>
            <w:bCs/>
            <w:color w:val="000000"/>
            <w:sz w:val="24"/>
          </w:rPr>
          <w:delText>获取的多维度量化指标</w:delText>
        </w:r>
        <w:r w:rsidDel="00193B42">
          <w:rPr>
            <w:rFonts w:eastAsia="方正仿宋_GBK" w:cs="方正仿宋_GBK" w:hint="eastAsia"/>
            <w:bCs/>
            <w:color w:val="000000"/>
            <w:sz w:val="24"/>
          </w:rPr>
          <w:delText>，</w:delText>
        </w:r>
        <w:r w:rsidDel="00193B42">
          <w:rPr>
            <w:rFonts w:eastAsia="方正仿宋_GBK" w:cs="方正仿宋_GBK" w:hint="eastAsia"/>
            <w:bCs/>
            <w:color w:val="000000"/>
            <w:sz w:val="24"/>
          </w:rPr>
          <w:delText>并</w:delText>
        </w:r>
        <w:r w:rsidDel="00193B42">
          <w:rPr>
            <w:rFonts w:eastAsia="方正仿宋_GBK" w:cs="方正仿宋_GBK" w:hint="eastAsia"/>
            <w:bCs/>
            <w:color w:val="000000"/>
            <w:sz w:val="24"/>
          </w:rPr>
          <w:delText>结合患者</w:delText>
        </w:r>
        <w:r w:rsidDel="00193B42">
          <w:rPr>
            <w:rFonts w:eastAsia="方正仿宋_GBK" w:cs="方正仿宋_GBK" w:hint="eastAsia"/>
            <w:bCs/>
            <w:color w:val="000000"/>
            <w:sz w:val="24"/>
          </w:rPr>
          <w:delText>Braden</w:delText>
        </w:r>
        <w:r w:rsidDel="00193B42">
          <w:rPr>
            <w:rFonts w:eastAsia="方正仿宋_GBK" w:cs="方正仿宋_GBK" w:hint="eastAsia"/>
            <w:bCs/>
            <w:color w:val="000000"/>
            <w:sz w:val="24"/>
          </w:rPr>
          <w:delText>评分及临床多维度信息</w:delText>
        </w:r>
        <w:r w:rsidDel="00193B42">
          <w:rPr>
            <w:rFonts w:eastAsia="方正仿宋_GBK" w:cs="方正仿宋_GBK" w:hint="eastAsia"/>
            <w:bCs/>
            <w:color w:val="000000"/>
            <w:sz w:val="24"/>
          </w:rPr>
          <w:delText>，</w:delText>
        </w:r>
        <w:r w:rsidDel="00193B42">
          <w:rPr>
            <w:rFonts w:eastAsia="方正仿宋_GBK" w:cs="方正仿宋_GBK" w:hint="eastAsia"/>
            <w:bCs/>
            <w:color w:val="000000"/>
            <w:sz w:val="24"/>
          </w:rPr>
          <w:delText>综合运用</w:delText>
        </w:r>
        <w:r w:rsidDel="00193B42">
          <w:rPr>
            <w:rFonts w:eastAsia="方正仿宋_GBK" w:cs="方正仿宋_GBK" w:hint="eastAsia"/>
            <w:bCs/>
            <w:color w:val="000000"/>
            <w:sz w:val="24"/>
          </w:rPr>
          <w:delText>Logistic</w:delText>
        </w:r>
        <w:r w:rsidDel="00193B42">
          <w:rPr>
            <w:rFonts w:eastAsia="方正仿宋_GBK" w:cs="方正仿宋_GBK" w:hint="eastAsia"/>
            <w:bCs/>
            <w:color w:val="000000"/>
            <w:sz w:val="24"/>
          </w:rPr>
          <w:delText>回归、随机森林、支持向量机等算法构建并验证一个</w:delText>
        </w:r>
        <w:r w:rsidDel="00193B42">
          <w:rPr>
            <w:rFonts w:eastAsia="方正仿宋_GBK" w:cs="方正仿宋_GBK" w:hint="eastAsia"/>
            <w:bCs/>
            <w:color w:val="000000"/>
            <w:sz w:val="24"/>
          </w:rPr>
          <w:delText>ICU</w:delText>
        </w:r>
        <w:r w:rsidDel="00193B42">
          <w:rPr>
            <w:rFonts w:eastAsia="方正仿宋_GBK" w:cs="方正仿宋_GBK" w:hint="eastAsia"/>
            <w:bCs/>
            <w:color w:val="000000"/>
            <w:sz w:val="24"/>
          </w:rPr>
          <w:delText>患者</w:delText>
        </w:r>
        <w:r w:rsidDel="00193B42">
          <w:rPr>
            <w:rFonts w:eastAsia="方正仿宋_GBK" w:cs="方正仿宋_GBK" w:hint="eastAsia"/>
            <w:bCs/>
            <w:color w:val="000000"/>
            <w:sz w:val="24"/>
          </w:rPr>
          <w:delText>PI</w:delText>
        </w:r>
        <w:r w:rsidDel="00193B42">
          <w:rPr>
            <w:rFonts w:eastAsia="方正仿宋_GBK" w:cs="方正仿宋_GBK" w:hint="eastAsia"/>
            <w:bCs/>
            <w:color w:val="000000"/>
            <w:sz w:val="24"/>
          </w:rPr>
          <w:delText>风险预测模型，为临床提供更精准的</w:delText>
        </w:r>
        <w:r w:rsidDel="00193B42">
          <w:rPr>
            <w:rFonts w:eastAsia="方正仿宋_GBK" w:cs="方正仿宋_GBK" w:hint="eastAsia"/>
            <w:bCs/>
            <w:color w:val="000000"/>
            <w:sz w:val="24"/>
          </w:rPr>
          <w:delText>PI</w:delText>
        </w:r>
        <w:r w:rsidDel="00193B42">
          <w:rPr>
            <w:rFonts w:eastAsia="方正仿宋_GBK" w:cs="方正仿宋_GBK" w:hint="eastAsia"/>
            <w:bCs/>
            <w:color w:val="000000"/>
            <w:sz w:val="24"/>
          </w:rPr>
          <w:delText>风险预测工具。</w:delText>
        </w:r>
      </w:del>
    </w:p>
    <w:p w:rsidR="0067585B" w:rsidDel="00193B42" w:rsidRDefault="001234A7">
      <w:pPr>
        <w:pBdr>
          <w:top w:val="single" w:sz="4" w:space="0" w:color="auto"/>
          <w:left w:val="single" w:sz="4" w:space="0" w:color="auto"/>
          <w:bottom w:val="single" w:sz="4" w:space="0" w:color="auto"/>
          <w:right w:val="single" w:sz="4" w:space="0" w:color="auto"/>
        </w:pBdr>
        <w:spacing w:line="600" w:lineRule="exact"/>
        <w:ind w:firstLineChars="200" w:firstLine="480"/>
        <w:rPr>
          <w:del w:id="1164" w:author="Microsoft Office User" w:date="2025-06-20T14:55:00Z"/>
          <w:rFonts w:eastAsia="方正仿宋_GBK" w:cs="方正仿宋_GBK"/>
          <w:bCs/>
          <w:color w:val="000000"/>
          <w:sz w:val="24"/>
        </w:rPr>
      </w:pPr>
      <w:del w:id="1165" w:author="Microsoft Office User" w:date="2025-06-20T14:55:00Z">
        <w:r w:rsidDel="00193B42">
          <w:rPr>
            <w:rFonts w:eastAsia="方正仿宋_GBK" w:cs="方正仿宋_GBK" w:hint="eastAsia"/>
            <w:b/>
            <w:color w:val="000000"/>
            <w:sz w:val="24"/>
          </w:rPr>
          <w:delText>研究方法：</w:delText>
        </w:r>
        <w:r w:rsidDel="00193B42">
          <w:rPr>
            <w:rFonts w:eastAsia="方正仿宋_GBK" w:cs="方正仿宋_GBK" w:hint="eastAsia"/>
            <w:bCs/>
            <w:color w:val="000000"/>
            <w:sz w:val="24"/>
          </w:rPr>
          <w:delText>本研究拟采用前瞻性队列研究设计。选取符合标准的</w:delText>
        </w:r>
        <w:r w:rsidDel="00193B42">
          <w:rPr>
            <w:rFonts w:eastAsia="方正仿宋_GBK" w:cs="方正仿宋_GBK" w:hint="eastAsia"/>
            <w:bCs/>
            <w:color w:val="000000"/>
            <w:sz w:val="24"/>
          </w:rPr>
          <w:delText>ICU</w:delText>
        </w:r>
        <w:r w:rsidDel="00193B42">
          <w:rPr>
            <w:rFonts w:eastAsia="方正仿宋_GBK" w:cs="方正仿宋_GBK" w:hint="eastAsia"/>
            <w:bCs/>
            <w:color w:val="000000"/>
            <w:sz w:val="24"/>
          </w:rPr>
          <w:delText>入院患者作为研究对象，在常规临床护理基础上，定期对患者易受压部位进行</w:delText>
        </w:r>
        <w:r w:rsidDel="00193B42">
          <w:rPr>
            <w:rFonts w:eastAsia="方正仿宋_GBK" w:cs="方正仿宋_GBK" w:hint="eastAsia"/>
            <w:bCs/>
            <w:color w:val="000000"/>
            <w:sz w:val="24"/>
          </w:rPr>
          <w:delText>POCUS</w:delText>
        </w:r>
        <w:r w:rsidDel="00193B42">
          <w:rPr>
            <w:rFonts w:eastAsia="方正仿宋_GBK" w:cs="方正仿宋_GBK" w:hint="eastAsia"/>
            <w:bCs/>
            <w:color w:val="000000"/>
            <w:sz w:val="24"/>
          </w:rPr>
          <w:delText>检查，采集包括</w:delText>
        </w:r>
        <w:r w:rsidDel="00193B42">
          <w:rPr>
            <w:rFonts w:eastAsia="方正仿宋_GBK" w:cs="方正仿宋_GBK" w:hint="eastAsia"/>
            <w:bCs/>
            <w:color w:val="000000"/>
            <w:sz w:val="24"/>
          </w:rPr>
          <w:delText>皮肤及皮下组织厚度、回声改变、组织水肿征象、局部血流灌注等多项量化指标。同时，收集患者的临床资料</w:delText>
        </w:r>
        <w:r w:rsidDel="00193B42">
          <w:rPr>
            <w:rFonts w:eastAsia="方正仿宋_GBK" w:cs="方正仿宋_GBK" w:hint="eastAsia"/>
            <w:bCs/>
            <w:color w:val="000000"/>
            <w:sz w:val="24"/>
          </w:rPr>
          <w:delText>及</w:delText>
        </w:r>
        <w:r w:rsidDel="00193B42">
          <w:rPr>
            <w:rFonts w:eastAsia="方正仿宋_GBK" w:cs="方正仿宋_GBK" w:hint="eastAsia"/>
            <w:bCs/>
            <w:color w:val="000000"/>
            <w:sz w:val="24"/>
          </w:rPr>
          <w:delText>Braden</w:delText>
        </w:r>
        <w:r w:rsidDel="00193B42">
          <w:rPr>
            <w:rFonts w:eastAsia="方正仿宋_GBK" w:cs="方正仿宋_GBK" w:hint="eastAsia"/>
            <w:bCs/>
            <w:color w:val="000000"/>
            <w:sz w:val="24"/>
          </w:rPr>
          <w:delText>评分</w:delText>
        </w:r>
        <w:r w:rsidDel="00193B42">
          <w:rPr>
            <w:rFonts w:eastAsia="方正仿宋_GBK" w:cs="方正仿宋_GBK" w:hint="eastAsia"/>
            <w:bCs/>
            <w:color w:val="000000"/>
            <w:sz w:val="24"/>
          </w:rPr>
          <w:delText>。以</w:delText>
        </w:r>
        <w:r w:rsidDel="00193B42">
          <w:rPr>
            <w:rFonts w:eastAsia="方正仿宋_GBK" w:cs="方正仿宋_GBK" w:hint="eastAsia"/>
            <w:bCs/>
            <w:color w:val="000000"/>
            <w:sz w:val="24"/>
          </w:rPr>
          <w:delText>PI</w:delText>
        </w:r>
        <w:r w:rsidDel="00193B42">
          <w:rPr>
            <w:rFonts w:eastAsia="方正仿宋_GBK" w:cs="方正仿宋_GBK" w:hint="eastAsia"/>
            <w:bCs/>
            <w:color w:val="000000"/>
            <w:sz w:val="24"/>
          </w:rPr>
          <w:delText>的发生为结局事件，运用单因素</w:delText>
        </w:r>
        <w:r w:rsidDel="00193B42">
          <w:rPr>
            <w:rFonts w:eastAsia="方正仿宋_GBK" w:cs="方正仿宋_GBK" w:hint="eastAsia"/>
            <w:bCs/>
            <w:color w:val="000000"/>
            <w:sz w:val="24"/>
          </w:rPr>
          <w:delText xml:space="preserve"> Logistic </w:delText>
        </w:r>
        <w:r w:rsidDel="00193B42">
          <w:rPr>
            <w:rFonts w:eastAsia="方正仿宋_GBK" w:cs="方正仿宋_GBK" w:hint="eastAsia"/>
            <w:bCs/>
            <w:color w:val="000000"/>
            <w:sz w:val="24"/>
          </w:rPr>
          <w:delText>回归分析和随机森林的特征重要性筛选潜在危险因素，运用</w:delText>
        </w:r>
        <w:r w:rsidDel="00193B42">
          <w:rPr>
            <w:rFonts w:eastAsia="方正仿宋_GBK" w:cs="方正仿宋_GBK" w:hint="eastAsia"/>
            <w:bCs/>
            <w:color w:val="000000"/>
            <w:sz w:val="24"/>
          </w:rPr>
          <w:delText>Logistic</w:delText>
        </w:r>
        <w:r w:rsidDel="00193B42">
          <w:rPr>
            <w:rFonts w:eastAsia="方正仿宋_GBK" w:cs="方正仿宋_GBK" w:hint="eastAsia"/>
            <w:bCs/>
            <w:color w:val="000000"/>
            <w:sz w:val="24"/>
          </w:rPr>
          <w:delText>回归、随机森林、支持向量机等算法</w:delText>
        </w:r>
        <w:r w:rsidDel="00193B42">
          <w:rPr>
            <w:rFonts w:eastAsia="方正仿宋_GBK" w:cs="方正仿宋_GBK" w:hint="eastAsia"/>
            <w:bCs/>
            <w:color w:val="000000"/>
            <w:sz w:val="24"/>
          </w:rPr>
          <w:delText>训练基础模型</w:delText>
        </w:r>
        <w:r w:rsidDel="00193B42">
          <w:rPr>
            <w:rFonts w:eastAsia="方正仿宋_GBK" w:cs="方正仿宋_GBK" w:hint="eastAsia"/>
            <w:bCs/>
            <w:color w:val="000000"/>
            <w:sz w:val="24"/>
          </w:rPr>
          <w:delText>。采用</w:delText>
        </w:r>
        <w:r w:rsidDel="00193B42">
          <w:rPr>
            <w:rFonts w:eastAsia="方正仿宋_GBK" w:cs="方正仿宋_GBK" w:hint="eastAsia"/>
            <w:bCs/>
            <w:color w:val="000000"/>
            <w:sz w:val="24"/>
          </w:rPr>
          <w:delText>Stacking</w:delText>
        </w:r>
        <w:r w:rsidDel="00193B42">
          <w:rPr>
            <w:rFonts w:eastAsia="方正仿宋_GBK" w:cs="方正仿宋_GBK" w:hint="eastAsia"/>
            <w:bCs/>
            <w:color w:val="000000"/>
            <w:sz w:val="24"/>
          </w:rPr>
          <w:delText>融合策略将多个模型进行集成，</w:delText>
        </w:r>
        <w:r w:rsidDel="00193B42">
          <w:rPr>
            <w:rFonts w:eastAsia="方正仿宋_GBK" w:cs="方正仿宋_GBK" w:hint="eastAsia"/>
            <w:bCs/>
            <w:color w:val="000000"/>
            <w:sz w:val="24"/>
          </w:rPr>
          <w:delText>并对形成的融合模型进行模型评估、临床验证及使用者问卷调查。根据临床验证的监测数据及问卷调查结果对模型</w:delText>
        </w:r>
        <w:r w:rsidDel="00193B42">
          <w:rPr>
            <w:rFonts w:eastAsia="方正仿宋_GBK" w:cs="方正仿宋_GBK" w:hint="eastAsia"/>
            <w:bCs/>
            <w:color w:val="000000"/>
            <w:sz w:val="24"/>
          </w:rPr>
          <w:delText>进行</w:delText>
        </w:r>
        <w:r w:rsidDel="00193B42">
          <w:rPr>
            <w:rFonts w:eastAsia="方正仿宋_GBK" w:cs="方正仿宋_GBK" w:hint="eastAsia"/>
            <w:bCs/>
            <w:color w:val="000000"/>
            <w:sz w:val="24"/>
          </w:rPr>
          <w:delText>优化，最终</w:delText>
        </w:r>
        <w:r w:rsidDel="00193B42">
          <w:rPr>
            <w:rFonts w:eastAsia="方正仿宋_GBK" w:cs="方正仿宋_GBK" w:hint="eastAsia"/>
            <w:bCs/>
            <w:color w:val="000000"/>
            <w:sz w:val="24"/>
          </w:rPr>
          <w:delText>将</w:delText>
        </w:r>
        <w:r w:rsidDel="00193B42">
          <w:rPr>
            <w:rFonts w:eastAsia="方正仿宋_GBK" w:cs="方正仿宋_GBK" w:hint="eastAsia"/>
            <w:bCs/>
            <w:color w:val="000000"/>
            <w:sz w:val="24"/>
          </w:rPr>
          <w:delText>优化后</w:delText>
        </w:r>
        <w:r w:rsidDel="00193B42">
          <w:rPr>
            <w:rFonts w:eastAsia="方正仿宋_GBK" w:cs="方正仿宋_GBK" w:hint="eastAsia"/>
            <w:bCs/>
            <w:color w:val="000000"/>
            <w:sz w:val="24"/>
          </w:rPr>
          <w:delText>的模型转化为临床易用的列线图。</w:delText>
        </w:r>
      </w:del>
    </w:p>
    <w:p w:rsidR="0067585B" w:rsidDel="00193B42" w:rsidRDefault="001234A7">
      <w:pPr>
        <w:pBdr>
          <w:top w:val="single" w:sz="4" w:space="0" w:color="auto"/>
          <w:left w:val="single" w:sz="4" w:space="0" w:color="auto"/>
          <w:bottom w:val="single" w:sz="4" w:space="0" w:color="auto"/>
          <w:right w:val="single" w:sz="4" w:space="0" w:color="auto"/>
        </w:pBdr>
        <w:spacing w:line="600" w:lineRule="exact"/>
        <w:ind w:firstLineChars="200" w:firstLine="480"/>
        <w:rPr>
          <w:del w:id="1166" w:author="Microsoft Office User" w:date="2025-06-20T14:55:00Z"/>
          <w:rFonts w:eastAsia="方正仿宋_GBK" w:cs="方正仿宋_GBK"/>
          <w:bCs/>
          <w:color w:val="000000"/>
          <w:sz w:val="24"/>
        </w:rPr>
      </w:pPr>
      <w:del w:id="1167" w:author="Microsoft Office User" w:date="2025-06-20T14:55:00Z">
        <w:r w:rsidDel="00193B42">
          <w:rPr>
            <w:rFonts w:eastAsia="方正仿宋_GBK" w:cs="方正仿宋_GBK" w:hint="eastAsia"/>
            <w:b/>
            <w:color w:val="000000"/>
            <w:sz w:val="24"/>
          </w:rPr>
          <w:delText>预期成果与意义：</w:delText>
        </w:r>
        <w:r w:rsidDel="00193B42">
          <w:rPr>
            <w:rFonts w:eastAsia="方正仿宋_GBK" w:cs="方正仿宋_GBK" w:hint="eastAsia"/>
            <w:bCs/>
            <w:color w:val="000000"/>
            <w:sz w:val="24"/>
          </w:rPr>
          <w:delText>本研究将筛</w:delText>
        </w:r>
        <w:r w:rsidDel="00193B42">
          <w:rPr>
            <w:rFonts w:eastAsia="方正仿宋_GBK" w:cs="方正仿宋_GBK" w:hint="eastAsia"/>
            <w:bCs/>
            <w:color w:val="000000"/>
            <w:sz w:val="24"/>
          </w:rPr>
          <w:delText>选出与</w:delText>
        </w:r>
        <w:r w:rsidDel="00193B42">
          <w:rPr>
            <w:rFonts w:eastAsia="方正仿宋_GBK" w:cs="方正仿宋_GBK" w:hint="eastAsia"/>
            <w:bCs/>
            <w:color w:val="000000"/>
            <w:sz w:val="24"/>
          </w:rPr>
          <w:delText>ICU</w:delText>
        </w:r>
        <w:r w:rsidDel="00193B42">
          <w:rPr>
            <w:rFonts w:eastAsia="方正仿宋_GBK" w:cs="方正仿宋_GBK" w:hint="eastAsia"/>
            <w:bCs/>
            <w:color w:val="000000"/>
            <w:sz w:val="24"/>
          </w:rPr>
          <w:delText>患者</w:delText>
        </w:r>
        <w:r w:rsidDel="00193B42">
          <w:rPr>
            <w:rFonts w:eastAsia="方正仿宋_GBK" w:cs="方正仿宋_GBK" w:hint="eastAsia"/>
            <w:bCs/>
            <w:color w:val="000000"/>
            <w:sz w:val="24"/>
          </w:rPr>
          <w:delText>PI</w:delText>
        </w:r>
        <w:r w:rsidDel="00193B42">
          <w:rPr>
            <w:rFonts w:eastAsia="方正仿宋_GBK" w:cs="方正仿宋_GBK" w:hint="eastAsia"/>
            <w:bCs/>
            <w:color w:val="000000"/>
            <w:sz w:val="24"/>
          </w:rPr>
          <w:delText>发生密切相关的</w:delText>
        </w:r>
        <w:r w:rsidDel="00193B42">
          <w:rPr>
            <w:rFonts w:eastAsia="方正仿宋_GBK" w:cs="方正仿宋_GBK" w:hint="eastAsia"/>
            <w:bCs/>
            <w:color w:val="000000"/>
            <w:sz w:val="24"/>
          </w:rPr>
          <w:delText>POCUS</w:delText>
        </w:r>
        <w:r w:rsidDel="00193B42">
          <w:rPr>
            <w:rFonts w:eastAsia="方正仿宋_GBK" w:cs="方正仿宋_GBK" w:hint="eastAsia"/>
            <w:bCs/>
            <w:color w:val="000000"/>
            <w:sz w:val="24"/>
          </w:rPr>
          <w:delText>关键指标，构建一个融合多种算法优势、具有良好预测效能和临床可解释性的</w:delText>
        </w:r>
        <w:r w:rsidDel="00193B42">
          <w:rPr>
            <w:rFonts w:eastAsia="方正仿宋_GBK" w:cs="方正仿宋_GBK" w:hint="eastAsia"/>
            <w:bCs/>
            <w:color w:val="000000"/>
            <w:sz w:val="24"/>
          </w:rPr>
          <w:delText>ICU</w:delText>
        </w:r>
        <w:r w:rsidDel="00193B42">
          <w:rPr>
            <w:rFonts w:eastAsia="方正仿宋_GBK" w:cs="方正仿宋_GBK" w:hint="eastAsia"/>
            <w:bCs/>
            <w:color w:val="000000"/>
            <w:sz w:val="24"/>
          </w:rPr>
          <w:delText>患者</w:delText>
        </w:r>
        <w:r w:rsidDel="00193B42">
          <w:rPr>
            <w:rFonts w:eastAsia="方正仿宋_GBK" w:cs="方正仿宋_GBK" w:hint="eastAsia"/>
            <w:bCs/>
            <w:color w:val="000000"/>
            <w:sz w:val="24"/>
          </w:rPr>
          <w:delText>PI</w:delText>
        </w:r>
        <w:r w:rsidDel="00193B42">
          <w:rPr>
            <w:rFonts w:eastAsia="方正仿宋_GBK" w:cs="方正仿宋_GBK" w:hint="eastAsia"/>
            <w:bCs/>
            <w:color w:val="000000"/>
            <w:sz w:val="24"/>
          </w:rPr>
          <w:delText>风险多维度预测模型。该模型有望</w:delText>
        </w:r>
        <w:r w:rsidDel="00193B42">
          <w:rPr>
            <w:rFonts w:eastAsia="方正仿宋_GBK" w:cs="方正仿宋_GBK" w:hint="eastAsia"/>
            <w:bCs/>
            <w:color w:val="000000"/>
            <w:sz w:val="24"/>
          </w:rPr>
          <w:delText>早期识别</w:delText>
        </w:r>
        <w:r w:rsidDel="00193B42">
          <w:rPr>
            <w:rFonts w:eastAsia="方正仿宋_GBK" w:cs="方正仿宋_GBK" w:hint="eastAsia"/>
            <w:bCs/>
            <w:color w:val="000000"/>
            <w:sz w:val="24"/>
          </w:rPr>
          <w:delText>ICU</w:delText>
        </w:r>
        <w:r w:rsidDel="00193B42">
          <w:rPr>
            <w:rFonts w:eastAsia="方正仿宋_GBK" w:cs="方正仿宋_GBK" w:hint="eastAsia"/>
            <w:bCs/>
            <w:color w:val="000000"/>
            <w:sz w:val="24"/>
          </w:rPr>
          <w:delText>患者</w:delText>
        </w:r>
        <w:r w:rsidDel="00193B42">
          <w:rPr>
            <w:rFonts w:eastAsia="方正仿宋_GBK" w:cs="方正仿宋_GBK" w:hint="eastAsia"/>
            <w:bCs/>
            <w:color w:val="000000"/>
            <w:sz w:val="24"/>
          </w:rPr>
          <w:delText>PI</w:delText>
        </w:r>
        <w:r w:rsidDel="00193B42">
          <w:rPr>
            <w:rFonts w:eastAsia="方正仿宋_GBK" w:cs="方正仿宋_GBK" w:hint="eastAsia"/>
            <w:bCs/>
            <w:color w:val="000000"/>
            <w:sz w:val="24"/>
          </w:rPr>
          <w:delText>风险，提升</w:delText>
        </w:r>
        <w:r w:rsidDel="00193B42">
          <w:rPr>
            <w:rFonts w:eastAsia="方正仿宋_GBK" w:cs="方正仿宋_GBK" w:hint="eastAsia"/>
            <w:bCs/>
            <w:color w:val="000000"/>
            <w:sz w:val="24"/>
          </w:rPr>
          <w:delText>ICU</w:delText>
        </w:r>
        <w:r w:rsidDel="00193B42">
          <w:rPr>
            <w:rFonts w:eastAsia="方正仿宋_GBK" w:cs="方正仿宋_GBK" w:hint="eastAsia"/>
            <w:bCs/>
            <w:color w:val="000000"/>
            <w:sz w:val="24"/>
          </w:rPr>
          <w:delText>患者</w:delText>
        </w:r>
        <w:r w:rsidDel="00193B42">
          <w:rPr>
            <w:rFonts w:eastAsia="方正仿宋_GBK" w:cs="方正仿宋_GBK" w:hint="eastAsia"/>
            <w:bCs/>
            <w:color w:val="000000"/>
            <w:sz w:val="24"/>
          </w:rPr>
          <w:delText>PI</w:delText>
        </w:r>
        <w:r w:rsidDel="00193B42">
          <w:rPr>
            <w:rFonts w:eastAsia="方正仿宋_GBK" w:cs="方正仿宋_GBK" w:hint="eastAsia"/>
            <w:bCs/>
            <w:color w:val="000000"/>
            <w:sz w:val="24"/>
          </w:rPr>
          <w:delText>风险预测的准确性，为临床医护人员提供客观、量化的决策支持，从而降低</w:delText>
        </w:r>
        <w:r w:rsidDel="00193B42">
          <w:rPr>
            <w:rFonts w:eastAsia="方正仿宋_GBK" w:cs="方正仿宋_GBK" w:hint="eastAsia"/>
            <w:bCs/>
            <w:color w:val="000000"/>
            <w:sz w:val="24"/>
          </w:rPr>
          <w:delText>ICU</w:delText>
        </w:r>
        <w:r w:rsidDel="00193B42">
          <w:rPr>
            <w:rFonts w:eastAsia="方正仿宋_GBK" w:cs="方正仿宋_GBK" w:hint="eastAsia"/>
            <w:bCs/>
            <w:color w:val="000000"/>
            <w:sz w:val="24"/>
          </w:rPr>
          <w:delText>患者</w:delText>
        </w:r>
        <w:r w:rsidDel="00193B42">
          <w:rPr>
            <w:rFonts w:eastAsia="方正仿宋_GBK" w:cs="方正仿宋_GBK" w:hint="eastAsia"/>
            <w:bCs/>
            <w:color w:val="000000"/>
            <w:sz w:val="24"/>
          </w:rPr>
          <w:delText>PI</w:delText>
        </w:r>
        <w:r w:rsidDel="00193B42">
          <w:rPr>
            <w:rFonts w:eastAsia="方正仿宋_GBK" w:cs="方正仿宋_GBK" w:hint="eastAsia"/>
            <w:bCs/>
            <w:color w:val="000000"/>
            <w:sz w:val="24"/>
          </w:rPr>
          <w:delText>发生率，改善患者临床结局。本研究成果亦将为</w:delText>
        </w:r>
        <w:r w:rsidDel="00193B42">
          <w:rPr>
            <w:rFonts w:eastAsia="方正仿宋_GBK" w:cs="方正仿宋_GBK" w:hint="eastAsia"/>
            <w:bCs/>
            <w:color w:val="000000"/>
            <w:sz w:val="24"/>
          </w:rPr>
          <w:delText>POCUS</w:delText>
        </w:r>
        <w:r w:rsidDel="00193B42">
          <w:rPr>
            <w:rFonts w:eastAsia="方正仿宋_GBK" w:cs="方正仿宋_GBK" w:hint="eastAsia"/>
            <w:bCs/>
            <w:color w:val="000000"/>
            <w:sz w:val="24"/>
          </w:rPr>
          <w:delText>技术在危重症护理领域的应用拓展提供新的证据，并推动该领域研究的深入发展。</w:delText>
        </w:r>
      </w:del>
    </w:p>
    <w:p w:rsidR="0067585B" w:rsidDel="00193B42" w:rsidRDefault="001234A7">
      <w:pPr>
        <w:pBdr>
          <w:top w:val="single" w:sz="4" w:space="0" w:color="auto"/>
          <w:left w:val="single" w:sz="4" w:space="0" w:color="auto"/>
          <w:bottom w:val="single" w:sz="4" w:space="0" w:color="auto"/>
          <w:right w:val="single" w:sz="4" w:space="0" w:color="auto"/>
        </w:pBdr>
        <w:spacing w:line="600" w:lineRule="exact"/>
        <w:ind w:firstLineChars="200" w:firstLine="480"/>
        <w:rPr>
          <w:del w:id="1168" w:author="Microsoft Office User" w:date="2025-06-20T14:55:00Z"/>
          <w:rFonts w:eastAsia="方正仿宋_GBK" w:cs="方正仿宋_GBK"/>
          <w:bCs/>
          <w:color w:val="000000"/>
          <w:sz w:val="24"/>
        </w:rPr>
      </w:pPr>
      <w:del w:id="1169" w:author="Microsoft Office User" w:date="2025-06-20T14:55:00Z">
        <w:r w:rsidDel="00193B42">
          <w:rPr>
            <w:rFonts w:eastAsia="方正仿宋_GBK" w:cs="方正仿宋_GBK" w:hint="eastAsia"/>
            <w:b/>
            <w:color w:val="000000"/>
            <w:sz w:val="24"/>
          </w:rPr>
          <w:delText>关键词：</w:delText>
        </w:r>
        <w:r w:rsidDel="00193B42">
          <w:rPr>
            <w:rFonts w:eastAsia="方正仿宋_GBK" w:cs="方正仿宋_GBK" w:hint="eastAsia"/>
            <w:bCs/>
            <w:color w:val="000000"/>
            <w:sz w:val="24"/>
          </w:rPr>
          <w:delText>压力性损伤；</w:delText>
        </w:r>
        <w:r w:rsidDel="00193B42">
          <w:rPr>
            <w:rFonts w:eastAsia="方正仿宋_GBK" w:cs="方正仿宋_GBK" w:hint="eastAsia"/>
            <w:bCs/>
            <w:color w:val="000000"/>
            <w:sz w:val="24"/>
          </w:rPr>
          <w:delText>ICU</w:delText>
        </w:r>
        <w:r w:rsidDel="00193B42">
          <w:rPr>
            <w:rFonts w:eastAsia="方正仿宋_GBK" w:cs="方正仿宋_GBK" w:hint="eastAsia"/>
            <w:bCs/>
            <w:color w:val="000000"/>
            <w:sz w:val="24"/>
          </w:rPr>
          <w:delText>；床旁超声；预测模型；</w:delText>
        </w:r>
        <w:r w:rsidDel="00193B42">
          <w:rPr>
            <w:rFonts w:eastAsia="方正仿宋_GBK" w:cs="方正仿宋_GBK" w:hint="eastAsia"/>
            <w:bCs/>
            <w:color w:val="000000"/>
            <w:sz w:val="24"/>
          </w:rPr>
          <w:delText>Logistic</w:delText>
        </w:r>
        <w:r w:rsidDel="00193B42">
          <w:rPr>
            <w:rFonts w:eastAsia="方正仿宋_GBK" w:cs="方正仿宋_GBK" w:hint="eastAsia"/>
            <w:bCs/>
            <w:color w:val="000000"/>
            <w:sz w:val="24"/>
          </w:rPr>
          <w:delText>回归</w:delText>
        </w:r>
        <w:r w:rsidDel="00193B42">
          <w:rPr>
            <w:rFonts w:eastAsia="方正仿宋_GBK" w:cs="方正仿宋_GBK" w:hint="eastAsia"/>
            <w:bCs/>
            <w:color w:val="000000"/>
            <w:sz w:val="24"/>
          </w:rPr>
          <w:delText>；</w:delText>
        </w:r>
        <w:r w:rsidDel="00193B42">
          <w:rPr>
            <w:rFonts w:eastAsia="方正仿宋_GBK" w:cs="方正仿宋_GBK" w:hint="eastAsia"/>
            <w:bCs/>
            <w:color w:val="000000"/>
            <w:sz w:val="24"/>
          </w:rPr>
          <w:delText>随机森林；支持向量机；模型融合</w:delText>
        </w:r>
      </w:del>
    </w:p>
    <w:p w:rsidR="0067585B" w:rsidDel="00193B42" w:rsidRDefault="0067585B">
      <w:pPr>
        <w:pBdr>
          <w:top w:val="single" w:sz="4" w:space="0" w:color="auto"/>
          <w:left w:val="single" w:sz="4" w:space="0" w:color="auto"/>
          <w:bottom w:val="single" w:sz="4" w:space="0" w:color="auto"/>
          <w:right w:val="single" w:sz="4" w:space="0" w:color="auto"/>
        </w:pBdr>
        <w:spacing w:line="600" w:lineRule="exact"/>
        <w:ind w:firstLineChars="200" w:firstLine="420"/>
        <w:rPr>
          <w:del w:id="1170" w:author="Microsoft Office User" w:date="2025-06-20T14:55:00Z"/>
          <w:rFonts w:eastAsia="方正黑体_GBK" w:cs="仿宋"/>
          <w:bCs/>
          <w:color w:val="000000"/>
          <w:szCs w:val="32"/>
        </w:rPr>
      </w:pPr>
    </w:p>
    <w:p w:rsidR="0067585B" w:rsidDel="00193B42" w:rsidRDefault="0067585B">
      <w:pPr>
        <w:pBdr>
          <w:top w:val="single" w:sz="4" w:space="0" w:color="auto"/>
          <w:left w:val="single" w:sz="4" w:space="0" w:color="auto"/>
          <w:bottom w:val="single" w:sz="4" w:space="0" w:color="auto"/>
          <w:right w:val="single" w:sz="4" w:space="0" w:color="auto"/>
        </w:pBdr>
        <w:spacing w:line="600" w:lineRule="exact"/>
        <w:ind w:firstLineChars="200" w:firstLine="420"/>
        <w:rPr>
          <w:del w:id="1171" w:author="Microsoft Office User" w:date="2025-06-20T14:55:00Z"/>
          <w:rFonts w:eastAsia="方正黑体_GBK" w:cs="仿宋"/>
          <w:bCs/>
          <w:color w:val="000000"/>
          <w:szCs w:val="32"/>
        </w:rPr>
      </w:pPr>
    </w:p>
    <w:p w:rsidR="0067585B" w:rsidDel="00193B42" w:rsidRDefault="0067585B">
      <w:pPr>
        <w:pBdr>
          <w:top w:val="single" w:sz="4" w:space="0" w:color="auto"/>
          <w:left w:val="single" w:sz="4" w:space="0" w:color="auto"/>
          <w:bottom w:val="single" w:sz="4" w:space="0" w:color="auto"/>
          <w:right w:val="single" w:sz="4" w:space="0" w:color="auto"/>
        </w:pBdr>
        <w:spacing w:line="600" w:lineRule="exact"/>
        <w:ind w:firstLineChars="200" w:firstLine="420"/>
        <w:rPr>
          <w:del w:id="1172" w:author="Microsoft Office User" w:date="2025-06-20T14:55:00Z"/>
          <w:rFonts w:eastAsia="方正黑体_GBK" w:cs="仿宋"/>
          <w:bCs/>
          <w:color w:val="000000"/>
          <w:szCs w:val="32"/>
        </w:rPr>
      </w:pPr>
    </w:p>
    <w:p w:rsidR="0067585B" w:rsidDel="00193B42" w:rsidRDefault="0067585B">
      <w:pPr>
        <w:pBdr>
          <w:top w:val="single" w:sz="4" w:space="0" w:color="auto"/>
          <w:left w:val="single" w:sz="4" w:space="0" w:color="auto"/>
          <w:bottom w:val="single" w:sz="4" w:space="0" w:color="auto"/>
          <w:right w:val="single" w:sz="4" w:space="0" w:color="auto"/>
        </w:pBdr>
        <w:spacing w:line="600" w:lineRule="exact"/>
        <w:ind w:firstLineChars="200" w:firstLine="420"/>
        <w:rPr>
          <w:del w:id="1173" w:author="Microsoft Office User" w:date="2025-06-20T14:55:00Z"/>
          <w:rFonts w:eastAsia="方正黑体_GBK" w:cs="仿宋"/>
          <w:bCs/>
          <w:color w:val="000000"/>
          <w:szCs w:val="32"/>
        </w:rPr>
      </w:pPr>
    </w:p>
    <w:p w:rsidR="0067585B" w:rsidDel="00193B42" w:rsidRDefault="0067585B">
      <w:pPr>
        <w:pBdr>
          <w:top w:val="single" w:sz="4" w:space="0" w:color="auto"/>
          <w:left w:val="single" w:sz="4" w:space="0" w:color="auto"/>
          <w:bottom w:val="single" w:sz="4" w:space="0" w:color="auto"/>
          <w:right w:val="single" w:sz="4" w:space="0" w:color="auto"/>
        </w:pBdr>
        <w:spacing w:line="600" w:lineRule="exact"/>
        <w:ind w:firstLineChars="200" w:firstLine="420"/>
        <w:rPr>
          <w:del w:id="1174" w:author="Microsoft Office User" w:date="2025-06-20T14:55:00Z"/>
          <w:rFonts w:eastAsia="方正黑体_GBK" w:cs="仿宋"/>
          <w:bCs/>
          <w:color w:val="000000"/>
          <w:szCs w:val="32"/>
        </w:rPr>
      </w:pPr>
    </w:p>
    <w:p w:rsidR="0067585B" w:rsidDel="00193B42" w:rsidRDefault="0067585B">
      <w:pPr>
        <w:pBdr>
          <w:top w:val="single" w:sz="4" w:space="0" w:color="auto"/>
          <w:left w:val="single" w:sz="4" w:space="0" w:color="auto"/>
          <w:bottom w:val="single" w:sz="4" w:space="0" w:color="auto"/>
          <w:right w:val="single" w:sz="4" w:space="0" w:color="auto"/>
        </w:pBdr>
        <w:spacing w:line="600" w:lineRule="exact"/>
        <w:ind w:firstLineChars="200" w:firstLine="420"/>
        <w:rPr>
          <w:del w:id="1175" w:author="Microsoft Office User" w:date="2025-06-20T14:55:00Z"/>
          <w:rFonts w:eastAsia="方正黑体_GBK" w:cs="仿宋"/>
          <w:bCs/>
          <w:color w:val="000000"/>
          <w:szCs w:val="32"/>
        </w:rPr>
      </w:pPr>
    </w:p>
    <w:p w:rsidR="0067585B" w:rsidDel="00193B42" w:rsidRDefault="0067585B">
      <w:pPr>
        <w:pBdr>
          <w:top w:val="single" w:sz="4" w:space="0" w:color="auto"/>
          <w:left w:val="single" w:sz="4" w:space="0" w:color="auto"/>
          <w:bottom w:val="single" w:sz="4" w:space="0" w:color="auto"/>
          <w:right w:val="single" w:sz="4" w:space="0" w:color="auto"/>
        </w:pBdr>
        <w:spacing w:line="600" w:lineRule="exact"/>
        <w:ind w:firstLineChars="200" w:firstLine="420"/>
        <w:rPr>
          <w:del w:id="1176" w:author="Microsoft Office User" w:date="2025-06-20T14:55:00Z"/>
          <w:rFonts w:eastAsia="方正黑体_GBK" w:cs="仿宋"/>
          <w:bCs/>
          <w:color w:val="000000"/>
          <w:szCs w:val="32"/>
        </w:rPr>
      </w:pPr>
    </w:p>
    <w:p w:rsidR="0067585B" w:rsidDel="00193B42" w:rsidRDefault="0067585B">
      <w:pPr>
        <w:pBdr>
          <w:top w:val="single" w:sz="4" w:space="0" w:color="auto"/>
          <w:left w:val="single" w:sz="4" w:space="0" w:color="auto"/>
          <w:bottom w:val="single" w:sz="4" w:space="0" w:color="auto"/>
          <w:right w:val="single" w:sz="4" w:space="0" w:color="auto"/>
        </w:pBdr>
        <w:spacing w:line="600" w:lineRule="exact"/>
        <w:ind w:firstLineChars="200" w:firstLine="420"/>
        <w:rPr>
          <w:del w:id="1177" w:author="Microsoft Office User" w:date="2025-06-20T14:55:00Z"/>
          <w:rFonts w:eastAsia="方正黑体_GBK" w:cs="仿宋"/>
          <w:bCs/>
          <w:color w:val="000000"/>
          <w:szCs w:val="32"/>
        </w:rPr>
      </w:pPr>
    </w:p>
    <w:p w:rsidR="0067585B" w:rsidDel="00193B42" w:rsidRDefault="0067585B">
      <w:pPr>
        <w:pBdr>
          <w:top w:val="single" w:sz="4" w:space="0" w:color="auto"/>
          <w:left w:val="single" w:sz="4" w:space="0" w:color="auto"/>
          <w:bottom w:val="single" w:sz="4" w:space="0" w:color="auto"/>
          <w:right w:val="single" w:sz="4" w:space="0" w:color="auto"/>
        </w:pBdr>
        <w:spacing w:line="600" w:lineRule="exact"/>
        <w:ind w:firstLineChars="200" w:firstLine="420"/>
        <w:rPr>
          <w:del w:id="1178" w:author="Microsoft Office User" w:date="2025-06-20T14:55:00Z"/>
          <w:rFonts w:eastAsia="方正黑体_GBK" w:cs="仿宋"/>
          <w:bCs/>
          <w:color w:val="000000"/>
          <w:szCs w:val="32"/>
        </w:rPr>
      </w:pPr>
    </w:p>
    <w:p w:rsidR="0067585B" w:rsidDel="00193B42" w:rsidRDefault="0067585B">
      <w:pPr>
        <w:pBdr>
          <w:top w:val="single" w:sz="4" w:space="0" w:color="auto"/>
          <w:left w:val="single" w:sz="4" w:space="0" w:color="auto"/>
          <w:bottom w:val="single" w:sz="4" w:space="0" w:color="auto"/>
          <w:right w:val="single" w:sz="4" w:space="0" w:color="auto"/>
        </w:pBdr>
        <w:spacing w:line="600" w:lineRule="exact"/>
        <w:ind w:firstLineChars="200" w:firstLine="420"/>
        <w:rPr>
          <w:del w:id="1179" w:author="Microsoft Office User" w:date="2025-06-20T14:55:00Z"/>
          <w:rFonts w:eastAsia="方正黑体_GBK" w:cs="仿宋"/>
          <w:bCs/>
          <w:color w:val="000000"/>
          <w:szCs w:val="32"/>
        </w:rPr>
      </w:pPr>
    </w:p>
    <w:p w:rsidR="0067585B" w:rsidDel="00193B42" w:rsidRDefault="0067585B">
      <w:pPr>
        <w:pBdr>
          <w:top w:val="single" w:sz="4" w:space="0" w:color="auto"/>
          <w:left w:val="single" w:sz="4" w:space="0" w:color="auto"/>
          <w:bottom w:val="single" w:sz="4" w:space="0" w:color="auto"/>
          <w:right w:val="single" w:sz="4" w:space="0" w:color="auto"/>
        </w:pBdr>
        <w:spacing w:line="600" w:lineRule="exact"/>
        <w:rPr>
          <w:del w:id="1180" w:author="Microsoft Office User" w:date="2025-06-20T14:55:00Z"/>
          <w:rFonts w:eastAsia="方正黑体_GBK" w:cs="仿宋"/>
          <w:bCs/>
          <w:color w:val="000000"/>
          <w:szCs w:val="32"/>
        </w:rPr>
      </w:pPr>
    </w:p>
    <w:p w:rsidR="0067585B" w:rsidDel="00193B42" w:rsidRDefault="0067585B">
      <w:pPr>
        <w:ind w:firstLineChars="200" w:firstLine="420"/>
        <w:rPr>
          <w:del w:id="1181" w:author="Microsoft Office User" w:date="2025-06-20T14:55:00Z"/>
          <w:rFonts w:eastAsia="方正黑体_GBK" w:cs="仿宋"/>
          <w:bCs/>
          <w:color w:val="000000"/>
          <w:szCs w:val="32"/>
        </w:rPr>
        <w:sectPr w:rsidR="0067585B" w:rsidDel="00193B42">
          <w:pgSz w:w="11906" w:h="16838"/>
          <w:pgMar w:top="2098" w:right="1474" w:bottom="1985" w:left="1588" w:header="851" w:footer="992" w:gutter="0"/>
          <w:cols w:space="720"/>
          <w:docGrid w:type="lines" w:linePitch="312"/>
        </w:sectPr>
      </w:pPr>
      <w:bookmarkStart w:id="1182" w:name="_Toc714072885_WPSOffice_Level1"/>
    </w:p>
    <w:p w:rsidR="0067585B" w:rsidDel="00193B42" w:rsidRDefault="001234A7">
      <w:pPr>
        <w:ind w:firstLineChars="200" w:firstLine="420"/>
        <w:rPr>
          <w:del w:id="1183" w:author="Microsoft Office User" w:date="2025-06-20T14:55:00Z"/>
          <w:rFonts w:eastAsia="方正黑体_GBK" w:cs="仿宋"/>
          <w:bCs/>
          <w:color w:val="000000"/>
          <w:szCs w:val="32"/>
        </w:rPr>
      </w:pPr>
      <w:del w:id="1184" w:author="Microsoft Office User" w:date="2025-06-20T14:55:00Z">
        <w:r w:rsidDel="00193B42">
          <w:rPr>
            <w:rFonts w:eastAsia="方正黑体_GBK" w:cs="仿宋" w:hint="eastAsia"/>
            <w:bCs/>
            <w:color w:val="000000"/>
            <w:szCs w:val="32"/>
          </w:rPr>
          <w:delText>七、量化考核指标（指南规定指标和自定目标）</w:delText>
        </w:r>
        <w:bookmarkEnd w:id="1182"/>
      </w:del>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8"/>
        <w:gridCol w:w="5057"/>
        <w:gridCol w:w="1545"/>
        <w:gridCol w:w="1545"/>
      </w:tblGrid>
      <w:tr w:rsidR="0067585B" w:rsidDel="00193B42">
        <w:trPr>
          <w:trHeight w:val="850"/>
          <w:del w:id="1185" w:author="Microsoft Office User" w:date="2025-06-20T14:55:00Z"/>
        </w:trPr>
        <w:tc>
          <w:tcPr>
            <w:tcW w:w="908" w:type="dxa"/>
            <w:vAlign w:val="center"/>
          </w:tcPr>
          <w:p w:rsidR="0067585B" w:rsidDel="00193B42" w:rsidRDefault="001234A7">
            <w:pPr>
              <w:spacing w:line="360" w:lineRule="exact"/>
              <w:jc w:val="center"/>
              <w:rPr>
                <w:del w:id="1186" w:author="Microsoft Office User" w:date="2025-06-20T14:55:00Z"/>
                <w:rFonts w:eastAsia="方正楷体_GBK" w:cs="方正楷体_GBK"/>
                <w:bCs/>
                <w:color w:val="000000"/>
                <w:sz w:val="28"/>
                <w:szCs w:val="28"/>
              </w:rPr>
            </w:pPr>
            <w:del w:id="1187" w:author="Microsoft Office User" w:date="2025-06-20T14:55:00Z">
              <w:r w:rsidDel="00193B42">
                <w:rPr>
                  <w:rFonts w:eastAsia="方正楷体_GBK" w:cs="方正楷体_GBK" w:hint="eastAsia"/>
                  <w:bCs/>
                  <w:color w:val="000000"/>
                  <w:sz w:val="28"/>
                  <w:szCs w:val="28"/>
                </w:rPr>
                <w:delText>序号</w:delText>
              </w:r>
            </w:del>
          </w:p>
        </w:tc>
        <w:tc>
          <w:tcPr>
            <w:tcW w:w="5057" w:type="dxa"/>
            <w:vAlign w:val="center"/>
          </w:tcPr>
          <w:p w:rsidR="0067585B" w:rsidDel="00193B42" w:rsidRDefault="001234A7">
            <w:pPr>
              <w:spacing w:line="360" w:lineRule="exact"/>
              <w:jc w:val="center"/>
              <w:rPr>
                <w:del w:id="1188" w:author="Microsoft Office User" w:date="2025-06-20T14:55:00Z"/>
                <w:rFonts w:eastAsia="方正楷体_GBK" w:cs="方正楷体_GBK"/>
                <w:bCs/>
                <w:color w:val="000000"/>
                <w:sz w:val="28"/>
                <w:szCs w:val="28"/>
              </w:rPr>
            </w:pPr>
            <w:del w:id="1189" w:author="Microsoft Office User" w:date="2025-06-20T14:55:00Z">
              <w:r w:rsidDel="00193B42">
                <w:rPr>
                  <w:rFonts w:eastAsia="方正楷体_GBK" w:cs="方正楷体_GBK" w:hint="eastAsia"/>
                  <w:bCs/>
                  <w:color w:val="000000"/>
                  <w:sz w:val="28"/>
                  <w:szCs w:val="28"/>
                </w:rPr>
                <w:delText>量化考核指标</w:delText>
              </w:r>
            </w:del>
          </w:p>
        </w:tc>
        <w:tc>
          <w:tcPr>
            <w:tcW w:w="1545" w:type="dxa"/>
            <w:vAlign w:val="center"/>
          </w:tcPr>
          <w:p w:rsidR="0067585B" w:rsidDel="00193B42" w:rsidRDefault="001234A7">
            <w:pPr>
              <w:autoSpaceDE w:val="0"/>
              <w:autoSpaceDN w:val="0"/>
              <w:spacing w:line="400" w:lineRule="exact"/>
              <w:jc w:val="center"/>
              <w:rPr>
                <w:del w:id="1190" w:author="Microsoft Office User" w:date="2025-06-20T14:55:00Z"/>
                <w:rFonts w:eastAsia="方正楷体_GBK" w:cs="方正楷体_GBK"/>
                <w:bCs/>
                <w:color w:val="000000"/>
                <w:sz w:val="28"/>
                <w:szCs w:val="28"/>
              </w:rPr>
            </w:pPr>
            <w:del w:id="1191" w:author="Microsoft Office User" w:date="2025-06-20T14:55:00Z">
              <w:r w:rsidDel="00193B42">
                <w:rPr>
                  <w:rFonts w:eastAsia="方正楷体_GBK" w:cs="方正楷体_GBK" w:hint="eastAsia"/>
                  <w:bCs/>
                  <w:color w:val="000000"/>
                  <w:sz w:val="28"/>
                  <w:szCs w:val="28"/>
                </w:rPr>
                <w:delText>目标数量</w:delText>
              </w:r>
            </w:del>
          </w:p>
        </w:tc>
        <w:tc>
          <w:tcPr>
            <w:tcW w:w="1545" w:type="dxa"/>
            <w:vAlign w:val="center"/>
          </w:tcPr>
          <w:p w:rsidR="0067585B" w:rsidDel="00193B42" w:rsidRDefault="001234A7">
            <w:pPr>
              <w:autoSpaceDE w:val="0"/>
              <w:autoSpaceDN w:val="0"/>
              <w:spacing w:line="400" w:lineRule="exact"/>
              <w:jc w:val="center"/>
              <w:rPr>
                <w:del w:id="1192" w:author="Microsoft Office User" w:date="2025-06-20T14:55:00Z"/>
                <w:rFonts w:eastAsia="方正楷体_GBK" w:cs="方正楷体_GBK"/>
                <w:bCs/>
                <w:color w:val="000000"/>
                <w:sz w:val="28"/>
                <w:szCs w:val="28"/>
              </w:rPr>
            </w:pPr>
            <w:del w:id="1193" w:author="Microsoft Office User" w:date="2025-06-20T14:55:00Z">
              <w:r w:rsidDel="00193B42">
                <w:rPr>
                  <w:rFonts w:eastAsia="方正楷体_GBK" w:cs="方正楷体_GBK" w:hint="eastAsia"/>
                  <w:bCs/>
                  <w:color w:val="000000"/>
                  <w:sz w:val="28"/>
                  <w:szCs w:val="28"/>
                </w:rPr>
                <w:delText>备注</w:delText>
              </w:r>
            </w:del>
          </w:p>
        </w:tc>
      </w:tr>
      <w:tr w:rsidR="0067585B" w:rsidDel="00193B42">
        <w:trPr>
          <w:trHeight w:val="850"/>
          <w:del w:id="1194" w:author="Microsoft Office User" w:date="2025-06-20T14:55:00Z"/>
        </w:trPr>
        <w:tc>
          <w:tcPr>
            <w:tcW w:w="908" w:type="dxa"/>
            <w:vAlign w:val="center"/>
          </w:tcPr>
          <w:p w:rsidR="0067585B" w:rsidDel="00193B42" w:rsidRDefault="001234A7">
            <w:pPr>
              <w:spacing w:line="360" w:lineRule="exact"/>
              <w:jc w:val="center"/>
              <w:rPr>
                <w:del w:id="1195" w:author="Microsoft Office User" w:date="2025-06-20T14:55:00Z"/>
                <w:rFonts w:eastAsia="方正楷体_GBK" w:cs="方正楷体_GBK"/>
                <w:bCs/>
                <w:color w:val="000000"/>
                <w:sz w:val="28"/>
                <w:szCs w:val="28"/>
              </w:rPr>
            </w:pPr>
            <w:del w:id="1196" w:author="Microsoft Office User" w:date="2025-06-20T14:55:00Z">
              <w:r w:rsidDel="00193B42">
                <w:rPr>
                  <w:rFonts w:eastAsia="方正楷体_GBK" w:cs="方正楷体_GBK" w:hint="eastAsia"/>
                  <w:bCs/>
                  <w:color w:val="000000"/>
                  <w:sz w:val="28"/>
                  <w:szCs w:val="28"/>
                </w:rPr>
                <w:delText>1</w:delText>
              </w:r>
            </w:del>
          </w:p>
        </w:tc>
        <w:tc>
          <w:tcPr>
            <w:tcW w:w="5057" w:type="dxa"/>
            <w:vAlign w:val="center"/>
          </w:tcPr>
          <w:p w:rsidR="0067585B" w:rsidDel="00193B42" w:rsidRDefault="001234A7">
            <w:pPr>
              <w:spacing w:line="360" w:lineRule="exact"/>
              <w:jc w:val="center"/>
              <w:rPr>
                <w:del w:id="1197" w:author="Microsoft Office User" w:date="2025-06-20T14:55:00Z"/>
                <w:rFonts w:eastAsia="方正楷体_GBK" w:cs="方正楷体_GBK"/>
                <w:bCs/>
                <w:color w:val="000000"/>
                <w:sz w:val="28"/>
                <w:szCs w:val="28"/>
              </w:rPr>
            </w:pPr>
            <w:del w:id="1198" w:author="Microsoft Office User" w:date="2025-06-20T14:55:00Z">
              <w:r w:rsidDel="00193B42">
                <w:rPr>
                  <w:rFonts w:eastAsia="方正楷体_GBK" w:cs="方正楷体_GBK" w:hint="eastAsia"/>
                  <w:bCs/>
                  <w:color w:val="000000"/>
                  <w:sz w:val="28"/>
                  <w:szCs w:val="28"/>
                </w:rPr>
                <w:delText>（指南规定的考核指标</w:delText>
              </w:r>
              <w:r w:rsidDel="00193B42">
                <w:rPr>
                  <w:rFonts w:eastAsia="方正楷体_GBK" w:cs="方正楷体_GBK" w:hint="eastAsia"/>
                  <w:bCs/>
                  <w:color w:val="000000"/>
                  <w:sz w:val="28"/>
                  <w:szCs w:val="28"/>
                </w:rPr>
                <w:delText>1</w:delText>
              </w:r>
              <w:r w:rsidDel="00193B42">
                <w:rPr>
                  <w:rFonts w:eastAsia="方正楷体_GBK" w:cs="方正楷体_GBK" w:hint="eastAsia"/>
                  <w:bCs/>
                  <w:color w:val="000000"/>
                  <w:sz w:val="28"/>
                  <w:szCs w:val="28"/>
                </w:rPr>
                <w:delText>）</w:delText>
              </w:r>
            </w:del>
          </w:p>
        </w:tc>
        <w:tc>
          <w:tcPr>
            <w:tcW w:w="1545" w:type="dxa"/>
            <w:vAlign w:val="center"/>
          </w:tcPr>
          <w:p w:rsidR="0067585B" w:rsidDel="00193B42" w:rsidRDefault="001234A7">
            <w:pPr>
              <w:autoSpaceDE w:val="0"/>
              <w:autoSpaceDN w:val="0"/>
              <w:spacing w:line="400" w:lineRule="exact"/>
              <w:jc w:val="center"/>
              <w:rPr>
                <w:del w:id="1199" w:author="Microsoft Office User" w:date="2025-06-20T14:55:00Z"/>
                <w:rFonts w:eastAsia="方正楷体_GBK" w:cs="方正楷体_GBK"/>
                <w:bCs/>
                <w:color w:val="000000"/>
                <w:sz w:val="28"/>
                <w:szCs w:val="28"/>
              </w:rPr>
            </w:pPr>
            <w:del w:id="1200" w:author="Microsoft Office User" w:date="2025-06-20T14:55:00Z">
              <w:r w:rsidDel="00193B42">
                <w:rPr>
                  <w:rFonts w:eastAsia="方正楷体_GBK" w:cs="方正楷体_GBK" w:hint="eastAsia"/>
                  <w:bCs/>
                  <w:color w:val="000000"/>
                  <w:sz w:val="28"/>
                  <w:szCs w:val="28"/>
                </w:rPr>
                <w:delText>0</w:delText>
              </w:r>
            </w:del>
          </w:p>
        </w:tc>
        <w:tc>
          <w:tcPr>
            <w:tcW w:w="1545" w:type="dxa"/>
            <w:vAlign w:val="center"/>
          </w:tcPr>
          <w:p w:rsidR="0067585B" w:rsidDel="00193B42" w:rsidRDefault="0067585B">
            <w:pPr>
              <w:autoSpaceDE w:val="0"/>
              <w:autoSpaceDN w:val="0"/>
              <w:spacing w:line="400" w:lineRule="exact"/>
              <w:jc w:val="center"/>
              <w:rPr>
                <w:del w:id="1201" w:author="Microsoft Office User" w:date="2025-06-20T14:55:00Z"/>
                <w:rFonts w:eastAsia="方正楷体_GBK" w:cs="方正楷体_GBK"/>
                <w:bCs/>
                <w:color w:val="000000"/>
                <w:sz w:val="28"/>
                <w:szCs w:val="28"/>
              </w:rPr>
            </w:pPr>
          </w:p>
        </w:tc>
      </w:tr>
      <w:tr w:rsidR="0067585B" w:rsidDel="00193B42">
        <w:trPr>
          <w:trHeight w:val="850"/>
          <w:del w:id="1202" w:author="Microsoft Office User" w:date="2025-06-20T14:55:00Z"/>
        </w:trPr>
        <w:tc>
          <w:tcPr>
            <w:tcW w:w="908" w:type="dxa"/>
            <w:vAlign w:val="center"/>
          </w:tcPr>
          <w:p w:rsidR="0067585B" w:rsidDel="00193B42" w:rsidRDefault="001234A7">
            <w:pPr>
              <w:spacing w:line="360" w:lineRule="exact"/>
              <w:jc w:val="center"/>
              <w:rPr>
                <w:del w:id="1203" w:author="Microsoft Office User" w:date="2025-06-20T14:55:00Z"/>
                <w:rFonts w:eastAsia="方正楷体_GBK" w:cs="方正楷体_GBK"/>
                <w:bCs/>
                <w:color w:val="000000"/>
                <w:sz w:val="28"/>
                <w:szCs w:val="28"/>
              </w:rPr>
            </w:pPr>
            <w:del w:id="1204" w:author="Microsoft Office User" w:date="2025-06-20T14:55:00Z">
              <w:r w:rsidDel="00193B42">
                <w:rPr>
                  <w:rFonts w:eastAsia="方正楷体_GBK" w:cs="方正楷体_GBK" w:hint="eastAsia"/>
                  <w:bCs/>
                  <w:color w:val="000000"/>
                  <w:sz w:val="28"/>
                  <w:szCs w:val="28"/>
                </w:rPr>
                <w:delText>2</w:delText>
              </w:r>
            </w:del>
          </w:p>
        </w:tc>
        <w:tc>
          <w:tcPr>
            <w:tcW w:w="5057" w:type="dxa"/>
            <w:vAlign w:val="center"/>
          </w:tcPr>
          <w:p w:rsidR="0067585B" w:rsidDel="00193B42" w:rsidRDefault="001234A7">
            <w:pPr>
              <w:spacing w:line="360" w:lineRule="exact"/>
              <w:jc w:val="center"/>
              <w:rPr>
                <w:del w:id="1205" w:author="Microsoft Office User" w:date="2025-06-20T14:55:00Z"/>
                <w:rFonts w:eastAsia="方正楷体_GBK" w:cs="方正楷体_GBK"/>
                <w:bCs/>
                <w:color w:val="000000"/>
                <w:sz w:val="28"/>
                <w:szCs w:val="28"/>
              </w:rPr>
            </w:pPr>
            <w:del w:id="1206" w:author="Microsoft Office User" w:date="2025-06-20T14:55:00Z">
              <w:r w:rsidDel="00193B42">
                <w:rPr>
                  <w:rFonts w:eastAsia="方正楷体_GBK" w:cs="方正楷体_GBK" w:hint="eastAsia"/>
                  <w:bCs/>
                  <w:color w:val="000000"/>
                  <w:sz w:val="28"/>
                  <w:szCs w:val="28"/>
                </w:rPr>
                <w:delText>（指南规定的考核指标</w:delText>
              </w:r>
              <w:r w:rsidDel="00193B42">
                <w:rPr>
                  <w:rFonts w:eastAsia="方正楷体_GBK" w:cs="方正楷体_GBK" w:hint="eastAsia"/>
                  <w:bCs/>
                  <w:color w:val="000000"/>
                  <w:sz w:val="28"/>
                  <w:szCs w:val="28"/>
                </w:rPr>
                <w:delText>2</w:delText>
              </w:r>
              <w:r w:rsidDel="00193B42">
                <w:rPr>
                  <w:rFonts w:eastAsia="方正楷体_GBK" w:cs="方正楷体_GBK" w:hint="eastAsia"/>
                  <w:bCs/>
                  <w:color w:val="000000"/>
                  <w:sz w:val="28"/>
                  <w:szCs w:val="28"/>
                </w:rPr>
                <w:delText>）</w:delText>
              </w:r>
            </w:del>
          </w:p>
        </w:tc>
        <w:tc>
          <w:tcPr>
            <w:tcW w:w="1545" w:type="dxa"/>
            <w:vAlign w:val="center"/>
          </w:tcPr>
          <w:p w:rsidR="0067585B" w:rsidDel="00193B42" w:rsidRDefault="001234A7">
            <w:pPr>
              <w:autoSpaceDE w:val="0"/>
              <w:autoSpaceDN w:val="0"/>
              <w:spacing w:line="400" w:lineRule="exact"/>
              <w:jc w:val="center"/>
              <w:rPr>
                <w:del w:id="1207" w:author="Microsoft Office User" w:date="2025-06-20T14:55:00Z"/>
                <w:rFonts w:eastAsia="方正楷体_GBK" w:cs="方正楷体_GBK"/>
                <w:bCs/>
                <w:color w:val="000000"/>
                <w:sz w:val="28"/>
                <w:szCs w:val="28"/>
              </w:rPr>
            </w:pPr>
            <w:del w:id="1208" w:author="Microsoft Office User" w:date="2025-06-20T14:55:00Z">
              <w:r w:rsidDel="00193B42">
                <w:rPr>
                  <w:rFonts w:eastAsia="方正楷体_GBK" w:cs="方正楷体_GBK" w:hint="eastAsia"/>
                  <w:bCs/>
                  <w:color w:val="000000"/>
                  <w:sz w:val="28"/>
                  <w:szCs w:val="28"/>
                </w:rPr>
                <w:delText>0</w:delText>
              </w:r>
            </w:del>
          </w:p>
        </w:tc>
        <w:tc>
          <w:tcPr>
            <w:tcW w:w="1545" w:type="dxa"/>
            <w:vAlign w:val="center"/>
          </w:tcPr>
          <w:p w:rsidR="0067585B" w:rsidDel="00193B42" w:rsidRDefault="0067585B">
            <w:pPr>
              <w:autoSpaceDE w:val="0"/>
              <w:autoSpaceDN w:val="0"/>
              <w:spacing w:line="400" w:lineRule="exact"/>
              <w:jc w:val="center"/>
              <w:rPr>
                <w:del w:id="1209" w:author="Microsoft Office User" w:date="2025-06-20T14:55:00Z"/>
                <w:rFonts w:eastAsia="方正楷体_GBK" w:cs="方正楷体_GBK"/>
                <w:bCs/>
                <w:color w:val="000000"/>
                <w:sz w:val="28"/>
                <w:szCs w:val="28"/>
              </w:rPr>
            </w:pPr>
          </w:p>
        </w:tc>
      </w:tr>
      <w:tr w:rsidR="0067585B" w:rsidDel="00193B42">
        <w:trPr>
          <w:trHeight w:val="850"/>
          <w:del w:id="1210" w:author="Microsoft Office User" w:date="2025-06-20T14:55:00Z"/>
        </w:trPr>
        <w:tc>
          <w:tcPr>
            <w:tcW w:w="908" w:type="dxa"/>
            <w:vAlign w:val="center"/>
          </w:tcPr>
          <w:p w:rsidR="0067585B" w:rsidDel="00193B42" w:rsidRDefault="001234A7">
            <w:pPr>
              <w:spacing w:line="360" w:lineRule="exact"/>
              <w:jc w:val="center"/>
              <w:rPr>
                <w:del w:id="1211" w:author="Microsoft Office User" w:date="2025-06-20T14:55:00Z"/>
                <w:rFonts w:eastAsia="方正楷体_GBK" w:cs="方正楷体_GBK"/>
                <w:bCs/>
                <w:color w:val="000000"/>
                <w:sz w:val="28"/>
                <w:szCs w:val="28"/>
              </w:rPr>
            </w:pPr>
            <w:del w:id="1212" w:author="Microsoft Office User" w:date="2025-06-20T14:55:00Z">
              <w:r w:rsidDel="00193B42">
                <w:rPr>
                  <w:rFonts w:eastAsia="方正楷体_GBK" w:cs="方正楷体_GBK" w:hint="eastAsia"/>
                  <w:bCs/>
                  <w:color w:val="000000"/>
                  <w:sz w:val="28"/>
                  <w:szCs w:val="28"/>
                </w:rPr>
                <w:delText>3</w:delText>
              </w:r>
            </w:del>
          </w:p>
        </w:tc>
        <w:tc>
          <w:tcPr>
            <w:tcW w:w="5057" w:type="dxa"/>
            <w:vAlign w:val="center"/>
          </w:tcPr>
          <w:p w:rsidR="0067585B" w:rsidDel="00193B42" w:rsidRDefault="001234A7">
            <w:pPr>
              <w:spacing w:line="360" w:lineRule="exact"/>
              <w:jc w:val="center"/>
              <w:rPr>
                <w:del w:id="1213" w:author="Microsoft Office User" w:date="2025-06-20T14:55:00Z"/>
                <w:rFonts w:eastAsia="方正楷体_GBK" w:cs="方正楷体_GBK"/>
                <w:bCs/>
                <w:color w:val="000000"/>
                <w:sz w:val="28"/>
                <w:szCs w:val="28"/>
              </w:rPr>
            </w:pPr>
            <w:del w:id="1214" w:author="Microsoft Office User" w:date="2025-06-20T14:55:00Z">
              <w:r w:rsidDel="00193B42">
                <w:rPr>
                  <w:rFonts w:eastAsia="方正楷体_GBK" w:cs="方正楷体_GBK" w:hint="eastAsia"/>
                  <w:bCs/>
                  <w:color w:val="000000"/>
                  <w:sz w:val="28"/>
                  <w:szCs w:val="28"/>
                </w:rPr>
                <w:delText>（指南规定的考核指标</w:delText>
              </w:r>
              <w:r w:rsidDel="00193B42">
                <w:rPr>
                  <w:rFonts w:eastAsia="方正楷体_GBK" w:cs="方正楷体_GBK"/>
                  <w:bCs/>
                  <w:color w:val="000000"/>
                  <w:sz w:val="28"/>
                  <w:szCs w:val="28"/>
                  <w:lang w:val="en"/>
                </w:rPr>
                <w:delText>n</w:delText>
              </w:r>
              <w:r w:rsidDel="00193B42">
                <w:rPr>
                  <w:rFonts w:eastAsia="方正楷体_GBK" w:cs="方正楷体_GBK" w:hint="eastAsia"/>
                  <w:bCs/>
                  <w:color w:val="000000"/>
                  <w:sz w:val="28"/>
                  <w:szCs w:val="28"/>
                </w:rPr>
                <w:delText>）</w:delText>
              </w:r>
            </w:del>
          </w:p>
        </w:tc>
        <w:tc>
          <w:tcPr>
            <w:tcW w:w="1545" w:type="dxa"/>
            <w:vAlign w:val="center"/>
          </w:tcPr>
          <w:p w:rsidR="0067585B" w:rsidDel="00193B42" w:rsidRDefault="001234A7">
            <w:pPr>
              <w:autoSpaceDE w:val="0"/>
              <w:autoSpaceDN w:val="0"/>
              <w:spacing w:line="400" w:lineRule="exact"/>
              <w:jc w:val="center"/>
              <w:rPr>
                <w:del w:id="1215" w:author="Microsoft Office User" w:date="2025-06-20T14:55:00Z"/>
                <w:rFonts w:eastAsia="方正楷体_GBK" w:cs="方正楷体_GBK"/>
                <w:bCs/>
                <w:color w:val="000000"/>
                <w:sz w:val="28"/>
                <w:szCs w:val="28"/>
              </w:rPr>
            </w:pPr>
            <w:del w:id="1216" w:author="Microsoft Office User" w:date="2025-06-20T14:55:00Z">
              <w:r w:rsidDel="00193B42">
                <w:rPr>
                  <w:rFonts w:eastAsia="方正楷体_GBK" w:cs="方正楷体_GBK" w:hint="eastAsia"/>
                  <w:bCs/>
                  <w:color w:val="000000"/>
                  <w:sz w:val="28"/>
                  <w:szCs w:val="28"/>
                </w:rPr>
                <w:delText>0</w:delText>
              </w:r>
            </w:del>
          </w:p>
        </w:tc>
        <w:tc>
          <w:tcPr>
            <w:tcW w:w="1545" w:type="dxa"/>
            <w:vAlign w:val="center"/>
          </w:tcPr>
          <w:p w:rsidR="0067585B" w:rsidDel="00193B42" w:rsidRDefault="0067585B">
            <w:pPr>
              <w:autoSpaceDE w:val="0"/>
              <w:autoSpaceDN w:val="0"/>
              <w:spacing w:line="400" w:lineRule="exact"/>
              <w:jc w:val="center"/>
              <w:rPr>
                <w:del w:id="1217" w:author="Microsoft Office User" w:date="2025-06-20T14:55:00Z"/>
                <w:rFonts w:eastAsia="方正楷体_GBK" w:cs="方正楷体_GBK"/>
                <w:bCs/>
                <w:color w:val="000000"/>
                <w:sz w:val="28"/>
                <w:szCs w:val="28"/>
              </w:rPr>
            </w:pPr>
          </w:p>
        </w:tc>
      </w:tr>
      <w:tr w:rsidR="0067585B" w:rsidDel="00193B42">
        <w:trPr>
          <w:trHeight w:val="850"/>
          <w:del w:id="1218" w:author="Microsoft Office User" w:date="2025-06-20T14:55:00Z"/>
        </w:trPr>
        <w:tc>
          <w:tcPr>
            <w:tcW w:w="908" w:type="dxa"/>
            <w:vAlign w:val="center"/>
          </w:tcPr>
          <w:p w:rsidR="0067585B" w:rsidDel="00193B42" w:rsidRDefault="001234A7">
            <w:pPr>
              <w:spacing w:line="360" w:lineRule="exact"/>
              <w:jc w:val="center"/>
              <w:rPr>
                <w:del w:id="1219" w:author="Microsoft Office User" w:date="2025-06-20T14:55:00Z"/>
                <w:rFonts w:eastAsia="方正楷体_GBK" w:cs="方正楷体_GBK"/>
                <w:bCs/>
                <w:color w:val="000000"/>
                <w:sz w:val="28"/>
                <w:szCs w:val="28"/>
              </w:rPr>
            </w:pPr>
            <w:del w:id="1220" w:author="Microsoft Office User" w:date="2025-06-20T14:55:00Z">
              <w:r w:rsidDel="00193B42">
                <w:rPr>
                  <w:rFonts w:eastAsia="方正楷体_GBK" w:cs="方正楷体_GBK" w:hint="eastAsia"/>
                  <w:bCs/>
                  <w:color w:val="000000"/>
                  <w:sz w:val="28"/>
                  <w:szCs w:val="28"/>
                </w:rPr>
                <w:delText>4</w:delText>
              </w:r>
            </w:del>
          </w:p>
        </w:tc>
        <w:tc>
          <w:tcPr>
            <w:tcW w:w="5057" w:type="dxa"/>
            <w:vAlign w:val="center"/>
          </w:tcPr>
          <w:p w:rsidR="0067585B" w:rsidDel="00193B42" w:rsidRDefault="001234A7">
            <w:pPr>
              <w:spacing w:line="360" w:lineRule="exact"/>
              <w:jc w:val="center"/>
              <w:rPr>
                <w:del w:id="1221" w:author="Microsoft Office User" w:date="2025-06-20T14:55:00Z"/>
                <w:rFonts w:eastAsia="方正楷体_GBK" w:cs="方正楷体_GBK"/>
                <w:bCs/>
                <w:color w:val="000000"/>
                <w:sz w:val="28"/>
                <w:szCs w:val="28"/>
              </w:rPr>
            </w:pPr>
            <w:del w:id="1222" w:author="Microsoft Office User" w:date="2025-06-20T14:55:00Z">
              <w:r w:rsidDel="00193B42">
                <w:rPr>
                  <w:rFonts w:eastAsia="方正楷体_GBK" w:cs="方正楷体_GBK" w:hint="eastAsia"/>
                  <w:bCs/>
                  <w:color w:val="000000"/>
                  <w:sz w:val="28"/>
                  <w:szCs w:val="28"/>
                </w:rPr>
                <w:delText>本领域高质量科技期刊发表论著（</w:delText>
              </w:r>
              <w:r w:rsidDel="00193B42">
                <w:rPr>
                  <w:rFonts w:eastAsia="方正楷体_GBK" w:cs="方正楷体_GBK" w:hint="eastAsia"/>
                  <w:bCs/>
                  <w:color w:val="000000"/>
                  <w:sz w:val="28"/>
                  <w:szCs w:val="28"/>
                </w:rPr>
                <w:delText>CSCD</w:delText>
              </w:r>
              <w:r w:rsidDel="00193B42">
                <w:rPr>
                  <w:rFonts w:eastAsia="方正楷体_GBK" w:cs="方正楷体_GBK" w:hint="eastAsia"/>
                  <w:bCs/>
                  <w:color w:val="000000"/>
                  <w:sz w:val="28"/>
                  <w:szCs w:val="28"/>
                </w:rPr>
                <w:delText>、</w:delText>
              </w:r>
              <w:r w:rsidDel="00193B42">
                <w:rPr>
                  <w:rFonts w:eastAsia="方正楷体_GBK" w:cs="方正楷体_GBK" w:hint="eastAsia"/>
                  <w:bCs/>
                  <w:color w:val="000000"/>
                  <w:sz w:val="28"/>
                  <w:szCs w:val="28"/>
                </w:rPr>
                <w:delText>SCI</w:delText>
              </w:r>
              <w:r w:rsidDel="00193B42">
                <w:rPr>
                  <w:rFonts w:eastAsia="方正楷体_GBK" w:cs="方正楷体_GBK" w:hint="eastAsia"/>
                  <w:bCs/>
                  <w:color w:val="000000"/>
                  <w:sz w:val="28"/>
                  <w:szCs w:val="28"/>
                </w:rPr>
                <w:delText>等具体数量）</w:delText>
              </w:r>
            </w:del>
          </w:p>
        </w:tc>
        <w:tc>
          <w:tcPr>
            <w:tcW w:w="1545" w:type="dxa"/>
            <w:vAlign w:val="center"/>
          </w:tcPr>
          <w:p w:rsidR="0067585B" w:rsidDel="00193B42" w:rsidRDefault="001234A7">
            <w:pPr>
              <w:autoSpaceDE w:val="0"/>
              <w:autoSpaceDN w:val="0"/>
              <w:spacing w:line="400" w:lineRule="exact"/>
              <w:jc w:val="center"/>
              <w:rPr>
                <w:del w:id="1223" w:author="Microsoft Office User" w:date="2025-06-20T14:55:00Z"/>
                <w:rFonts w:eastAsia="方正楷体_GBK" w:cs="方正楷体_GBK"/>
                <w:bCs/>
                <w:color w:val="000000"/>
                <w:sz w:val="28"/>
                <w:szCs w:val="28"/>
              </w:rPr>
            </w:pPr>
            <w:del w:id="1224" w:author="Microsoft Office User" w:date="2025-06-20T14:55:00Z">
              <w:r w:rsidDel="00193B42">
                <w:rPr>
                  <w:rFonts w:eastAsia="方正楷体_GBK" w:cs="方正楷体_GBK" w:hint="eastAsia"/>
                  <w:bCs/>
                  <w:color w:val="000000"/>
                  <w:sz w:val="28"/>
                  <w:szCs w:val="28"/>
                </w:rPr>
                <w:delText>1-2</w:delText>
              </w:r>
            </w:del>
          </w:p>
        </w:tc>
        <w:tc>
          <w:tcPr>
            <w:tcW w:w="1545" w:type="dxa"/>
            <w:vAlign w:val="center"/>
          </w:tcPr>
          <w:p w:rsidR="0067585B" w:rsidDel="00193B42" w:rsidRDefault="0067585B">
            <w:pPr>
              <w:autoSpaceDE w:val="0"/>
              <w:autoSpaceDN w:val="0"/>
              <w:spacing w:line="400" w:lineRule="exact"/>
              <w:jc w:val="center"/>
              <w:rPr>
                <w:del w:id="1225" w:author="Microsoft Office User" w:date="2025-06-20T14:55:00Z"/>
                <w:rFonts w:eastAsia="方正楷体_GBK" w:cs="方正楷体_GBK"/>
                <w:bCs/>
                <w:color w:val="000000"/>
                <w:sz w:val="28"/>
                <w:szCs w:val="28"/>
              </w:rPr>
            </w:pPr>
          </w:p>
        </w:tc>
      </w:tr>
      <w:tr w:rsidR="0067585B" w:rsidDel="00193B42">
        <w:trPr>
          <w:trHeight w:val="850"/>
          <w:del w:id="1226" w:author="Microsoft Office User" w:date="2025-06-20T14:55:00Z"/>
        </w:trPr>
        <w:tc>
          <w:tcPr>
            <w:tcW w:w="908" w:type="dxa"/>
            <w:vAlign w:val="center"/>
          </w:tcPr>
          <w:p w:rsidR="0067585B" w:rsidDel="00193B42" w:rsidRDefault="001234A7">
            <w:pPr>
              <w:spacing w:line="360" w:lineRule="exact"/>
              <w:jc w:val="center"/>
              <w:rPr>
                <w:del w:id="1227" w:author="Microsoft Office User" w:date="2025-06-20T14:55:00Z"/>
                <w:rFonts w:eastAsia="方正楷体_GBK" w:cs="方正楷体_GBK"/>
                <w:bCs/>
                <w:color w:val="000000"/>
                <w:sz w:val="28"/>
                <w:szCs w:val="28"/>
              </w:rPr>
            </w:pPr>
            <w:del w:id="1228" w:author="Microsoft Office User" w:date="2025-06-20T14:55:00Z">
              <w:r w:rsidDel="00193B42">
                <w:rPr>
                  <w:rFonts w:eastAsia="方正楷体_GBK" w:cs="方正楷体_GBK" w:hint="eastAsia"/>
                  <w:bCs/>
                  <w:color w:val="000000"/>
                  <w:sz w:val="28"/>
                  <w:szCs w:val="28"/>
                </w:rPr>
                <w:delText>5</w:delText>
              </w:r>
            </w:del>
          </w:p>
        </w:tc>
        <w:tc>
          <w:tcPr>
            <w:tcW w:w="5057" w:type="dxa"/>
            <w:vAlign w:val="center"/>
          </w:tcPr>
          <w:p w:rsidR="0067585B" w:rsidDel="00193B42" w:rsidRDefault="001234A7">
            <w:pPr>
              <w:spacing w:line="360" w:lineRule="exact"/>
              <w:jc w:val="center"/>
              <w:rPr>
                <w:del w:id="1229" w:author="Microsoft Office User" w:date="2025-06-20T14:55:00Z"/>
                <w:rFonts w:eastAsia="方正楷体_GBK" w:cs="方正楷体_GBK"/>
                <w:bCs/>
                <w:color w:val="000000"/>
                <w:sz w:val="28"/>
                <w:szCs w:val="28"/>
              </w:rPr>
            </w:pPr>
            <w:del w:id="1230" w:author="Microsoft Office User" w:date="2025-06-20T14:55:00Z">
              <w:r w:rsidDel="00193B42">
                <w:rPr>
                  <w:rFonts w:eastAsia="方正楷体_GBK" w:cs="方正楷体_GBK" w:hint="eastAsia"/>
                  <w:bCs/>
                  <w:color w:val="000000"/>
                  <w:sz w:val="28"/>
                  <w:szCs w:val="28"/>
                </w:rPr>
                <w:delText>研究成果获批发明专利</w:delText>
              </w:r>
            </w:del>
          </w:p>
        </w:tc>
        <w:tc>
          <w:tcPr>
            <w:tcW w:w="1545" w:type="dxa"/>
            <w:vAlign w:val="center"/>
          </w:tcPr>
          <w:p w:rsidR="0067585B" w:rsidDel="00193B42" w:rsidRDefault="001234A7">
            <w:pPr>
              <w:autoSpaceDE w:val="0"/>
              <w:autoSpaceDN w:val="0"/>
              <w:spacing w:line="400" w:lineRule="exact"/>
              <w:jc w:val="center"/>
              <w:rPr>
                <w:del w:id="1231" w:author="Microsoft Office User" w:date="2025-06-20T14:55:00Z"/>
                <w:rFonts w:eastAsia="方正楷体_GBK" w:cs="方正楷体_GBK"/>
                <w:bCs/>
                <w:color w:val="000000"/>
                <w:sz w:val="28"/>
                <w:szCs w:val="28"/>
              </w:rPr>
            </w:pPr>
            <w:del w:id="1232" w:author="Microsoft Office User" w:date="2025-06-20T14:55:00Z">
              <w:r w:rsidDel="00193B42">
                <w:rPr>
                  <w:rFonts w:eastAsia="方正楷体_GBK" w:cs="方正楷体_GBK" w:hint="eastAsia"/>
                  <w:bCs/>
                  <w:color w:val="000000"/>
                  <w:sz w:val="28"/>
                  <w:szCs w:val="28"/>
                </w:rPr>
                <w:delText>0</w:delText>
              </w:r>
            </w:del>
          </w:p>
        </w:tc>
        <w:tc>
          <w:tcPr>
            <w:tcW w:w="1545" w:type="dxa"/>
            <w:vAlign w:val="center"/>
          </w:tcPr>
          <w:p w:rsidR="0067585B" w:rsidDel="00193B42" w:rsidRDefault="0067585B">
            <w:pPr>
              <w:autoSpaceDE w:val="0"/>
              <w:autoSpaceDN w:val="0"/>
              <w:spacing w:line="400" w:lineRule="exact"/>
              <w:jc w:val="center"/>
              <w:rPr>
                <w:del w:id="1233" w:author="Microsoft Office User" w:date="2025-06-20T14:55:00Z"/>
                <w:rFonts w:eastAsia="方正楷体_GBK" w:cs="方正楷体_GBK"/>
                <w:bCs/>
                <w:color w:val="000000"/>
                <w:sz w:val="28"/>
                <w:szCs w:val="28"/>
              </w:rPr>
            </w:pPr>
          </w:p>
        </w:tc>
      </w:tr>
      <w:tr w:rsidR="0067585B" w:rsidDel="00193B42">
        <w:trPr>
          <w:trHeight w:val="850"/>
          <w:del w:id="1234" w:author="Microsoft Office User" w:date="2025-06-20T14:55:00Z"/>
        </w:trPr>
        <w:tc>
          <w:tcPr>
            <w:tcW w:w="908" w:type="dxa"/>
            <w:vAlign w:val="center"/>
          </w:tcPr>
          <w:p w:rsidR="0067585B" w:rsidDel="00193B42" w:rsidRDefault="001234A7">
            <w:pPr>
              <w:spacing w:line="360" w:lineRule="exact"/>
              <w:jc w:val="center"/>
              <w:rPr>
                <w:del w:id="1235" w:author="Microsoft Office User" w:date="2025-06-20T14:55:00Z"/>
                <w:rFonts w:eastAsia="方正楷体_GBK" w:cs="方正楷体_GBK"/>
                <w:bCs/>
                <w:color w:val="000000"/>
                <w:sz w:val="28"/>
                <w:szCs w:val="28"/>
              </w:rPr>
            </w:pPr>
            <w:del w:id="1236" w:author="Microsoft Office User" w:date="2025-06-20T14:55:00Z">
              <w:r w:rsidDel="00193B42">
                <w:rPr>
                  <w:rFonts w:eastAsia="方正楷体_GBK" w:cs="方正楷体_GBK" w:hint="eastAsia"/>
                  <w:bCs/>
                  <w:color w:val="000000"/>
                  <w:sz w:val="28"/>
                  <w:szCs w:val="28"/>
                </w:rPr>
                <w:delText>6</w:delText>
              </w:r>
            </w:del>
          </w:p>
        </w:tc>
        <w:tc>
          <w:tcPr>
            <w:tcW w:w="5057" w:type="dxa"/>
            <w:vAlign w:val="center"/>
          </w:tcPr>
          <w:p w:rsidR="0067585B" w:rsidDel="00193B42" w:rsidRDefault="001234A7">
            <w:pPr>
              <w:spacing w:line="360" w:lineRule="exact"/>
              <w:jc w:val="center"/>
              <w:rPr>
                <w:del w:id="1237" w:author="Microsoft Office User" w:date="2025-06-20T14:55:00Z"/>
                <w:rFonts w:eastAsia="方正楷体_GBK" w:cs="方正楷体_GBK"/>
                <w:bCs/>
                <w:color w:val="000000"/>
                <w:sz w:val="28"/>
                <w:szCs w:val="28"/>
              </w:rPr>
            </w:pPr>
            <w:del w:id="1238" w:author="Microsoft Office User" w:date="2025-06-20T14:55:00Z">
              <w:r w:rsidDel="00193B42">
                <w:rPr>
                  <w:rFonts w:eastAsia="方正楷体_GBK" w:cs="方正楷体_GBK" w:hint="eastAsia"/>
                  <w:bCs/>
                  <w:color w:val="000000"/>
                  <w:sz w:val="28"/>
                  <w:szCs w:val="28"/>
                </w:rPr>
                <w:delText>卫生适宜技术推广项目数</w:delText>
              </w:r>
            </w:del>
          </w:p>
        </w:tc>
        <w:tc>
          <w:tcPr>
            <w:tcW w:w="1545" w:type="dxa"/>
            <w:vAlign w:val="center"/>
          </w:tcPr>
          <w:p w:rsidR="0067585B" w:rsidDel="00193B42" w:rsidRDefault="001234A7">
            <w:pPr>
              <w:autoSpaceDE w:val="0"/>
              <w:autoSpaceDN w:val="0"/>
              <w:spacing w:line="400" w:lineRule="exact"/>
              <w:jc w:val="center"/>
              <w:rPr>
                <w:del w:id="1239" w:author="Microsoft Office User" w:date="2025-06-20T14:55:00Z"/>
                <w:rFonts w:eastAsia="方正楷体_GBK" w:cs="方正楷体_GBK"/>
                <w:bCs/>
                <w:color w:val="000000"/>
                <w:sz w:val="28"/>
                <w:szCs w:val="28"/>
              </w:rPr>
            </w:pPr>
            <w:del w:id="1240" w:author="Microsoft Office User" w:date="2025-06-20T14:55:00Z">
              <w:r w:rsidDel="00193B42">
                <w:rPr>
                  <w:rFonts w:eastAsia="方正楷体_GBK" w:cs="方正楷体_GBK" w:hint="eastAsia"/>
                  <w:bCs/>
                  <w:color w:val="000000"/>
                  <w:sz w:val="28"/>
                  <w:szCs w:val="28"/>
                </w:rPr>
                <w:delText>1</w:delText>
              </w:r>
            </w:del>
          </w:p>
        </w:tc>
        <w:tc>
          <w:tcPr>
            <w:tcW w:w="1545" w:type="dxa"/>
            <w:vAlign w:val="center"/>
          </w:tcPr>
          <w:p w:rsidR="0067585B" w:rsidDel="00193B42" w:rsidRDefault="0067585B">
            <w:pPr>
              <w:autoSpaceDE w:val="0"/>
              <w:autoSpaceDN w:val="0"/>
              <w:spacing w:line="400" w:lineRule="exact"/>
              <w:jc w:val="center"/>
              <w:rPr>
                <w:del w:id="1241" w:author="Microsoft Office User" w:date="2025-06-20T14:55:00Z"/>
                <w:rFonts w:eastAsia="方正楷体_GBK" w:cs="方正楷体_GBK"/>
                <w:bCs/>
                <w:color w:val="000000"/>
                <w:sz w:val="28"/>
                <w:szCs w:val="28"/>
              </w:rPr>
            </w:pPr>
          </w:p>
        </w:tc>
      </w:tr>
      <w:tr w:rsidR="0067585B" w:rsidDel="00193B42">
        <w:trPr>
          <w:trHeight w:val="850"/>
          <w:del w:id="1242" w:author="Microsoft Office User" w:date="2025-06-20T14:55:00Z"/>
        </w:trPr>
        <w:tc>
          <w:tcPr>
            <w:tcW w:w="908" w:type="dxa"/>
            <w:vAlign w:val="center"/>
          </w:tcPr>
          <w:p w:rsidR="0067585B" w:rsidDel="00193B42" w:rsidRDefault="001234A7">
            <w:pPr>
              <w:spacing w:line="360" w:lineRule="exact"/>
              <w:jc w:val="center"/>
              <w:rPr>
                <w:del w:id="1243" w:author="Microsoft Office User" w:date="2025-06-20T14:55:00Z"/>
                <w:rFonts w:eastAsia="方正楷体_GBK" w:cs="方正楷体_GBK"/>
                <w:bCs/>
                <w:color w:val="000000"/>
                <w:sz w:val="28"/>
                <w:szCs w:val="28"/>
              </w:rPr>
            </w:pPr>
            <w:del w:id="1244" w:author="Microsoft Office User" w:date="2025-06-20T14:55:00Z">
              <w:r w:rsidDel="00193B42">
                <w:rPr>
                  <w:rFonts w:eastAsia="方正楷体_GBK" w:cs="方正楷体_GBK" w:hint="eastAsia"/>
                  <w:bCs/>
                  <w:color w:val="000000"/>
                  <w:sz w:val="28"/>
                  <w:szCs w:val="28"/>
                </w:rPr>
                <w:delText>7</w:delText>
              </w:r>
            </w:del>
          </w:p>
        </w:tc>
        <w:tc>
          <w:tcPr>
            <w:tcW w:w="5057" w:type="dxa"/>
            <w:vAlign w:val="center"/>
          </w:tcPr>
          <w:p w:rsidR="0067585B" w:rsidDel="00193B42" w:rsidRDefault="001234A7">
            <w:pPr>
              <w:spacing w:line="360" w:lineRule="exact"/>
              <w:jc w:val="center"/>
              <w:rPr>
                <w:del w:id="1245" w:author="Microsoft Office User" w:date="2025-06-20T14:55:00Z"/>
                <w:rFonts w:eastAsia="方正楷体_GBK" w:cs="方正楷体_GBK"/>
                <w:bCs/>
                <w:color w:val="000000"/>
                <w:sz w:val="28"/>
                <w:szCs w:val="28"/>
              </w:rPr>
            </w:pPr>
            <w:del w:id="1246" w:author="Microsoft Office User" w:date="2025-06-20T14:55:00Z">
              <w:r w:rsidDel="00193B42">
                <w:rPr>
                  <w:rFonts w:eastAsia="方正楷体_GBK" w:cs="方正楷体_GBK" w:hint="eastAsia"/>
                  <w:bCs/>
                  <w:color w:val="000000"/>
                  <w:sz w:val="28"/>
                  <w:szCs w:val="28"/>
                </w:rPr>
                <w:delText>研究成果预期转化（软件、医疗器械</w:delText>
              </w:r>
              <w:r w:rsidDel="00193B42">
                <w:rPr>
                  <w:rFonts w:eastAsia="方正楷体_GBK" w:cs="方正楷体_GBK" w:hint="eastAsia"/>
                  <w:bCs/>
                  <w:color w:val="000000"/>
                  <w:sz w:val="28"/>
                  <w:szCs w:val="28"/>
                </w:rPr>
                <w:delText>/</w:delText>
              </w:r>
              <w:r w:rsidDel="00193B42">
                <w:rPr>
                  <w:rFonts w:eastAsia="方正楷体_GBK" w:cs="方正楷体_GBK" w:hint="eastAsia"/>
                  <w:bCs/>
                  <w:color w:val="000000"/>
                  <w:sz w:val="28"/>
                  <w:szCs w:val="28"/>
                </w:rPr>
                <w:delText>新药、实用技术等）</w:delText>
              </w:r>
            </w:del>
          </w:p>
        </w:tc>
        <w:tc>
          <w:tcPr>
            <w:tcW w:w="1545" w:type="dxa"/>
            <w:vAlign w:val="center"/>
          </w:tcPr>
          <w:p w:rsidR="0067585B" w:rsidDel="00193B42" w:rsidRDefault="001234A7">
            <w:pPr>
              <w:autoSpaceDE w:val="0"/>
              <w:autoSpaceDN w:val="0"/>
              <w:spacing w:line="400" w:lineRule="exact"/>
              <w:jc w:val="center"/>
              <w:rPr>
                <w:del w:id="1247" w:author="Microsoft Office User" w:date="2025-06-20T14:55:00Z"/>
                <w:rFonts w:eastAsia="方正楷体_GBK" w:cs="方正楷体_GBK"/>
                <w:bCs/>
                <w:color w:val="000000"/>
                <w:sz w:val="28"/>
                <w:szCs w:val="28"/>
              </w:rPr>
            </w:pPr>
            <w:ins w:id="1248" w:author="木木" w:date="2025-06-09T08:29:00Z">
              <w:del w:id="1249" w:author="Microsoft Office User" w:date="2025-06-20T14:55:00Z">
                <w:r w:rsidDel="00193B42">
                  <w:rPr>
                    <w:rFonts w:eastAsia="方正楷体_GBK" w:cs="方正楷体_GBK" w:hint="eastAsia"/>
                    <w:bCs/>
                    <w:color w:val="000000"/>
                    <w:sz w:val="28"/>
                    <w:szCs w:val="28"/>
                  </w:rPr>
                  <w:delText>1</w:delText>
                </w:r>
              </w:del>
            </w:ins>
          </w:p>
        </w:tc>
        <w:tc>
          <w:tcPr>
            <w:tcW w:w="1545" w:type="dxa"/>
            <w:vAlign w:val="center"/>
          </w:tcPr>
          <w:p w:rsidR="0067585B" w:rsidDel="00193B42" w:rsidRDefault="0067585B">
            <w:pPr>
              <w:autoSpaceDE w:val="0"/>
              <w:autoSpaceDN w:val="0"/>
              <w:spacing w:line="400" w:lineRule="exact"/>
              <w:jc w:val="center"/>
              <w:rPr>
                <w:del w:id="1250" w:author="Microsoft Office User" w:date="2025-06-20T14:55:00Z"/>
                <w:rFonts w:eastAsia="方正楷体_GBK" w:cs="方正楷体_GBK"/>
                <w:bCs/>
                <w:color w:val="000000"/>
                <w:sz w:val="28"/>
                <w:szCs w:val="28"/>
              </w:rPr>
            </w:pPr>
          </w:p>
        </w:tc>
      </w:tr>
      <w:tr w:rsidR="0067585B" w:rsidDel="00193B42">
        <w:trPr>
          <w:trHeight w:val="850"/>
          <w:del w:id="1251" w:author="Microsoft Office User" w:date="2025-06-20T14:55:00Z"/>
        </w:trPr>
        <w:tc>
          <w:tcPr>
            <w:tcW w:w="908" w:type="dxa"/>
            <w:vAlign w:val="center"/>
          </w:tcPr>
          <w:p w:rsidR="0067585B" w:rsidDel="00193B42" w:rsidRDefault="001234A7">
            <w:pPr>
              <w:spacing w:line="360" w:lineRule="exact"/>
              <w:jc w:val="center"/>
              <w:rPr>
                <w:del w:id="1252" w:author="Microsoft Office User" w:date="2025-06-20T14:55:00Z"/>
                <w:rFonts w:eastAsia="方正楷体_GBK" w:cs="方正楷体_GBK"/>
                <w:bCs/>
                <w:color w:val="000000"/>
                <w:sz w:val="28"/>
                <w:szCs w:val="28"/>
              </w:rPr>
            </w:pPr>
            <w:del w:id="1253" w:author="Microsoft Office User" w:date="2025-06-20T14:55:00Z">
              <w:r w:rsidDel="00193B42">
                <w:rPr>
                  <w:rFonts w:eastAsia="方正楷体_GBK" w:cs="方正楷体_GBK" w:hint="eastAsia"/>
                  <w:bCs/>
                  <w:color w:val="000000"/>
                  <w:sz w:val="28"/>
                  <w:szCs w:val="28"/>
                </w:rPr>
                <w:delText>8</w:delText>
              </w:r>
            </w:del>
          </w:p>
        </w:tc>
        <w:tc>
          <w:tcPr>
            <w:tcW w:w="5057" w:type="dxa"/>
            <w:vAlign w:val="center"/>
          </w:tcPr>
          <w:p w:rsidR="0067585B" w:rsidDel="00193B42" w:rsidRDefault="001234A7">
            <w:pPr>
              <w:spacing w:line="360" w:lineRule="exact"/>
              <w:jc w:val="center"/>
              <w:rPr>
                <w:del w:id="1254" w:author="Microsoft Office User" w:date="2025-06-20T14:55:00Z"/>
                <w:rFonts w:eastAsia="方正楷体_GBK" w:cs="方正楷体_GBK"/>
                <w:bCs/>
                <w:color w:val="000000"/>
                <w:sz w:val="28"/>
                <w:szCs w:val="28"/>
              </w:rPr>
            </w:pPr>
            <w:del w:id="1255" w:author="Microsoft Office User" w:date="2025-06-20T14:55:00Z">
              <w:r w:rsidDel="00193B42">
                <w:rPr>
                  <w:rFonts w:eastAsia="方正楷体_GBK" w:cs="方正楷体_GBK" w:hint="eastAsia"/>
                  <w:bCs/>
                  <w:color w:val="000000"/>
                  <w:sz w:val="28"/>
                  <w:szCs w:val="28"/>
                </w:rPr>
                <w:delText>获得国际、国内行业标准认可的首创技术</w:delText>
              </w:r>
            </w:del>
          </w:p>
        </w:tc>
        <w:tc>
          <w:tcPr>
            <w:tcW w:w="1545" w:type="dxa"/>
            <w:vAlign w:val="center"/>
          </w:tcPr>
          <w:p w:rsidR="0067585B" w:rsidDel="00193B42" w:rsidRDefault="001234A7">
            <w:pPr>
              <w:autoSpaceDE w:val="0"/>
              <w:autoSpaceDN w:val="0"/>
              <w:spacing w:line="400" w:lineRule="exact"/>
              <w:jc w:val="center"/>
              <w:rPr>
                <w:del w:id="1256" w:author="Microsoft Office User" w:date="2025-06-20T14:55:00Z"/>
                <w:rFonts w:eastAsia="方正楷体_GBK" w:cs="方正楷体_GBK"/>
                <w:bCs/>
                <w:color w:val="000000"/>
                <w:sz w:val="28"/>
                <w:szCs w:val="28"/>
              </w:rPr>
            </w:pPr>
            <w:del w:id="1257" w:author="Microsoft Office User" w:date="2025-06-20T14:55:00Z">
              <w:r w:rsidDel="00193B42">
                <w:rPr>
                  <w:rFonts w:eastAsia="方正楷体_GBK" w:cs="方正楷体_GBK" w:hint="eastAsia"/>
                  <w:bCs/>
                  <w:color w:val="000000"/>
                  <w:sz w:val="28"/>
                  <w:szCs w:val="28"/>
                </w:rPr>
                <w:delText>0</w:delText>
              </w:r>
            </w:del>
          </w:p>
        </w:tc>
        <w:tc>
          <w:tcPr>
            <w:tcW w:w="1545" w:type="dxa"/>
            <w:vAlign w:val="center"/>
          </w:tcPr>
          <w:p w:rsidR="0067585B" w:rsidDel="00193B42" w:rsidRDefault="0067585B">
            <w:pPr>
              <w:autoSpaceDE w:val="0"/>
              <w:autoSpaceDN w:val="0"/>
              <w:spacing w:line="400" w:lineRule="exact"/>
              <w:jc w:val="center"/>
              <w:rPr>
                <w:del w:id="1258" w:author="Microsoft Office User" w:date="2025-06-20T14:55:00Z"/>
                <w:rFonts w:eastAsia="方正楷体_GBK" w:cs="方正楷体_GBK"/>
                <w:bCs/>
                <w:color w:val="000000"/>
                <w:sz w:val="28"/>
                <w:szCs w:val="28"/>
              </w:rPr>
            </w:pPr>
          </w:p>
        </w:tc>
      </w:tr>
      <w:tr w:rsidR="0067585B" w:rsidDel="00193B42">
        <w:trPr>
          <w:trHeight w:val="850"/>
          <w:del w:id="1259" w:author="Microsoft Office User" w:date="2025-06-20T14:55:00Z"/>
        </w:trPr>
        <w:tc>
          <w:tcPr>
            <w:tcW w:w="908" w:type="dxa"/>
            <w:vAlign w:val="center"/>
          </w:tcPr>
          <w:p w:rsidR="0067585B" w:rsidDel="00193B42" w:rsidRDefault="001234A7">
            <w:pPr>
              <w:spacing w:line="360" w:lineRule="exact"/>
              <w:jc w:val="center"/>
              <w:rPr>
                <w:del w:id="1260" w:author="Microsoft Office User" w:date="2025-06-20T14:55:00Z"/>
                <w:rFonts w:eastAsia="方正楷体_GBK" w:cs="方正楷体_GBK"/>
                <w:bCs/>
                <w:color w:val="000000"/>
                <w:sz w:val="28"/>
                <w:szCs w:val="28"/>
              </w:rPr>
            </w:pPr>
            <w:del w:id="1261" w:author="Microsoft Office User" w:date="2025-06-20T14:55:00Z">
              <w:r w:rsidDel="00193B42">
                <w:rPr>
                  <w:rFonts w:eastAsia="方正楷体_GBK" w:cs="方正楷体_GBK" w:hint="eastAsia"/>
                  <w:bCs/>
                  <w:color w:val="000000"/>
                  <w:sz w:val="28"/>
                  <w:szCs w:val="28"/>
                </w:rPr>
                <w:delText>9</w:delText>
              </w:r>
            </w:del>
          </w:p>
        </w:tc>
        <w:tc>
          <w:tcPr>
            <w:tcW w:w="5057" w:type="dxa"/>
            <w:vAlign w:val="center"/>
          </w:tcPr>
          <w:p w:rsidR="0067585B" w:rsidDel="00193B42" w:rsidRDefault="001234A7">
            <w:pPr>
              <w:spacing w:line="360" w:lineRule="exact"/>
              <w:jc w:val="center"/>
              <w:rPr>
                <w:del w:id="1262" w:author="Microsoft Office User" w:date="2025-06-20T14:55:00Z"/>
                <w:rFonts w:eastAsia="方正楷体_GBK" w:cs="方正楷体_GBK"/>
                <w:bCs/>
                <w:color w:val="000000"/>
                <w:sz w:val="28"/>
                <w:szCs w:val="28"/>
              </w:rPr>
            </w:pPr>
            <w:del w:id="1263" w:author="Microsoft Office User" w:date="2025-06-20T14:55:00Z">
              <w:r w:rsidDel="00193B42">
                <w:rPr>
                  <w:rFonts w:eastAsia="方正楷体_GBK" w:cs="方正楷体_GBK" w:hint="eastAsia"/>
                  <w:bCs/>
                  <w:color w:val="000000"/>
                  <w:sz w:val="28"/>
                  <w:szCs w:val="28"/>
                </w:rPr>
                <w:delText>研究成果直接转化为软件、医疗器械或新药物、实用技术等，转化金额不低于两千万</w:delText>
              </w:r>
            </w:del>
          </w:p>
        </w:tc>
        <w:tc>
          <w:tcPr>
            <w:tcW w:w="1545" w:type="dxa"/>
            <w:vAlign w:val="center"/>
          </w:tcPr>
          <w:p w:rsidR="0067585B" w:rsidDel="00193B42" w:rsidRDefault="001234A7">
            <w:pPr>
              <w:autoSpaceDE w:val="0"/>
              <w:autoSpaceDN w:val="0"/>
              <w:spacing w:line="400" w:lineRule="exact"/>
              <w:jc w:val="center"/>
              <w:rPr>
                <w:del w:id="1264" w:author="Microsoft Office User" w:date="2025-06-20T14:55:00Z"/>
                <w:rFonts w:eastAsia="方正楷体_GBK" w:cs="方正楷体_GBK"/>
                <w:bCs/>
                <w:color w:val="000000"/>
                <w:sz w:val="28"/>
                <w:szCs w:val="28"/>
              </w:rPr>
            </w:pPr>
            <w:del w:id="1265" w:author="Microsoft Office User" w:date="2025-06-20T14:55:00Z">
              <w:r w:rsidDel="00193B42">
                <w:rPr>
                  <w:rFonts w:eastAsia="方正楷体_GBK" w:cs="方正楷体_GBK" w:hint="eastAsia"/>
                  <w:bCs/>
                  <w:color w:val="000000"/>
                  <w:sz w:val="28"/>
                  <w:szCs w:val="28"/>
                </w:rPr>
                <w:delText>0</w:delText>
              </w:r>
            </w:del>
          </w:p>
        </w:tc>
        <w:tc>
          <w:tcPr>
            <w:tcW w:w="1545" w:type="dxa"/>
            <w:vAlign w:val="center"/>
          </w:tcPr>
          <w:p w:rsidR="0067585B" w:rsidDel="00193B42" w:rsidRDefault="0067585B">
            <w:pPr>
              <w:autoSpaceDE w:val="0"/>
              <w:autoSpaceDN w:val="0"/>
              <w:spacing w:line="400" w:lineRule="exact"/>
              <w:jc w:val="center"/>
              <w:rPr>
                <w:del w:id="1266" w:author="Microsoft Office User" w:date="2025-06-20T14:55:00Z"/>
                <w:rFonts w:eastAsia="方正楷体_GBK" w:cs="方正楷体_GBK"/>
                <w:bCs/>
                <w:color w:val="000000"/>
                <w:sz w:val="28"/>
                <w:szCs w:val="28"/>
              </w:rPr>
            </w:pPr>
          </w:p>
        </w:tc>
      </w:tr>
      <w:tr w:rsidR="0067585B" w:rsidDel="00193B42">
        <w:trPr>
          <w:trHeight w:val="850"/>
          <w:del w:id="1267" w:author="Microsoft Office User" w:date="2025-06-20T14:55:00Z"/>
        </w:trPr>
        <w:tc>
          <w:tcPr>
            <w:tcW w:w="908" w:type="dxa"/>
            <w:vAlign w:val="center"/>
          </w:tcPr>
          <w:p w:rsidR="0067585B" w:rsidDel="00193B42" w:rsidRDefault="001234A7">
            <w:pPr>
              <w:spacing w:line="360" w:lineRule="exact"/>
              <w:jc w:val="center"/>
              <w:rPr>
                <w:del w:id="1268" w:author="Microsoft Office User" w:date="2025-06-20T14:55:00Z"/>
                <w:rFonts w:eastAsia="方正楷体_GBK" w:cs="方正楷体_GBK"/>
                <w:bCs/>
                <w:color w:val="000000"/>
                <w:sz w:val="28"/>
                <w:szCs w:val="28"/>
              </w:rPr>
            </w:pPr>
            <w:del w:id="1269" w:author="Microsoft Office User" w:date="2025-06-20T14:55:00Z">
              <w:r w:rsidDel="00193B42">
                <w:rPr>
                  <w:rFonts w:eastAsia="方正楷体_GBK" w:cs="方正楷体_GBK" w:hint="eastAsia"/>
                  <w:bCs/>
                  <w:color w:val="000000"/>
                  <w:sz w:val="28"/>
                  <w:szCs w:val="28"/>
                </w:rPr>
                <w:delText>10</w:delText>
              </w:r>
            </w:del>
          </w:p>
        </w:tc>
        <w:tc>
          <w:tcPr>
            <w:tcW w:w="5057" w:type="dxa"/>
            <w:vAlign w:val="center"/>
          </w:tcPr>
          <w:p w:rsidR="0067585B" w:rsidDel="00193B42" w:rsidRDefault="001234A7">
            <w:pPr>
              <w:spacing w:line="360" w:lineRule="exact"/>
              <w:jc w:val="center"/>
              <w:rPr>
                <w:del w:id="1270" w:author="Microsoft Office User" w:date="2025-06-20T14:55:00Z"/>
                <w:rFonts w:eastAsia="方正楷体_GBK" w:cs="方正楷体_GBK"/>
                <w:bCs/>
                <w:color w:val="000000"/>
                <w:sz w:val="28"/>
                <w:szCs w:val="28"/>
              </w:rPr>
            </w:pPr>
            <w:del w:id="1271" w:author="Microsoft Office User" w:date="2025-06-20T14:55:00Z">
              <w:r w:rsidDel="00193B42">
                <w:rPr>
                  <w:rFonts w:eastAsia="方正楷体_GBK" w:cs="方正楷体_GBK" w:hint="eastAsia"/>
                  <w:bCs/>
                  <w:color w:val="000000"/>
                  <w:sz w:val="28"/>
                  <w:szCs w:val="28"/>
                </w:rPr>
                <w:delText>能够解决临床和生命健康的重大问题</w:delText>
              </w:r>
            </w:del>
          </w:p>
        </w:tc>
        <w:tc>
          <w:tcPr>
            <w:tcW w:w="1545" w:type="dxa"/>
            <w:vAlign w:val="center"/>
          </w:tcPr>
          <w:p w:rsidR="0067585B" w:rsidDel="00193B42" w:rsidRDefault="001234A7">
            <w:pPr>
              <w:autoSpaceDE w:val="0"/>
              <w:autoSpaceDN w:val="0"/>
              <w:spacing w:line="400" w:lineRule="exact"/>
              <w:jc w:val="center"/>
              <w:rPr>
                <w:del w:id="1272" w:author="Microsoft Office User" w:date="2025-06-20T14:55:00Z"/>
                <w:rFonts w:eastAsia="方正楷体_GBK" w:cs="方正楷体_GBK"/>
                <w:bCs/>
                <w:color w:val="000000"/>
                <w:sz w:val="28"/>
                <w:szCs w:val="28"/>
              </w:rPr>
            </w:pPr>
            <w:ins w:id="1273" w:author="木木" w:date="2025-06-09T09:46:00Z">
              <w:del w:id="1274" w:author="Microsoft Office User" w:date="2025-06-20T14:55:00Z">
                <w:r w:rsidDel="00193B42">
                  <w:rPr>
                    <w:rFonts w:eastAsia="方正楷体_GBK" w:cs="方正楷体_GBK" w:hint="eastAsia"/>
                    <w:bCs/>
                    <w:color w:val="000000"/>
                    <w:sz w:val="28"/>
                    <w:szCs w:val="28"/>
                  </w:rPr>
                  <w:delText>0</w:delText>
                </w:r>
              </w:del>
            </w:ins>
          </w:p>
        </w:tc>
        <w:tc>
          <w:tcPr>
            <w:tcW w:w="1545" w:type="dxa"/>
            <w:vAlign w:val="center"/>
          </w:tcPr>
          <w:p w:rsidR="0067585B" w:rsidDel="00193B42" w:rsidRDefault="0067585B">
            <w:pPr>
              <w:autoSpaceDE w:val="0"/>
              <w:autoSpaceDN w:val="0"/>
              <w:spacing w:line="400" w:lineRule="exact"/>
              <w:jc w:val="center"/>
              <w:rPr>
                <w:del w:id="1275" w:author="Microsoft Office User" w:date="2025-06-20T14:55:00Z"/>
                <w:rFonts w:eastAsia="方正楷体_GBK" w:cs="方正楷体_GBK"/>
                <w:bCs/>
                <w:color w:val="000000"/>
                <w:sz w:val="28"/>
                <w:szCs w:val="28"/>
              </w:rPr>
            </w:pPr>
          </w:p>
        </w:tc>
      </w:tr>
      <w:tr w:rsidR="0067585B" w:rsidDel="00193B42">
        <w:trPr>
          <w:trHeight w:val="850"/>
          <w:del w:id="1276" w:author="Microsoft Office User" w:date="2025-06-20T14:55:00Z"/>
        </w:trPr>
        <w:tc>
          <w:tcPr>
            <w:tcW w:w="908" w:type="dxa"/>
            <w:vAlign w:val="center"/>
          </w:tcPr>
          <w:p w:rsidR="0067585B" w:rsidDel="00193B42" w:rsidRDefault="001234A7">
            <w:pPr>
              <w:spacing w:line="360" w:lineRule="exact"/>
              <w:jc w:val="center"/>
              <w:rPr>
                <w:del w:id="1277" w:author="Microsoft Office User" w:date="2025-06-20T14:55:00Z"/>
                <w:rFonts w:eastAsia="方正楷体_GBK" w:cs="方正楷体_GBK"/>
                <w:bCs/>
                <w:color w:val="000000"/>
                <w:sz w:val="28"/>
                <w:szCs w:val="28"/>
              </w:rPr>
            </w:pPr>
            <w:del w:id="1278" w:author="Microsoft Office User" w:date="2025-06-20T14:55:00Z">
              <w:r w:rsidDel="00193B42">
                <w:rPr>
                  <w:rFonts w:eastAsia="方正楷体_GBK" w:cs="方正楷体_GBK" w:hint="eastAsia"/>
                  <w:bCs/>
                  <w:color w:val="000000"/>
                  <w:sz w:val="28"/>
                  <w:szCs w:val="28"/>
                </w:rPr>
                <w:delText>.....</w:delText>
              </w:r>
            </w:del>
          </w:p>
        </w:tc>
        <w:tc>
          <w:tcPr>
            <w:tcW w:w="5057" w:type="dxa"/>
            <w:vAlign w:val="center"/>
          </w:tcPr>
          <w:p w:rsidR="0067585B" w:rsidDel="00193B42" w:rsidRDefault="001234A7">
            <w:pPr>
              <w:spacing w:line="360" w:lineRule="exact"/>
              <w:jc w:val="center"/>
              <w:rPr>
                <w:del w:id="1279" w:author="Microsoft Office User" w:date="2025-06-20T14:55:00Z"/>
                <w:rFonts w:eastAsia="方正楷体_GBK" w:cs="方正楷体_GBK"/>
                <w:bCs/>
                <w:color w:val="000000"/>
                <w:sz w:val="28"/>
                <w:szCs w:val="28"/>
              </w:rPr>
            </w:pPr>
            <w:del w:id="1280" w:author="Microsoft Office User" w:date="2025-06-20T14:55:00Z">
              <w:r w:rsidDel="00193B42">
                <w:rPr>
                  <w:rFonts w:eastAsia="方正楷体_GBK" w:cs="方正楷体_GBK" w:hint="eastAsia"/>
                  <w:bCs/>
                  <w:color w:val="000000"/>
                  <w:sz w:val="28"/>
                  <w:szCs w:val="28"/>
                </w:rPr>
                <w:delText>在世界顶尖期刊发表本领域代表性论著</w:delText>
              </w:r>
            </w:del>
          </w:p>
        </w:tc>
        <w:tc>
          <w:tcPr>
            <w:tcW w:w="1545" w:type="dxa"/>
            <w:vAlign w:val="center"/>
          </w:tcPr>
          <w:p w:rsidR="0067585B" w:rsidDel="00193B42" w:rsidRDefault="001234A7">
            <w:pPr>
              <w:autoSpaceDE w:val="0"/>
              <w:autoSpaceDN w:val="0"/>
              <w:spacing w:line="400" w:lineRule="exact"/>
              <w:jc w:val="center"/>
              <w:rPr>
                <w:del w:id="1281" w:author="Microsoft Office User" w:date="2025-06-20T14:55:00Z"/>
                <w:rFonts w:eastAsia="方正楷体_GBK" w:cs="方正楷体_GBK"/>
                <w:bCs/>
                <w:color w:val="000000"/>
                <w:sz w:val="28"/>
                <w:szCs w:val="28"/>
              </w:rPr>
            </w:pPr>
            <w:del w:id="1282" w:author="Microsoft Office User" w:date="2025-06-20T14:55:00Z">
              <w:r w:rsidDel="00193B42">
                <w:rPr>
                  <w:rFonts w:eastAsia="方正楷体_GBK" w:cs="方正楷体_GBK" w:hint="eastAsia"/>
                  <w:bCs/>
                  <w:color w:val="000000"/>
                  <w:sz w:val="28"/>
                  <w:szCs w:val="28"/>
                </w:rPr>
                <w:delText>0</w:delText>
              </w:r>
            </w:del>
          </w:p>
        </w:tc>
        <w:tc>
          <w:tcPr>
            <w:tcW w:w="1545" w:type="dxa"/>
            <w:vAlign w:val="center"/>
          </w:tcPr>
          <w:p w:rsidR="0067585B" w:rsidDel="00193B42" w:rsidRDefault="0067585B">
            <w:pPr>
              <w:autoSpaceDE w:val="0"/>
              <w:autoSpaceDN w:val="0"/>
              <w:spacing w:line="400" w:lineRule="exact"/>
              <w:jc w:val="center"/>
              <w:rPr>
                <w:del w:id="1283" w:author="Microsoft Office User" w:date="2025-06-20T14:55:00Z"/>
                <w:rFonts w:eastAsia="方正楷体_GBK" w:cs="方正楷体_GBK"/>
                <w:bCs/>
                <w:color w:val="000000"/>
                <w:sz w:val="28"/>
                <w:szCs w:val="28"/>
              </w:rPr>
            </w:pPr>
          </w:p>
        </w:tc>
      </w:tr>
      <w:tr w:rsidR="0067585B" w:rsidDel="00193B42">
        <w:trPr>
          <w:trHeight w:val="850"/>
          <w:del w:id="1284" w:author="Microsoft Office User" w:date="2025-06-20T14:55:00Z"/>
        </w:trPr>
        <w:tc>
          <w:tcPr>
            <w:tcW w:w="908" w:type="dxa"/>
            <w:vAlign w:val="center"/>
          </w:tcPr>
          <w:p w:rsidR="0067585B" w:rsidDel="00193B42" w:rsidRDefault="0067585B">
            <w:pPr>
              <w:spacing w:line="360" w:lineRule="exact"/>
              <w:jc w:val="center"/>
              <w:rPr>
                <w:del w:id="1285" w:author="Microsoft Office User" w:date="2025-06-20T14:55:00Z"/>
                <w:rFonts w:eastAsia="方正楷体_GBK" w:cs="方正楷体_GBK"/>
                <w:bCs/>
                <w:color w:val="000000"/>
                <w:sz w:val="28"/>
                <w:szCs w:val="28"/>
              </w:rPr>
            </w:pPr>
          </w:p>
        </w:tc>
        <w:tc>
          <w:tcPr>
            <w:tcW w:w="5057" w:type="dxa"/>
            <w:vAlign w:val="center"/>
          </w:tcPr>
          <w:p w:rsidR="0067585B" w:rsidDel="00193B42" w:rsidRDefault="001234A7">
            <w:pPr>
              <w:spacing w:line="360" w:lineRule="exact"/>
              <w:jc w:val="center"/>
              <w:rPr>
                <w:del w:id="1286" w:author="Microsoft Office User" w:date="2025-06-20T14:55:00Z"/>
                <w:rFonts w:eastAsia="方正楷体_GBK" w:cs="方正楷体_GBK"/>
                <w:bCs/>
                <w:color w:val="000000"/>
                <w:sz w:val="28"/>
                <w:szCs w:val="28"/>
              </w:rPr>
            </w:pPr>
            <w:del w:id="1287" w:author="Microsoft Office User" w:date="2025-06-20T14:55:00Z">
              <w:r w:rsidDel="00193B42">
                <w:rPr>
                  <w:rFonts w:eastAsia="方正楷体_GBK" w:cs="方正楷体_GBK" w:hint="eastAsia"/>
                  <w:bCs/>
                  <w:color w:val="000000"/>
                  <w:sz w:val="28"/>
                  <w:szCs w:val="28"/>
                </w:rPr>
                <w:delText>（其他考核指标可自行添加）</w:delText>
              </w:r>
            </w:del>
          </w:p>
        </w:tc>
        <w:tc>
          <w:tcPr>
            <w:tcW w:w="1545" w:type="dxa"/>
            <w:vAlign w:val="center"/>
          </w:tcPr>
          <w:p w:rsidR="0067585B" w:rsidDel="00193B42" w:rsidRDefault="0067585B">
            <w:pPr>
              <w:autoSpaceDE w:val="0"/>
              <w:autoSpaceDN w:val="0"/>
              <w:spacing w:line="400" w:lineRule="exact"/>
              <w:jc w:val="center"/>
              <w:rPr>
                <w:del w:id="1288" w:author="Microsoft Office User" w:date="2025-06-20T14:55:00Z"/>
                <w:rFonts w:eastAsia="方正楷体_GBK" w:cs="方正楷体_GBK"/>
                <w:bCs/>
                <w:color w:val="000000"/>
                <w:sz w:val="28"/>
                <w:szCs w:val="28"/>
              </w:rPr>
            </w:pPr>
          </w:p>
        </w:tc>
        <w:tc>
          <w:tcPr>
            <w:tcW w:w="1545" w:type="dxa"/>
            <w:vAlign w:val="center"/>
          </w:tcPr>
          <w:p w:rsidR="0067585B" w:rsidDel="00193B42" w:rsidRDefault="0067585B">
            <w:pPr>
              <w:autoSpaceDE w:val="0"/>
              <w:autoSpaceDN w:val="0"/>
              <w:spacing w:line="400" w:lineRule="exact"/>
              <w:jc w:val="center"/>
              <w:rPr>
                <w:del w:id="1289" w:author="Microsoft Office User" w:date="2025-06-20T14:55:00Z"/>
                <w:rFonts w:eastAsia="方正楷体_GBK" w:cs="方正楷体_GBK"/>
                <w:bCs/>
                <w:color w:val="000000"/>
                <w:sz w:val="28"/>
                <w:szCs w:val="28"/>
              </w:rPr>
            </w:pPr>
          </w:p>
        </w:tc>
      </w:tr>
    </w:tbl>
    <w:p w:rsidR="0067585B" w:rsidDel="00193B42" w:rsidRDefault="0067585B">
      <w:pPr>
        <w:ind w:firstLineChars="200" w:firstLine="420"/>
        <w:rPr>
          <w:del w:id="1290" w:author="Microsoft Office User" w:date="2025-06-20T14:55:00Z"/>
          <w:rFonts w:eastAsia="方正黑体_GBK" w:cs="仿宋"/>
          <w:bCs/>
          <w:color w:val="000000"/>
          <w:szCs w:val="32"/>
        </w:rPr>
      </w:pPr>
    </w:p>
    <w:p w:rsidR="0067585B" w:rsidDel="00193B42" w:rsidRDefault="0067585B">
      <w:pPr>
        <w:spacing w:line="600" w:lineRule="exact"/>
        <w:ind w:firstLineChars="200" w:firstLine="420"/>
        <w:rPr>
          <w:del w:id="1291" w:author="Microsoft Office User" w:date="2025-06-20T14:55:00Z"/>
          <w:rFonts w:eastAsia="方正黑体_GBK" w:cs="仿宋"/>
          <w:bCs/>
          <w:color w:val="000000"/>
          <w:szCs w:val="32"/>
        </w:rPr>
        <w:sectPr w:rsidR="0067585B" w:rsidDel="00193B42">
          <w:pgSz w:w="11906" w:h="16838"/>
          <w:pgMar w:top="2098" w:right="1474" w:bottom="1985" w:left="1588" w:header="851" w:footer="992" w:gutter="0"/>
          <w:cols w:space="720"/>
          <w:docGrid w:type="lines" w:linePitch="312"/>
        </w:sectPr>
      </w:pPr>
      <w:bookmarkStart w:id="1292" w:name="_Toc1521859133_WPSOffice_Level1"/>
    </w:p>
    <w:p w:rsidR="0067585B" w:rsidDel="00193B42" w:rsidRDefault="001234A7">
      <w:pPr>
        <w:spacing w:line="600" w:lineRule="exact"/>
        <w:ind w:firstLineChars="200" w:firstLine="640"/>
        <w:rPr>
          <w:del w:id="1293" w:author="Microsoft Office User" w:date="2025-06-20T14:55:00Z"/>
          <w:rFonts w:eastAsia="方正黑体_GBK" w:cs="仿宋"/>
          <w:bCs/>
          <w:color w:val="000000"/>
          <w:sz w:val="32"/>
          <w:szCs w:val="32"/>
        </w:rPr>
      </w:pPr>
      <w:del w:id="1294" w:author="Microsoft Office User" w:date="2025-06-20T14:55:00Z">
        <w:r w:rsidDel="00193B42">
          <w:rPr>
            <w:rFonts w:eastAsia="方正黑体_GBK" w:cs="仿宋" w:hint="eastAsia"/>
            <w:bCs/>
            <w:color w:val="000000"/>
            <w:sz w:val="32"/>
            <w:szCs w:val="32"/>
          </w:rPr>
          <w:delText>八、附件（单独成册）</w:delText>
        </w:r>
        <w:bookmarkEnd w:id="1292"/>
      </w:del>
    </w:p>
    <w:p w:rsidR="0067585B" w:rsidDel="00193B42" w:rsidRDefault="001234A7">
      <w:pPr>
        <w:spacing w:line="600" w:lineRule="exact"/>
        <w:ind w:firstLine="600"/>
        <w:rPr>
          <w:del w:id="1295" w:author="Microsoft Office User" w:date="2025-06-20T14:55:00Z"/>
          <w:rFonts w:cs="方正仿宋_GBK"/>
          <w:color w:val="000000"/>
          <w:sz w:val="32"/>
          <w:szCs w:val="32"/>
        </w:rPr>
      </w:pPr>
      <w:del w:id="1296" w:author="Microsoft Office User" w:date="2025-06-20T14:55:00Z">
        <w:r w:rsidDel="00193B42">
          <w:rPr>
            <w:rFonts w:cs="方正仿宋_GBK" w:hint="eastAsia"/>
            <w:color w:val="000000"/>
            <w:sz w:val="32"/>
            <w:szCs w:val="32"/>
          </w:rPr>
          <w:delText>（一）医学文献信息检索机构的查新报告；</w:delText>
        </w:r>
      </w:del>
    </w:p>
    <w:p w:rsidR="0067585B" w:rsidDel="00193B42" w:rsidRDefault="001234A7">
      <w:pPr>
        <w:spacing w:line="600" w:lineRule="exact"/>
        <w:ind w:firstLine="600"/>
        <w:rPr>
          <w:del w:id="1297" w:author="Microsoft Office User" w:date="2025-06-20T14:55:00Z"/>
          <w:rFonts w:cs="方正仿宋_GBK"/>
          <w:color w:val="000000"/>
          <w:sz w:val="32"/>
          <w:szCs w:val="32"/>
        </w:rPr>
      </w:pPr>
      <w:del w:id="1298" w:author="Microsoft Office User" w:date="2025-06-20T14:55:00Z">
        <w:r w:rsidDel="00193B42">
          <w:rPr>
            <w:rFonts w:cs="方正仿宋_GBK" w:hint="eastAsia"/>
            <w:color w:val="000000"/>
            <w:sz w:val="32"/>
            <w:szCs w:val="32"/>
          </w:rPr>
          <w:delText>（二）涉及到患者的临床研究项目，应有该医疗卫生机构医学伦理委员会的审查意见；</w:delText>
        </w:r>
      </w:del>
    </w:p>
    <w:p w:rsidR="0067585B" w:rsidDel="00193B42" w:rsidRDefault="001234A7">
      <w:pPr>
        <w:spacing w:line="600" w:lineRule="exact"/>
        <w:ind w:firstLine="600"/>
        <w:rPr>
          <w:del w:id="1299" w:author="Microsoft Office User" w:date="2025-06-20T14:55:00Z"/>
          <w:rFonts w:cs="方正仿宋_GBK"/>
          <w:color w:val="000000"/>
          <w:sz w:val="32"/>
          <w:szCs w:val="32"/>
        </w:rPr>
      </w:pPr>
      <w:del w:id="1300" w:author="Microsoft Office User" w:date="2025-06-20T14:55:00Z">
        <w:r w:rsidDel="00193B42">
          <w:rPr>
            <w:rFonts w:cs="方正仿宋_GBK" w:hint="eastAsia"/>
            <w:color w:val="000000"/>
            <w:sz w:val="32"/>
            <w:szCs w:val="32"/>
          </w:rPr>
          <w:delText>（三）涉及病原微生物实验的研究项目，提供相关的生物安全实验室备案凭证复印件；</w:delText>
        </w:r>
      </w:del>
    </w:p>
    <w:p w:rsidR="0067585B" w:rsidDel="00193B42" w:rsidRDefault="001234A7">
      <w:pPr>
        <w:spacing w:line="600" w:lineRule="exact"/>
        <w:ind w:firstLine="600"/>
        <w:rPr>
          <w:del w:id="1301" w:author="Microsoft Office User" w:date="2025-06-20T14:55:00Z"/>
          <w:rFonts w:cs="方正仿宋_GBK"/>
          <w:color w:val="000000"/>
          <w:sz w:val="32"/>
          <w:szCs w:val="32"/>
        </w:rPr>
      </w:pPr>
      <w:del w:id="1302" w:author="Microsoft Office User" w:date="2025-06-20T14:55:00Z">
        <w:r w:rsidDel="00193B42">
          <w:rPr>
            <w:rFonts w:cs="方正仿宋_GBK" w:hint="eastAsia"/>
            <w:color w:val="000000"/>
            <w:sz w:val="32"/>
            <w:szCs w:val="32"/>
          </w:rPr>
          <w:delText>（四）承诺书；</w:delText>
        </w:r>
      </w:del>
    </w:p>
    <w:p w:rsidR="0067585B" w:rsidDel="00193B42" w:rsidRDefault="001234A7">
      <w:pPr>
        <w:spacing w:line="600" w:lineRule="exact"/>
        <w:ind w:firstLineChars="200" w:firstLine="640"/>
        <w:rPr>
          <w:del w:id="1303" w:author="Microsoft Office User" w:date="2025-06-20T14:55:00Z"/>
          <w:rFonts w:cs="方正仿宋_GBK"/>
          <w:color w:val="000000"/>
          <w:sz w:val="32"/>
          <w:szCs w:val="32"/>
        </w:rPr>
        <w:sectPr w:rsidR="0067585B" w:rsidDel="00193B42">
          <w:pgSz w:w="11906" w:h="16838"/>
          <w:pgMar w:top="2098" w:right="1474" w:bottom="1985" w:left="1588" w:header="851" w:footer="992" w:gutter="0"/>
          <w:cols w:space="720"/>
          <w:docGrid w:type="lines" w:linePitch="312"/>
        </w:sectPr>
      </w:pPr>
      <w:del w:id="1304" w:author="Microsoft Office User" w:date="2025-06-20T14:55:00Z">
        <w:r w:rsidDel="00193B42">
          <w:rPr>
            <w:rFonts w:cs="方正仿宋_GBK" w:hint="eastAsia"/>
            <w:color w:val="000000"/>
            <w:sz w:val="32"/>
            <w:szCs w:val="32"/>
          </w:rPr>
          <w:delText>（五）其他必要的附件。</w:delText>
        </w:r>
      </w:del>
    </w:p>
    <w:p w:rsidR="0067585B" w:rsidDel="00193B42" w:rsidRDefault="001234A7">
      <w:pPr>
        <w:spacing w:line="600" w:lineRule="exact"/>
        <w:jc w:val="center"/>
        <w:rPr>
          <w:del w:id="1305" w:author="Microsoft Office User" w:date="2025-06-20T14:55:00Z"/>
          <w:rFonts w:eastAsia="方正小标宋_GBK" w:cs="方正小标宋_GBK"/>
          <w:color w:val="000000"/>
          <w:sz w:val="44"/>
          <w:szCs w:val="44"/>
        </w:rPr>
      </w:pPr>
      <w:bookmarkStart w:id="1306" w:name="_Toc268092593_WPSOffice_Level1"/>
      <w:del w:id="1307" w:author="Microsoft Office User" w:date="2025-06-20T14:55:00Z">
        <w:r w:rsidDel="00193B42">
          <w:rPr>
            <w:rFonts w:eastAsia="方正小标宋_GBK" w:cs="方正小标宋_GBK" w:hint="eastAsia"/>
            <w:color w:val="000000"/>
            <w:sz w:val="44"/>
            <w:szCs w:val="44"/>
          </w:rPr>
          <w:delText>重庆市科卫联合医学科研项目</w:delText>
        </w:r>
        <w:bookmarkEnd w:id="1306"/>
      </w:del>
    </w:p>
    <w:p w:rsidR="0067585B" w:rsidDel="00193B42" w:rsidRDefault="001234A7">
      <w:pPr>
        <w:spacing w:line="600" w:lineRule="exact"/>
        <w:jc w:val="center"/>
        <w:rPr>
          <w:del w:id="1308" w:author="Microsoft Office User" w:date="2025-06-20T14:55:00Z"/>
          <w:rFonts w:eastAsia="方正小标宋_GBK" w:cs="方正小标宋_GBK"/>
          <w:color w:val="000000"/>
          <w:sz w:val="44"/>
          <w:szCs w:val="44"/>
        </w:rPr>
      </w:pPr>
      <w:bookmarkStart w:id="1309" w:name="_Toc85374253_WPSOffice_Level1"/>
      <w:del w:id="1310" w:author="Microsoft Office User" w:date="2025-06-20T14:55:00Z">
        <w:r w:rsidDel="00193B42">
          <w:rPr>
            <w:rFonts w:eastAsia="方正小标宋_GBK" w:cs="方正小标宋_GBK" w:hint="eastAsia"/>
            <w:color w:val="000000"/>
            <w:sz w:val="44"/>
            <w:szCs w:val="44"/>
          </w:rPr>
          <w:delText>经费预算表</w:delText>
        </w:r>
        <w:bookmarkEnd w:id="1309"/>
      </w:del>
    </w:p>
    <w:p w:rsidR="0067585B" w:rsidDel="00193B42" w:rsidRDefault="001234A7">
      <w:pPr>
        <w:rPr>
          <w:del w:id="1311" w:author="Microsoft Office User" w:date="2025-06-20T14:55:00Z"/>
          <w:rFonts w:eastAsia="方正楷体_GBK" w:cs="方正楷体_GBK"/>
          <w:color w:val="000000"/>
          <w:sz w:val="28"/>
          <w:szCs w:val="28"/>
        </w:rPr>
      </w:pPr>
      <w:del w:id="1312" w:author="Microsoft Office User" w:date="2025-06-20T14:55:00Z">
        <w:r w:rsidDel="00193B42">
          <w:rPr>
            <w:rFonts w:eastAsia="方正楷体_GBK" w:cs="方正楷体_GBK" w:hint="eastAsia"/>
            <w:color w:val="000000"/>
            <w:sz w:val="28"/>
            <w:szCs w:val="28"/>
          </w:rPr>
          <w:delText>单位：万元</w:delText>
        </w:r>
      </w:del>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4"/>
        <w:gridCol w:w="2562"/>
        <w:gridCol w:w="1275"/>
        <w:gridCol w:w="913"/>
        <w:gridCol w:w="1350"/>
        <w:gridCol w:w="2000"/>
        <w:gridCol w:w="1191"/>
      </w:tblGrid>
      <w:tr w:rsidR="0067585B" w:rsidDel="00193B42">
        <w:trPr>
          <w:trHeight w:hRule="exact" w:val="454"/>
          <w:jc w:val="center"/>
          <w:del w:id="1313" w:author="Microsoft Office User" w:date="2025-06-20T14:55:00Z"/>
        </w:trPr>
        <w:tc>
          <w:tcPr>
            <w:tcW w:w="4791" w:type="dxa"/>
            <w:gridSpan w:val="3"/>
            <w:tcBorders>
              <w:top w:val="single" w:sz="4" w:space="0" w:color="auto"/>
              <w:left w:val="single" w:sz="4" w:space="0" w:color="auto"/>
              <w:bottom w:val="single" w:sz="4" w:space="0" w:color="auto"/>
              <w:right w:val="single" w:sz="4" w:space="0" w:color="auto"/>
            </w:tcBorders>
            <w:shd w:val="clear" w:color="auto" w:fill="F2F2F2"/>
            <w:vAlign w:val="center"/>
          </w:tcPr>
          <w:p w:rsidR="0067585B" w:rsidDel="00193B42" w:rsidRDefault="001234A7">
            <w:pPr>
              <w:spacing w:line="360" w:lineRule="exact"/>
              <w:jc w:val="center"/>
              <w:rPr>
                <w:del w:id="1314" w:author="Microsoft Office User" w:date="2025-06-20T14:55:00Z"/>
                <w:rFonts w:eastAsia="方正楷体_GBK" w:cs="方正楷体_GBK"/>
                <w:bCs/>
                <w:color w:val="000000"/>
                <w:sz w:val="28"/>
                <w:szCs w:val="28"/>
              </w:rPr>
            </w:pPr>
            <w:del w:id="1315" w:author="Microsoft Office User" w:date="2025-06-20T14:55:00Z">
              <w:r w:rsidDel="00193B42">
                <w:rPr>
                  <w:rFonts w:eastAsia="方正楷体_GBK" w:cs="方正楷体_GBK" w:hint="eastAsia"/>
                  <w:bCs/>
                  <w:color w:val="000000"/>
                  <w:sz w:val="28"/>
                  <w:szCs w:val="28"/>
                </w:rPr>
                <w:delText>经费来源</w:delText>
              </w:r>
            </w:del>
          </w:p>
        </w:tc>
        <w:tc>
          <w:tcPr>
            <w:tcW w:w="5454" w:type="dxa"/>
            <w:gridSpan w:val="4"/>
            <w:tcBorders>
              <w:top w:val="single" w:sz="4" w:space="0" w:color="auto"/>
              <w:left w:val="single" w:sz="4" w:space="0" w:color="auto"/>
              <w:bottom w:val="single" w:sz="4" w:space="0" w:color="auto"/>
              <w:right w:val="single" w:sz="4" w:space="0" w:color="auto"/>
            </w:tcBorders>
            <w:shd w:val="clear" w:color="auto" w:fill="F2F2F2"/>
            <w:vAlign w:val="center"/>
          </w:tcPr>
          <w:p w:rsidR="0067585B" w:rsidDel="00193B42" w:rsidRDefault="001234A7">
            <w:pPr>
              <w:spacing w:line="360" w:lineRule="exact"/>
              <w:jc w:val="center"/>
              <w:rPr>
                <w:del w:id="1316" w:author="Microsoft Office User" w:date="2025-06-20T14:55:00Z"/>
                <w:rFonts w:eastAsia="方正楷体_GBK" w:cs="方正楷体_GBK"/>
                <w:bCs/>
                <w:color w:val="000000"/>
                <w:sz w:val="28"/>
                <w:szCs w:val="28"/>
              </w:rPr>
            </w:pPr>
            <w:del w:id="1317" w:author="Microsoft Office User" w:date="2025-06-20T14:55:00Z">
              <w:r w:rsidDel="00193B42">
                <w:rPr>
                  <w:rFonts w:eastAsia="方正楷体_GBK" w:cs="方正楷体_GBK" w:hint="eastAsia"/>
                  <w:bCs/>
                  <w:color w:val="000000"/>
                  <w:sz w:val="28"/>
                  <w:szCs w:val="28"/>
                </w:rPr>
                <w:delText>经费支出</w:delText>
              </w:r>
            </w:del>
          </w:p>
        </w:tc>
      </w:tr>
      <w:tr w:rsidR="0067585B" w:rsidDel="00193B42">
        <w:trPr>
          <w:trHeight w:hRule="exact" w:val="488"/>
          <w:jc w:val="center"/>
          <w:del w:id="1318" w:author="Microsoft Office User" w:date="2025-06-20T14:55:00Z"/>
        </w:trPr>
        <w:tc>
          <w:tcPr>
            <w:tcW w:w="954" w:type="dxa"/>
            <w:vMerge w:val="restart"/>
            <w:tcBorders>
              <w:top w:val="single" w:sz="4" w:space="0" w:color="auto"/>
              <w:left w:val="single" w:sz="4" w:space="0" w:color="auto"/>
              <w:bottom w:val="single" w:sz="4" w:space="0" w:color="auto"/>
              <w:right w:val="single" w:sz="4" w:space="0" w:color="auto"/>
            </w:tcBorders>
            <w:shd w:val="clear" w:color="auto" w:fill="F2F2F2"/>
            <w:vAlign w:val="center"/>
          </w:tcPr>
          <w:p w:rsidR="0067585B" w:rsidDel="00193B42" w:rsidRDefault="001234A7">
            <w:pPr>
              <w:spacing w:line="300" w:lineRule="auto"/>
              <w:jc w:val="center"/>
              <w:rPr>
                <w:del w:id="1319" w:author="Microsoft Office User" w:date="2025-06-20T14:55:00Z"/>
                <w:rFonts w:eastAsia="方正楷体_GBK" w:cs="方正楷体_GBK"/>
                <w:bCs/>
                <w:color w:val="000000"/>
                <w:sz w:val="28"/>
                <w:szCs w:val="28"/>
              </w:rPr>
            </w:pPr>
            <w:del w:id="1320" w:author="Microsoft Office User" w:date="2025-06-20T14:55:00Z">
              <w:r w:rsidDel="00193B42">
                <w:rPr>
                  <w:rFonts w:eastAsia="方正楷体_GBK" w:cs="方正楷体_GBK" w:hint="eastAsia"/>
                  <w:bCs/>
                  <w:color w:val="000000"/>
                  <w:sz w:val="28"/>
                  <w:szCs w:val="28"/>
                </w:rPr>
                <w:delText>序号</w:delText>
              </w:r>
            </w:del>
          </w:p>
        </w:tc>
        <w:tc>
          <w:tcPr>
            <w:tcW w:w="2562" w:type="dxa"/>
            <w:vMerge w:val="restart"/>
            <w:tcBorders>
              <w:top w:val="single" w:sz="4" w:space="0" w:color="auto"/>
              <w:left w:val="single" w:sz="4" w:space="0" w:color="auto"/>
              <w:bottom w:val="single" w:sz="4" w:space="0" w:color="auto"/>
              <w:right w:val="single" w:sz="4" w:space="0" w:color="auto"/>
            </w:tcBorders>
            <w:shd w:val="clear" w:color="auto" w:fill="F2F2F2"/>
            <w:vAlign w:val="center"/>
          </w:tcPr>
          <w:p w:rsidR="0067585B" w:rsidDel="00193B42" w:rsidRDefault="001234A7">
            <w:pPr>
              <w:spacing w:line="300" w:lineRule="auto"/>
              <w:jc w:val="center"/>
              <w:rPr>
                <w:del w:id="1321" w:author="Microsoft Office User" w:date="2025-06-20T14:55:00Z"/>
                <w:rFonts w:eastAsia="方正楷体_GBK" w:cs="方正楷体_GBK"/>
                <w:bCs/>
                <w:color w:val="000000"/>
                <w:sz w:val="28"/>
                <w:szCs w:val="28"/>
              </w:rPr>
            </w:pPr>
            <w:del w:id="1322" w:author="Microsoft Office User" w:date="2025-06-20T14:55:00Z">
              <w:r w:rsidDel="00193B42">
                <w:rPr>
                  <w:rFonts w:eastAsia="方正楷体_GBK" w:cs="方正楷体_GBK" w:hint="eastAsia"/>
                  <w:bCs/>
                  <w:color w:val="000000"/>
                  <w:sz w:val="28"/>
                  <w:szCs w:val="28"/>
                </w:rPr>
                <w:delText>科目</w:delText>
              </w:r>
            </w:del>
          </w:p>
        </w:tc>
        <w:tc>
          <w:tcPr>
            <w:tcW w:w="1275" w:type="dxa"/>
            <w:vMerge w:val="restart"/>
            <w:tcBorders>
              <w:top w:val="single" w:sz="4" w:space="0" w:color="auto"/>
              <w:left w:val="single" w:sz="4" w:space="0" w:color="auto"/>
              <w:bottom w:val="single" w:sz="4" w:space="0" w:color="auto"/>
              <w:right w:val="single" w:sz="4" w:space="0" w:color="auto"/>
            </w:tcBorders>
            <w:shd w:val="clear" w:color="auto" w:fill="F2F2F2"/>
            <w:vAlign w:val="center"/>
          </w:tcPr>
          <w:p w:rsidR="0067585B" w:rsidDel="00193B42" w:rsidRDefault="001234A7">
            <w:pPr>
              <w:spacing w:line="300" w:lineRule="auto"/>
              <w:jc w:val="center"/>
              <w:rPr>
                <w:del w:id="1323" w:author="Microsoft Office User" w:date="2025-06-20T14:55:00Z"/>
                <w:rFonts w:eastAsia="方正楷体_GBK" w:cs="方正楷体_GBK"/>
                <w:bCs/>
                <w:color w:val="000000"/>
                <w:sz w:val="28"/>
                <w:szCs w:val="28"/>
              </w:rPr>
            </w:pPr>
            <w:del w:id="1324" w:author="Microsoft Office User" w:date="2025-06-20T14:55:00Z">
              <w:r w:rsidDel="00193B42">
                <w:rPr>
                  <w:rFonts w:eastAsia="方正楷体_GBK" w:cs="方正楷体_GBK" w:hint="eastAsia"/>
                  <w:bCs/>
                  <w:color w:val="000000"/>
                  <w:sz w:val="28"/>
                  <w:szCs w:val="28"/>
                </w:rPr>
                <w:delText>概算数</w:delText>
              </w:r>
            </w:del>
          </w:p>
        </w:tc>
        <w:tc>
          <w:tcPr>
            <w:tcW w:w="913" w:type="dxa"/>
            <w:vMerge w:val="restart"/>
            <w:tcBorders>
              <w:top w:val="single" w:sz="4" w:space="0" w:color="auto"/>
              <w:left w:val="single" w:sz="4" w:space="0" w:color="auto"/>
              <w:bottom w:val="single" w:sz="4" w:space="0" w:color="auto"/>
              <w:right w:val="single" w:sz="4" w:space="0" w:color="auto"/>
            </w:tcBorders>
            <w:shd w:val="clear" w:color="auto" w:fill="F2F2F2"/>
            <w:vAlign w:val="center"/>
          </w:tcPr>
          <w:p w:rsidR="0067585B" w:rsidDel="00193B42" w:rsidRDefault="001234A7">
            <w:pPr>
              <w:spacing w:line="300" w:lineRule="auto"/>
              <w:jc w:val="center"/>
              <w:rPr>
                <w:del w:id="1325" w:author="Microsoft Office User" w:date="2025-06-20T14:55:00Z"/>
                <w:rFonts w:eastAsia="方正楷体_GBK" w:cs="方正楷体_GBK"/>
                <w:bCs/>
                <w:color w:val="000000"/>
                <w:sz w:val="28"/>
                <w:szCs w:val="28"/>
              </w:rPr>
            </w:pPr>
            <w:del w:id="1326" w:author="Microsoft Office User" w:date="2025-06-20T14:55:00Z">
              <w:r w:rsidDel="00193B42">
                <w:rPr>
                  <w:rFonts w:eastAsia="方正楷体_GBK" w:cs="方正楷体_GBK" w:hint="eastAsia"/>
                  <w:bCs/>
                  <w:color w:val="000000"/>
                  <w:sz w:val="28"/>
                  <w:szCs w:val="28"/>
                </w:rPr>
                <w:delText>序号</w:delText>
              </w:r>
            </w:del>
          </w:p>
        </w:tc>
        <w:tc>
          <w:tcPr>
            <w:tcW w:w="1350" w:type="dxa"/>
            <w:vMerge w:val="restart"/>
            <w:tcBorders>
              <w:top w:val="single" w:sz="4" w:space="0" w:color="auto"/>
              <w:left w:val="single" w:sz="4" w:space="0" w:color="auto"/>
              <w:bottom w:val="single" w:sz="4" w:space="0" w:color="auto"/>
              <w:right w:val="single" w:sz="4" w:space="0" w:color="auto"/>
            </w:tcBorders>
            <w:shd w:val="clear" w:color="auto" w:fill="F2F2F2"/>
            <w:vAlign w:val="center"/>
          </w:tcPr>
          <w:p w:rsidR="0067585B" w:rsidDel="00193B42" w:rsidRDefault="001234A7">
            <w:pPr>
              <w:spacing w:line="300" w:lineRule="auto"/>
              <w:jc w:val="center"/>
              <w:rPr>
                <w:del w:id="1327" w:author="Microsoft Office User" w:date="2025-06-20T14:55:00Z"/>
                <w:rFonts w:eastAsia="方正楷体_GBK" w:cs="方正楷体_GBK"/>
                <w:bCs/>
                <w:color w:val="000000"/>
                <w:sz w:val="28"/>
                <w:szCs w:val="28"/>
              </w:rPr>
            </w:pPr>
            <w:del w:id="1328" w:author="Microsoft Office User" w:date="2025-06-20T14:55:00Z">
              <w:r w:rsidDel="00193B42">
                <w:rPr>
                  <w:rFonts w:eastAsia="方正楷体_GBK" w:cs="方正楷体_GBK" w:hint="eastAsia"/>
                  <w:bCs/>
                  <w:color w:val="000000"/>
                  <w:sz w:val="28"/>
                  <w:szCs w:val="28"/>
                </w:rPr>
                <w:delText>科目</w:delText>
              </w:r>
            </w:del>
          </w:p>
        </w:tc>
        <w:tc>
          <w:tcPr>
            <w:tcW w:w="3191" w:type="dxa"/>
            <w:gridSpan w:val="2"/>
            <w:tcBorders>
              <w:top w:val="single" w:sz="4" w:space="0" w:color="auto"/>
              <w:left w:val="single" w:sz="4" w:space="0" w:color="auto"/>
              <w:bottom w:val="single" w:sz="4" w:space="0" w:color="auto"/>
              <w:right w:val="single" w:sz="4" w:space="0" w:color="auto"/>
            </w:tcBorders>
            <w:shd w:val="clear" w:color="auto" w:fill="F2F2F2"/>
            <w:vAlign w:val="center"/>
          </w:tcPr>
          <w:p w:rsidR="0067585B" w:rsidDel="00193B42" w:rsidRDefault="001234A7">
            <w:pPr>
              <w:spacing w:line="300" w:lineRule="auto"/>
              <w:jc w:val="center"/>
              <w:rPr>
                <w:del w:id="1329" w:author="Microsoft Office User" w:date="2025-06-20T14:55:00Z"/>
                <w:rFonts w:eastAsia="方正楷体_GBK" w:cs="方正楷体_GBK"/>
                <w:bCs/>
                <w:color w:val="000000"/>
                <w:sz w:val="28"/>
                <w:szCs w:val="28"/>
              </w:rPr>
            </w:pPr>
            <w:del w:id="1330" w:author="Microsoft Office User" w:date="2025-06-20T14:55:00Z">
              <w:r w:rsidDel="00193B42">
                <w:rPr>
                  <w:rFonts w:eastAsia="方正楷体_GBK" w:cs="方正楷体_GBK" w:hint="eastAsia"/>
                  <w:bCs/>
                  <w:color w:val="000000"/>
                  <w:sz w:val="28"/>
                  <w:szCs w:val="28"/>
                </w:rPr>
                <w:delText>其中</w:delText>
              </w:r>
            </w:del>
          </w:p>
        </w:tc>
      </w:tr>
      <w:tr w:rsidR="0067585B" w:rsidDel="00193B42">
        <w:trPr>
          <w:trHeight w:hRule="exact" w:val="928"/>
          <w:jc w:val="center"/>
          <w:del w:id="1331" w:author="Microsoft Office User" w:date="2025-06-20T14:55:00Z"/>
        </w:trPr>
        <w:tc>
          <w:tcPr>
            <w:tcW w:w="954" w:type="dxa"/>
            <w:vMerge/>
            <w:tcBorders>
              <w:top w:val="single" w:sz="4" w:space="0" w:color="auto"/>
              <w:left w:val="single" w:sz="4" w:space="0" w:color="auto"/>
              <w:bottom w:val="single" w:sz="4" w:space="0" w:color="auto"/>
              <w:right w:val="single" w:sz="4" w:space="0" w:color="auto"/>
            </w:tcBorders>
            <w:shd w:val="clear" w:color="auto" w:fill="auto"/>
            <w:vAlign w:val="center"/>
          </w:tcPr>
          <w:p w:rsidR="0067585B" w:rsidDel="00193B42" w:rsidRDefault="0067585B">
            <w:pPr>
              <w:widowControl/>
              <w:jc w:val="left"/>
              <w:rPr>
                <w:del w:id="1332" w:author="Microsoft Office User" w:date="2025-06-20T14:55:00Z"/>
                <w:rFonts w:eastAsia="方正楷体_GBK" w:cs="方正楷体_GBK"/>
                <w:bCs/>
                <w:color w:val="000000"/>
                <w:sz w:val="28"/>
                <w:szCs w:val="28"/>
              </w:rPr>
            </w:pPr>
          </w:p>
        </w:tc>
        <w:tc>
          <w:tcPr>
            <w:tcW w:w="2562" w:type="dxa"/>
            <w:vMerge/>
            <w:tcBorders>
              <w:top w:val="single" w:sz="4" w:space="0" w:color="auto"/>
              <w:left w:val="single" w:sz="4" w:space="0" w:color="auto"/>
              <w:bottom w:val="single" w:sz="4" w:space="0" w:color="auto"/>
              <w:right w:val="single" w:sz="4" w:space="0" w:color="auto"/>
            </w:tcBorders>
            <w:shd w:val="clear" w:color="auto" w:fill="auto"/>
            <w:vAlign w:val="center"/>
          </w:tcPr>
          <w:p w:rsidR="0067585B" w:rsidDel="00193B42" w:rsidRDefault="0067585B">
            <w:pPr>
              <w:widowControl/>
              <w:jc w:val="left"/>
              <w:rPr>
                <w:del w:id="1333" w:author="Microsoft Office User" w:date="2025-06-20T14:55:00Z"/>
                <w:rFonts w:eastAsia="方正楷体_GBK" w:cs="方正楷体_GBK"/>
                <w:bCs/>
                <w:color w:val="000000"/>
                <w:sz w:val="28"/>
                <w:szCs w:val="28"/>
              </w:rPr>
            </w:pPr>
          </w:p>
        </w:tc>
        <w:tc>
          <w:tcPr>
            <w:tcW w:w="12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67585B" w:rsidDel="00193B42" w:rsidRDefault="0067585B">
            <w:pPr>
              <w:widowControl/>
              <w:jc w:val="left"/>
              <w:rPr>
                <w:del w:id="1334" w:author="Microsoft Office User" w:date="2025-06-20T14:55:00Z"/>
                <w:rFonts w:eastAsia="方正楷体_GBK" w:cs="方正楷体_GBK"/>
                <w:bCs/>
                <w:color w:val="000000"/>
                <w:sz w:val="28"/>
                <w:szCs w:val="28"/>
              </w:rPr>
            </w:pPr>
          </w:p>
        </w:tc>
        <w:tc>
          <w:tcPr>
            <w:tcW w:w="913" w:type="dxa"/>
            <w:vMerge/>
            <w:tcBorders>
              <w:top w:val="single" w:sz="4" w:space="0" w:color="auto"/>
              <w:left w:val="single" w:sz="4" w:space="0" w:color="auto"/>
              <w:bottom w:val="single" w:sz="4" w:space="0" w:color="auto"/>
              <w:right w:val="single" w:sz="4" w:space="0" w:color="auto"/>
            </w:tcBorders>
            <w:shd w:val="clear" w:color="auto" w:fill="auto"/>
            <w:vAlign w:val="center"/>
          </w:tcPr>
          <w:p w:rsidR="0067585B" w:rsidDel="00193B42" w:rsidRDefault="0067585B">
            <w:pPr>
              <w:widowControl/>
              <w:jc w:val="left"/>
              <w:rPr>
                <w:del w:id="1335" w:author="Microsoft Office User" w:date="2025-06-20T14:55:00Z"/>
                <w:rFonts w:eastAsia="方正楷体_GBK" w:cs="方正楷体_GBK"/>
                <w:bCs/>
                <w:color w:val="000000"/>
                <w:sz w:val="28"/>
                <w:szCs w:val="28"/>
              </w:rPr>
            </w:pPr>
          </w:p>
        </w:tc>
        <w:tc>
          <w:tcPr>
            <w:tcW w:w="1350" w:type="dxa"/>
            <w:vMerge/>
            <w:tcBorders>
              <w:top w:val="single" w:sz="4" w:space="0" w:color="auto"/>
              <w:left w:val="single" w:sz="4" w:space="0" w:color="auto"/>
              <w:bottom w:val="single" w:sz="4" w:space="0" w:color="auto"/>
              <w:right w:val="single" w:sz="4" w:space="0" w:color="auto"/>
            </w:tcBorders>
            <w:shd w:val="clear" w:color="auto" w:fill="auto"/>
            <w:vAlign w:val="center"/>
          </w:tcPr>
          <w:p w:rsidR="0067585B" w:rsidDel="00193B42" w:rsidRDefault="0067585B">
            <w:pPr>
              <w:widowControl/>
              <w:jc w:val="left"/>
              <w:rPr>
                <w:del w:id="1336" w:author="Microsoft Office User" w:date="2025-06-20T14:55:00Z"/>
                <w:rFonts w:eastAsia="方正楷体_GBK" w:cs="方正楷体_GBK"/>
                <w:bCs/>
                <w:color w:val="000000"/>
                <w:sz w:val="28"/>
                <w:szCs w:val="28"/>
              </w:rPr>
            </w:pPr>
          </w:p>
        </w:tc>
        <w:tc>
          <w:tcPr>
            <w:tcW w:w="2000" w:type="dxa"/>
            <w:tcBorders>
              <w:top w:val="single" w:sz="4" w:space="0" w:color="auto"/>
              <w:left w:val="single" w:sz="4" w:space="0" w:color="auto"/>
              <w:bottom w:val="single" w:sz="4" w:space="0" w:color="auto"/>
              <w:right w:val="single" w:sz="4" w:space="0" w:color="auto"/>
            </w:tcBorders>
            <w:shd w:val="clear" w:color="auto" w:fill="F2F2F2"/>
            <w:vAlign w:val="center"/>
          </w:tcPr>
          <w:p w:rsidR="0067585B" w:rsidDel="00193B42" w:rsidRDefault="001234A7">
            <w:pPr>
              <w:adjustRightInd w:val="0"/>
              <w:snapToGrid w:val="0"/>
              <w:jc w:val="center"/>
              <w:rPr>
                <w:del w:id="1337" w:author="Microsoft Office User" w:date="2025-06-20T14:55:00Z"/>
                <w:rFonts w:eastAsia="方正楷体_GBK" w:cs="方正楷体_GBK"/>
                <w:bCs/>
                <w:color w:val="000000"/>
                <w:sz w:val="28"/>
                <w:szCs w:val="28"/>
              </w:rPr>
            </w:pPr>
            <w:del w:id="1338" w:author="Microsoft Office User" w:date="2025-06-20T14:55:00Z">
              <w:r w:rsidDel="00193B42">
                <w:rPr>
                  <w:rFonts w:eastAsia="方正楷体_GBK" w:cs="方正楷体_GBK" w:hint="eastAsia"/>
                  <w:bCs/>
                  <w:color w:val="000000"/>
                  <w:sz w:val="28"/>
                  <w:szCs w:val="28"/>
                </w:rPr>
                <w:delText>市卫生健康委拨款</w:delText>
              </w:r>
            </w:del>
          </w:p>
        </w:tc>
        <w:tc>
          <w:tcPr>
            <w:tcW w:w="1191" w:type="dxa"/>
            <w:tcBorders>
              <w:top w:val="single" w:sz="4" w:space="0" w:color="auto"/>
              <w:left w:val="single" w:sz="4" w:space="0" w:color="auto"/>
              <w:bottom w:val="single" w:sz="4" w:space="0" w:color="auto"/>
              <w:right w:val="single" w:sz="4" w:space="0" w:color="auto"/>
            </w:tcBorders>
            <w:shd w:val="clear" w:color="auto" w:fill="F2F2F2"/>
            <w:vAlign w:val="center"/>
          </w:tcPr>
          <w:p w:rsidR="0067585B" w:rsidDel="00193B42" w:rsidRDefault="001234A7">
            <w:pPr>
              <w:adjustRightInd w:val="0"/>
              <w:snapToGrid w:val="0"/>
              <w:jc w:val="center"/>
              <w:rPr>
                <w:del w:id="1339" w:author="Microsoft Office User" w:date="2025-06-20T14:55:00Z"/>
                <w:rFonts w:eastAsia="方正楷体_GBK" w:cs="方正楷体_GBK"/>
                <w:bCs/>
                <w:color w:val="000000"/>
                <w:sz w:val="28"/>
                <w:szCs w:val="28"/>
              </w:rPr>
            </w:pPr>
            <w:del w:id="1340" w:author="Microsoft Office User" w:date="2025-06-20T14:55:00Z">
              <w:r w:rsidDel="00193B42">
                <w:rPr>
                  <w:rFonts w:eastAsia="方正楷体_GBK" w:cs="方正楷体_GBK" w:hint="eastAsia"/>
                  <w:bCs/>
                  <w:color w:val="000000"/>
                  <w:sz w:val="28"/>
                  <w:szCs w:val="28"/>
                </w:rPr>
                <w:delText>单位配套资金</w:delText>
              </w:r>
            </w:del>
          </w:p>
        </w:tc>
      </w:tr>
      <w:tr w:rsidR="0067585B" w:rsidDel="00193B42">
        <w:trPr>
          <w:trHeight w:val="431"/>
          <w:jc w:val="center"/>
          <w:del w:id="1341" w:author="Microsoft Office User" w:date="2025-06-20T14:55:00Z"/>
        </w:trPr>
        <w:tc>
          <w:tcPr>
            <w:tcW w:w="954" w:type="dxa"/>
            <w:tcBorders>
              <w:top w:val="single" w:sz="4" w:space="0" w:color="auto"/>
              <w:left w:val="single" w:sz="4" w:space="0" w:color="auto"/>
              <w:bottom w:val="single" w:sz="4" w:space="0" w:color="auto"/>
              <w:right w:val="single" w:sz="4" w:space="0" w:color="auto"/>
            </w:tcBorders>
            <w:shd w:val="clear" w:color="auto" w:fill="F2F2F2"/>
            <w:vAlign w:val="center"/>
          </w:tcPr>
          <w:p w:rsidR="0067585B" w:rsidDel="00193B42" w:rsidRDefault="001234A7">
            <w:pPr>
              <w:spacing w:line="360" w:lineRule="exact"/>
              <w:jc w:val="center"/>
              <w:rPr>
                <w:del w:id="1342" w:author="Microsoft Office User" w:date="2025-06-20T14:55:00Z"/>
                <w:rFonts w:cs="方正仿宋_GBK"/>
                <w:bCs/>
                <w:color w:val="000000"/>
                <w:sz w:val="28"/>
                <w:szCs w:val="28"/>
              </w:rPr>
            </w:pPr>
            <w:del w:id="1343" w:author="Microsoft Office User" w:date="2025-06-20T14:55:00Z">
              <w:r w:rsidDel="00193B42">
                <w:rPr>
                  <w:rFonts w:cs="方正仿宋_GBK" w:hint="eastAsia"/>
                  <w:bCs/>
                  <w:color w:val="000000"/>
                  <w:sz w:val="28"/>
                  <w:szCs w:val="28"/>
                </w:rPr>
                <w:delText>1</w:delText>
              </w:r>
            </w:del>
          </w:p>
        </w:tc>
        <w:tc>
          <w:tcPr>
            <w:tcW w:w="2562" w:type="dxa"/>
            <w:tcBorders>
              <w:top w:val="single" w:sz="4" w:space="0" w:color="auto"/>
              <w:left w:val="single" w:sz="4" w:space="0" w:color="auto"/>
              <w:bottom w:val="single" w:sz="4" w:space="0" w:color="auto"/>
              <w:right w:val="single" w:sz="4" w:space="0" w:color="auto"/>
            </w:tcBorders>
            <w:shd w:val="clear" w:color="auto" w:fill="F2F2F2"/>
            <w:vAlign w:val="center"/>
          </w:tcPr>
          <w:p w:rsidR="0067585B" w:rsidDel="00193B42" w:rsidRDefault="001234A7">
            <w:pPr>
              <w:spacing w:line="360" w:lineRule="exact"/>
              <w:jc w:val="left"/>
              <w:rPr>
                <w:del w:id="1344" w:author="Microsoft Office User" w:date="2025-06-20T14:55:00Z"/>
                <w:rFonts w:cs="方正仿宋_GBK"/>
                <w:bCs/>
                <w:color w:val="000000"/>
                <w:sz w:val="28"/>
                <w:szCs w:val="28"/>
              </w:rPr>
            </w:pPr>
            <w:del w:id="1345" w:author="Microsoft Office User" w:date="2025-06-20T14:55:00Z">
              <w:r w:rsidDel="00193B42">
                <w:rPr>
                  <w:rFonts w:cs="方正仿宋_GBK" w:hint="eastAsia"/>
                  <w:bCs/>
                  <w:color w:val="000000"/>
                  <w:sz w:val="28"/>
                  <w:szCs w:val="28"/>
                </w:rPr>
                <w:delText>市卫生健康委拨款</w:delText>
              </w:r>
            </w:del>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67585B" w:rsidDel="00193B42" w:rsidRDefault="001234A7">
            <w:pPr>
              <w:spacing w:line="360" w:lineRule="exact"/>
              <w:jc w:val="center"/>
              <w:rPr>
                <w:del w:id="1346" w:author="Microsoft Office User" w:date="2025-06-20T14:55:00Z"/>
                <w:rFonts w:cs="方正仿宋_GBK"/>
                <w:bCs/>
                <w:color w:val="000000"/>
                <w:sz w:val="28"/>
                <w:szCs w:val="28"/>
              </w:rPr>
            </w:pPr>
            <w:del w:id="1347" w:author="Microsoft Office User" w:date="2025-06-20T14:55:00Z">
              <w:r w:rsidDel="00193B42">
                <w:rPr>
                  <w:rFonts w:cs="方正仿宋_GBK" w:hint="eastAsia"/>
                  <w:bCs/>
                  <w:color w:val="000000"/>
                  <w:sz w:val="28"/>
                  <w:szCs w:val="28"/>
                </w:rPr>
                <w:delText>5</w:delText>
              </w:r>
            </w:del>
          </w:p>
        </w:tc>
        <w:tc>
          <w:tcPr>
            <w:tcW w:w="2263" w:type="dxa"/>
            <w:gridSpan w:val="2"/>
            <w:tcBorders>
              <w:top w:val="single" w:sz="4" w:space="0" w:color="auto"/>
              <w:left w:val="single" w:sz="4" w:space="0" w:color="auto"/>
              <w:bottom w:val="single" w:sz="4" w:space="0" w:color="auto"/>
              <w:right w:val="single" w:sz="4" w:space="0" w:color="auto"/>
            </w:tcBorders>
            <w:shd w:val="clear" w:color="auto" w:fill="F2F2F2"/>
            <w:vAlign w:val="center"/>
          </w:tcPr>
          <w:p w:rsidR="0067585B" w:rsidDel="00193B42" w:rsidRDefault="001234A7">
            <w:pPr>
              <w:spacing w:line="360" w:lineRule="exact"/>
              <w:jc w:val="left"/>
              <w:rPr>
                <w:del w:id="1348" w:author="Microsoft Office User" w:date="2025-06-20T14:55:00Z"/>
                <w:rFonts w:cs="方正仿宋_GBK"/>
                <w:bCs/>
                <w:color w:val="000000"/>
                <w:sz w:val="28"/>
                <w:szCs w:val="28"/>
              </w:rPr>
            </w:pPr>
            <w:del w:id="1349" w:author="Microsoft Office User" w:date="2025-06-20T14:55:00Z">
              <w:r w:rsidDel="00193B42">
                <w:rPr>
                  <w:rFonts w:cs="方正仿宋_GBK" w:hint="eastAsia"/>
                  <w:bCs/>
                  <w:color w:val="000000"/>
                  <w:sz w:val="28"/>
                  <w:szCs w:val="28"/>
                </w:rPr>
                <w:delText>一、直接费用</w:delText>
              </w:r>
            </w:del>
          </w:p>
        </w:tc>
        <w:tc>
          <w:tcPr>
            <w:tcW w:w="2000" w:type="dxa"/>
            <w:tcBorders>
              <w:top w:val="single" w:sz="4" w:space="0" w:color="auto"/>
              <w:left w:val="single" w:sz="4" w:space="0" w:color="auto"/>
              <w:bottom w:val="single" w:sz="4" w:space="0" w:color="auto"/>
              <w:right w:val="single" w:sz="4" w:space="0" w:color="auto"/>
            </w:tcBorders>
            <w:vAlign w:val="center"/>
          </w:tcPr>
          <w:p w:rsidR="0067585B" w:rsidDel="00193B42" w:rsidRDefault="001234A7">
            <w:pPr>
              <w:spacing w:line="360" w:lineRule="exact"/>
              <w:jc w:val="center"/>
              <w:rPr>
                <w:del w:id="1350" w:author="Microsoft Office User" w:date="2025-06-20T14:55:00Z"/>
                <w:rFonts w:cs="方正仿宋_GBK"/>
                <w:bCs/>
                <w:color w:val="000000"/>
                <w:sz w:val="28"/>
                <w:szCs w:val="28"/>
              </w:rPr>
            </w:pPr>
            <w:ins w:id="1351" w:author="Administer" w:date="2025-06-08T15:46:00Z">
              <w:del w:id="1352" w:author="Microsoft Office User" w:date="2025-06-20T14:55:00Z">
                <w:r w:rsidDel="00193B42">
                  <w:rPr>
                    <w:rFonts w:cs="方正仿宋_GBK" w:hint="eastAsia"/>
                    <w:bCs/>
                    <w:color w:val="000000"/>
                    <w:sz w:val="28"/>
                    <w:szCs w:val="28"/>
                  </w:rPr>
                  <w:delText>4.3</w:delText>
                </w:r>
              </w:del>
            </w:ins>
          </w:p>
        </w:tc>
        <w:tc>
          <w:tcPr>
            <w:tcW w:w="1191" w:type="dxa"/>
            <w:vMerge w:val="restart"/>
            <w:tcBorders>
              <w:top w:val="single" w:sz="4" w:space="0" w:color="auto"/>
              <w:left w:val="single" w:sz="4" w:space="0" w:color="auto"/>
              <w:right w:val="single" w:sz="4" w:space="0" w:color="auto"/>
            </w:tcBorders>
            <w:vAlign w:val="center"/>
          </w:tcPr>
          <w:p w:rsidR="0067585B" w:rsidDel="00193B42" w:rsidRDefault="001234A7">
            <w:pPr>
              <w:adjustRightInd w:val="0"/>
              <w:snapToGrid w:val="0"/>
              <w:jc w:val="center"/>
              <w:rPr>
                <w:del w:id="1353" w:author="Microsoft Office User" w:date="2025-06-20T14:55:00Z"/>
                <w:rFonts w:cs="方正仿宋_GBK"/>
                <w:bCs/>
                <w:color w:val="000000"/>
                <w:sz w:val="28"/>
                <w:szCs w:val="28"/>
              </w:rPr>
            </w:pPr>
            <w:del w:id="1354" w:author="Microsoft Office User" w:date="2025-06-20T14:55:00Z">
              <w:r w:rsidDel="00193B42">
                <w:rPr>
                  <w:rFonts w:cs="方正仿宋_GBK" w:hint="eastAsia"/>
                  <w:bCs/>
                  <w:color w:val="000000"/>
                  <w:sz w:val="28"/>
                  <w:szCs w:val="28"/>
                </w:rPr>
                <w:delText>5</w:delText>
              </w:r>
            </w:del>
          </w:p>
        </w:tc>
      </w:tr>
      <w:tr w:rsidR="0067585B" w:rsidDel="00193B42">
        <w:trPr>
          <w:trHeight w:hRule="exact" w:val="454"/>
          <w:jc w:val="center"/>
          <w:del w:id="1355" w:author="Microsoft Office User" w:date="2025-06-20T14:55:00Z"/>
        </w:trPr>
        <w:tc>
          <w:tcPr>
            <w:tcW w:w="954" w:type="dxa"/>
            <w:tcBorders>
              <w:top w:val="single" w:sz="4" w:space="0" w:color="auto"/>
              <w:left w:val="single" w:sz="4" w:space="0" w:color="auto"/>
              <w:bottom w:val="single" w:sz="4" w:space="0" w:color="auto"/>
              <w:right w:val="single" w:sz="4" w:space="0" w:color="auto"/>
            </w:tcBorders>
            <w:shd w:val="clear" w:color="auto" w:fill="F2F2F2"/>
            <w:vAlign w:val="center"/>
          </w:tcPr>
          <w:p w:rsidR="0067585B" w:rsidDel="00193B42" w:rsidRDefault="001234A7">
            <w:pPr>
              <w:spacing w:line="360" w:lineRule="exact"/>
              <w:jc w:val="center"/>
              <w:rPr>
                <w:del w:id="1356" w:author="Microsoft Office User" w:date="2025-06-20T14:55:00Z"/>
                <w:rFonts w:cs="方正仿宋_GBK"/>
                <w:bCs/>
                <w:color w:val="000000"/>
                <w:sz w:val="28"/>
                <w:szCs w:val="28"/>
              </w:rPr>
            </w:pPr>
            <w:del w:id="1357" w:author="Microsoft Office User" w:date="2025-06-20T14:55:00Z">
              <w:r w:rsidDel="00193B42">
                <w:rPr>
                  <w:rFonts w:cs="方正仿宋_GBK" w:hint="eastAsia"/>
                  <w:bCs/>
                  <w:color w:val="000000"/>
                  <w:sz w:val="28"/>
                  <w:szCs w:val="28"/>
                </w:rPr>
                <w:delText>2</w:delText>
              </w:r>
            </w:del>
          </w:p>
        </w:tc>
        <w:tc>
          <w:tcPr>
            <w:tcW w:w="2562" w:type="dxa"/>
            <w:tcBorders>
              <w:top w:val="single" w:sz="4" w:space="0" w:color="auto"/>
              <w:left w:val="single" w:sz="4" w:space="0" w:color="auto"/>
              <w:bottom w:val="single" w:sz="4" w:space="0" w:color="auto"/>
              <w:right w:val="single" w:sz="4" w:space="0" w:color="auto"/>
            </w:tcBorders>
            <w:shd w:val="clear" w:color="auto" w:fill="F2F2F2"/>
            <w:vAlign w:val="center"/>
          </w:tcPr>
          <w:p w:rsidR="0067585B" w:rsidDel="00193B42" w:rsidRDefault="001234A7">
            <w:pPr>
              <w:spacing w:line="360" w:lineRule="exact"/>
              <w:jc w:val="left"/>
              <w:rPr>
                <w:del w:id="1358" w:author="Microsoft Office User" w:date="2025-06-20T14:55:00Z"/>
                <w:rFonts w:cs="方正仿宋_GBK"/>
                <w:bCs/>
                <w:color w:val="000000"/>
                <w:sz w:val="28"/>
                <w:szCs w:val="28"/>
              </w:rPr>
            </w:pPr>
            <w:del w:id="1359" w:author="Microsoft Office User" w:date="2025-06-20T14:55:00Z">
              <w:r w:rsidDel="00193B42">
                <w:rPr>
                  <w:rFonts w:cs="方正仿宋_GBK" w:hint="eastAsia"/>
                  <w:bCs/>
                  <w:color w:val="000000"/>
                  <w:sz w:val="28"/>
                  <w:szCs w:val="28"/>
                </w:rPr>
                <w:delText>依托单位配套资金</w:delText>
              </w:r>
            </w:del>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67585B" w:rsidDel="00193B42" w:rsidRDefault="001234A7">
            <w:pPr>
              <w:spacing w:line="360" w:lineRule="exact"/>
              <w:jc w:val="center"/>
              <w:rPr>
                <w:del w:id="1360" w:author="Microsoft Office User" w:date="2025-06-20T14:55:00Z"/>
                <w:rFonts w:cs="方正仿宋_GBK"/>
                <w:bCs/>
                <w:color w:val="000000"/>
                <w:sz w:val="28"/>
                <w:szCs w:val="28"/>
              </w:rPr>
            </w:pPr>
            <w:del w:id="1361" w:author="Microsoft Office User" w:date="2025-06-20T14:55:00Z">
              <w:r w:rsidDel="00193B42">
                <w:rPr>
                  <w:rFonts w:cs="方正仿宋_GBK" w:hint="eastAsia"/>
                  <w:bCs/>
                  <w:color w:val="000000"/>
                  <w:sz w:val="28"/>
                  <w:szCs w:val="28"/>
                </w:rPr>
                <w:delText>5</w:delText>
              </w:r>
            </w:del>
          </w:p>
        </w:tc>
        <w:tc>
          <w:tcPr>
            <w:tcW w:w="913" w:type="dxa"/>
            <w:tcBorders>
              <w:top w:val="single" w:sz="4" w:space="0" w:color="auto"/>
              <w:left w:val="single" w:sz="4" w:space="0" w:color="auto"/>
              <w:bottom w:val="single" w:sz="4" w:space="0" w:color="auto"/>
              <w:right w:val="single" w:sz="4" w:space="0" w:color="auto"/>
            </w:tcBorders>
            <w:shd w:val="clear" w:color="auto" w:fill="F2F2F2"/>
            <w:vAlign w:val="center"/>
          </w:tcPr>
          <w:p w:rsidR="0067585B" w:rsidDel="00193B42" w:rsidRDefault="001234A7">
            <w:pPr>
              <w:spacing w:line="360" w:lineRule="exact"/>
              <w:jc w:val="center"/>
              <w:rPr>
                <w:del w:id="1362" w:author="Microsoft Office User" w:date="2025-06-20T14:55:00Z"/>
                <w:rFonts w:cs="方正仿宋_GBK"/>
                <w:bCs/>
                <w:color w:val="000000"/>
                <w:sz w:val="28"/>
                <w:szCs w:val="28"/>
              </w:rPr>
            </w:pPr>
            <w:del w:id="1363" w:author="Microsoft Office User" w:date="2025-06-20T14:55:00Z">
              <w:r w:rsidDel="00193B42">
                <w:rPr>
                  <w:rFonts w:cs="方正仿宋_GBK" w:hint="eastAsia"/>
                  <w:bCs/>
                  <w:color w:val="000000"/>
                  <w:sz w:val="28"/>
                  <w:szCs w:val="28"/>
                </w:rPr>
                <w:delText>1</w:delText>
              </w:r>
            </w:del>
          </w:p>
        </w:tc>
        <w:tc>
          <w:tcPr>
            <w:tcW w:w="1350" w:type="dxa"/>
            <w:tcBorders>
              <w:top w:val="single" w:sz="4" w:space="0" w:color="auto"/>
              <w:left w:val="single" w:sz="4" w:space="0" w:color="auto"/>
              <w:bottom w:val="single" w:sz="4" w:space="0" w:color="auto"/>
              <w:right w:val="single" w:sz="4" w:space="0" w:color="auto"/>
            </w:tcBorders>
            <w:shd w:val="clear" w:color="auto" w:fill="F2F2F2"/>
            <w:vAlign w:val="center"/>
          </w:tcPr>
          <w:p w:rsidR="0067585B" w:rsidDel="00193B42" w:rsidRDefault="001234A7">
            <w:pPr>
              <w:spacing w:line="360" w:lineRule="exact"/>
              <w:jc w:val="left"/>
              <w:rPr>
                <w:del w:id="1364" w:author="Microsoft Office User" w:date="2025-06-20T14:55:00Z"/>
                <w:rFonts w:cs="方正仿宋_GBK"/>
                <w:bCs/>
                <w:color w:val="000000"/>
                <w:sz w:val="28"/>
                <w:szCs w:val="28"/>
              </w:rPr>
            </w:pPr>
            <w:del w:id="1365" w:author="Microsoft Office User" w:date="2025-06-20T14:55:00Z">
              <w:r w:rsidDel="00193B42">
                <w:rPr>
                  <w:rFonts w:cs="方正仿宋_GBK" w:hint="eastAsia"/>
                  <w:bCs/>
                  <w:color w:val="000000"/>
                  <w:sz w:val="28"/>
                  <w:szCs w:val="28"/>
                </w:rPr>
                <w:delText>设备费</w:delText>
              </w:r>
            </w:del>
          </w:p>
        </w:tc>
        <w:tc>
          <w:tcPr>
            <w:tcW w:w="2000" w:type="dxa"/>
            <w:tcBorders>
              <w:top w:val="single" w:sz="4" w:space="0" w:color="auto"/>
              <w:left w:val="single" w:sz="4" w:space="0" w:color="auto"/>
              <w:bottom w:val="single" w:sz="4" w:space="0" w:color="auto"/>
              <w:right w:val="single" w:sz="4" w:space="0" w:color="auto"/>
            </w:tcBorders>
            <w:vAlign w:val="center"/>
          </w:tcPr>
          <w:p w:rsidR="0067585B" w:rsidDel="00193B42" w:rsidRDefault="001234A7">
            <w:pPr>
              <w:spacing w:line="360" w:lineRule="exact"/>
              <w:jc w:val="center"/>
              <w:rPr>
                <w:del w:id="1366" w:author="Microsoft Office User" w:date="2025-06-20T14:55:00Z"/>
                <w:rFonts w:cs="方正仿宋_GBK"/>
                <w:bCs/>
                <w:color w:val="000000"/>
                <w:sz w:val="28"/>
                <w:szCs w:val="28"/>
              </w:rPr>
            </w:pPr>
            <w:del w:id="1367" w:author="Microsoft Office User" w:date="2025-06-20T14:55:00Z">
              <w:r w:rsidDel="00193B42">
                <w:rPr>
                  <w:rFonts w:cs="方正仿宋_GBK" w:hint="eastAsia"/>
                  <w:bCs/>
                  <w:color w:val="000000"/>
                  <w:sz w:val="28"/>
                  <w:szCs w:val="28"/>
                </w:rPr>
                <w:delText>1.0</w:delText>
              </w:r>
            </w:del>
          </w:p>
        </w:tc>
        <w:tc>
          <w:tcPr>
            <w:tcW w:w="1191" w:type="dxa"/>
            <w:vMerge/>
            <w:tcBorders>
              <w:left w:val="single" w:sz="4" w:space="0" w:color="auto"/>
              <w:right w:val="single" w:sz="4" w:space="0" w:color="auto"/>
            </w:tcBorders>
            <w:vAlign w:val="center"/>
          </w:tcPr>
          <w:p w:rsidR="0067585B" w:rsidDel="00193B42" w:rsidRDefault="0067585B">
            <w:pPr>
              <w:widowControl/>
              <w:jc w:val="left"/>
              <w:rPr>
                <w:del w:id="1368" w:author="Microsoft Office User" w:date="2025-06-20T14:55:00Z"/>
                <w:rFonts w:cs="方正仿宋_GBK"/>
                <w:bCs/>
                <w:color w:val="000000"/>
                <w:sz w:val="28"/>
                <w:szCs w:val="28"/>
              </w:rPr>
            </w:pPr>
          </w:p>
        </w:tc>
      </w:tr>
      <w:tr w:rsidR="0067585B" w:rsidDel="00193B42">
        <w:trPr>
          <w:trHeight w:hRule="exact" w:val="454"/>
          <w:jc w:val="center"/>
          <w:del w:id="1369" w:author="Microsoft Office User" w:date="2025-06-20T14:55:00Z"/>
        </w:trPr>
        <w:tc>
          <w:tcPr>
            <w:tcW w:w="954" w:type="dxa"/>
            <w:tcBorders>
              <w:top w:val="single" w:sz="4" w:space="0" w:color="auto"/>
              <w:left w:val="single" w:sz="4" w:space="0" w:color="auto"/>
              <w:bottom w:val="single" w:sz="4" w:space="0" w:color="auto"/>
              <w:right w:val="single" w:sz="4" w:space="0" w:color="auto"/>
            </w:tcBorders>
            <w:shd w:val="clear" w:color="auto" w:fill="F2F2F2"/>
            <w:vAlign w:val="center"/>
          </w:tcPr>
          <w:p w:rsidR="0067585B" w:rsidDel="00193B42" w:rsidRDefault="001234A7">
            <w:pPr>
              <w:spacing w:line="360" w:lineRule="exact"/>
              <w:jc w:val="center"/>
              <w:rPr>
                <w:del w:id="1370" w:author="Microsoft Office User" w:date="2025-06-20T14:55:00Z"/>
                <w:rFonts w:cs="方正仿宋_GBK"/>
                <w:bCs/>
                <w:color w:val="000000"/>
                <w:sz w:val="28"/>
                <w:szCs w:val="28"/>
              </w:rPr>
            </w:pPr>
            <w:del w:id="1371" w:author="Microsoft Office User" w:date="2025-06-20T14:55:00Z">
              <w:r w:rsidDel="00193B42">
                <w:rPr>
                  <w:rFonts w:cs="方正仿宋_GBK" w:hint="eastAsia"/>
                  <w:bCs/>
                  <w:color w:val="000000"/>
                  <w:sz w:val="28"/>
                  <w:szCs w:val="28"/>
                </w:rPr>
                <w:delText>3</w:delText>
              </w:r>
            </w:del>
          </w:p>
        </w:tc>
        <w:tc>
          <w:tcPr>
            <w:tcW w:w="2562" w:type="dxa"/>
            <w:tcBorders>
              <w:top w:val="single" w:sz="4" w:space="0" w:color="auto"/>
              <w:left w:val="single" w:sz="4" w:space="0" w:color="auto"/>
              <w:bottom w:val="single" w:sz="4" w:space="0" w:color="auto"/>
              <w:right w:val="single" w:sz="4" w:space="0" w:color="auto"/>
            </w:tcBorders>
            <w:shd w:val="clear" w:color="auto" w:fill="F2F2F2"/>
            <w:vAlign w:val="center"/>
          </w:tcPr>
          <w:p w:rsidR="0067585B" w:rsidDel="00193B42" w:rsidRDefault="001234A7">
            <w:pPr>
              <w:spacing w:line="360" w:lineRule="exact"/>
              <w:jc w:val="left"/>
              <w:rPr>
                <w:del w:id="1372" w:author="Microsoft Office User" w:date="2025-06-20T14:55:00Z"/>
                <w:rFonts w:cs="方正仿宋_GBK"/>
                <w:bCs/>
                <w:color w:val="000000"/>
                <w:sz w:val="28"/>
                <w:szCs w:val="28"/>
              </w:rPr>
            </w:pPr>
            <w:del w:id="1373" w:author="Microsoft Office User" w:date="2025-06-20T14:55:00Z">
              <w:r w:rsidDel="00193B42">
                <w:rPr>
                  <w:rFonts w:cs="方正仿宋_GBK" w:hint="eastAsia"/>
                  <w:bCs/>
                  <w:color w:val="000000"/>
                  <w:sz w:val="28"/>
                  <w:szCs w:val="28"/>
                </w:rPr>
                <w:delText>合作单位配套资金</w:delText>
              </w:r>
            </w:del>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67585B" w:rsidDel="00193B42" w:rsidRDefault="001234A7">
            <w:pPr>
              <w:spacing w:line="360" w:lineRule="exact"/>
              <w:jc w:val="center"/>
              <w:rPr>
                <w:del w:id="1374" w:author="Microsoft Office User" w:date="2025-06-20T14:55:00Z"/>
                <w:rFonts w:cs="方正仿宋_GBK"/>
                <w:bCs/>
                <w:color w:val="000000"/>
                <w:sz w:val="28"/>
                <w:szCs w:val="28"/>
              </w:rPr>
            </w:pPr>
            <w:del w:id="1375" w:author="Microsoft Office User" w:date="2025-06-20T14:55:00Z">
              <w:r w:rsidDel="00193B42">
                <w:rPr>
                  <w:rFonts w:cs="方正仿宋_GBK" w:hint="eastAsia"/>
                  <w:bCs/>
                  <w:color w:val="000000"/>
                  <w:sz w:val="28"/>
                  <w:szCs w:val="28"/>
                </w:rPr>
                <w:delText>0</w:delText>
              </w:r>
            </w:del>
          </w:p>
        </w:tc>
        <w:tc>
          <w:tcPr>
            <w:tcW w:w="913" w:type="dxa"/>
            <w:tcBorders>
              <w:top w:val="single" w:sz="4" w:space="0" w:color="auto"/>
              <w:left w:val="single" w:sz="4" w:space="0" w:color="auto"/>
              <w:bottom w:val="single" w:sz="4" w:space="0" w:color="auto"/>
              <w:right w:val="single" w:sz="4" w:space="0" w:color="auto"/>
            </w:tcBorders>
            <w:shd w:val="clear" w:color="auto" w:fill="F2F2F2"/>
            <w:vAlign w:val="center"/>
          </w:tcPr>
          <w:p w:rsidR="0067585B" w:rsidDel="00193B42" w:rsidRDefault="001234A7">
            <w:pPr>
              <w:spacing w:line="360" w:lineRule="exact"/>
              <w:jc w:val="center"/>
              <w:rPr>
                <w:del w:id="1376" w:author="Microsoft Office User" w:date="2025-06-20T14:55:00Z"/>
                <w:rFonts w:cs="方正仿宋_GBK"/>
                <w:bCs/>
                <w:color w:val="000000"/>
                <w:sz w:val="28"/>
                <w:szCs w:val="28"/>
              </w:rPr>
            </w:pPr>
            <w:del w:id="1377" w:author="Microsoft Office User" w:date="2025-06-20T14:55:00Z">
              <w:r w:rsidDel="00193B42">
                <w:rPr>
                  <w:rFonts w:cs="方正仿宋_GBK" w:hint="eastAsia"/>
                  <w:bCs/>
                  <w:color w:val="000000"/>
                  <w:sz w:val="28"/>
                  <w:szCs w:val="28"/>
                </w:rPr>
                <w:delText>2</w:delText>
              </w:r>
            </w:del>
          </w:p>
        </w:tc>
        <w:tc>
          <w:tcPr>
            <w:tcW w:w="1350" w:type="dxa"/>
            <w:tcBorders>
              <w:top w:val="single" w:sz="4" w:space="0" w:color="auto"/>
              <w:left w:val="single" w:sz="4" w:space="0" w:color="auto"/>
              <w:bottom w:val="single" w:sz="4" w:space="0" w:color="auto"/>
              <w:right w:val="single" w:sz="4" w:space="0" w:color="auto"/>
            </w:tcBorders>
            <w:shd w:val="clear" w:color="auto" w:fill="F2F2F2"/>
            <w:vAlign w:val="center"/>
          </w:tcPr>
          <w:p w:rsidR="0067585B" w:rsidDel="00193B42" w:rsidRDefault="001234A7">
            <w:pPr>
              <w:spacing w:line="360" w:lineRule="exact"/>
              <w:jc w:val="left"/>
              <w:rPr>
                <w:del w:id="1378" w:author="Microsoft Office User" w:date="2025-06-20T14:55:00Z"/>
                <w:rFonts w:cs="方正仿宋_GBK"/>
                <w:bCs/>
                <w:color w:val="000000"/>
                <w:sz w:val="28"/>
                <w:szCs w:val="28"/>
              </w:rPr>
            </w:pPr>
            <w:del w:id="1379" w:author="Microsoft Office User" w:date="2025-06-20T14:55:00Z">
              <w:r w:rsidDel="00193B42">
                <w:rPr>
                  <w:rFonts w:cs="方正仿宋_GBK" w:hint="eastAsia"/>
                  <w:bCs/>
                  <w:color w:val="000000"/>
                  <w:sz w:val="28"/>
                  <w:szCs w:val="28"/>
                </w:rPr>
                <w:delText>业务费</w:delText>
              </w:r>
            </w:del>
          </w:p>
        </w:tc>
        <w:tc>
          <w:tcPr>
            <w:tcW w:w="2000" w:type="dxa"/>
            <w:tcBorders>
              <w:top w:val="single" w:sz="4" w:space="0" w:color="auto"/>
              <w:left w:val="single" w:sz="4" w:space="0" w:color="auto"/>
              <w:bottom w:val="single" w:sz="4" w:space="0" w:color="auto"/>
              <w:right w:val="single" w:sz="4" w:space="0" w:color="auto"/>
            </w:tcBorders>
            <w:vAlign w:val="center"/>
          </w:tcPr>
          <w:p w:rsidR="0067585B" w:rsidDel="00193B42" w:rsidRDefault="001234A7">
            <w:pPr>
              <w:spacing w:line="360" w:lineRule="exact"/>
              <w:jc w:val="center"/>
              <w:rPr>
                <w:del w:id="1380" w:author="Microsoft Office User" w:date="2025-06-20T14:55:00Z"/>
                <w:rFonts w:cs="方正仿宋_GBK"/>
                <w:bCs/>
                <w:color w:val="000000"/>
                <w:sz w:val="28"/>
                <w:szCs w:val="28"/>
              </w:rPr>
            </w:pPr>
            <w:del w:id="1381" w:author="Microsoft Office User" w:date="2025-06-20T14:55:00Z">
              <w:r w:rsidDel="00193B42">
                <w:rPr>
                  <w:rFonts w:cs="方正仿宋_GBK" w:hint="eastAsia"/>
                  <w:bCs/>
                  <w:color w:val="000000"/>
                  <w:sz w:val="28"/>
                  <w:szCs w:val="28"/>
                </w:rPr>
                <w:delText>2.7</w:delText>
              </w:r>
            </w:del>
          </w:p>
        </w:tc>
        <w:tc>
          <w:tcPr>
            <w:tcW w:w="1191" w:type="dxa"/>
            <w:vMerge/>
            <w:tcBorders>
              <w:left w:val="single" w:sz="4" w:space="0" w:color="auto"/>
              <w:right w:val="single" w:sz="4" w:space="0" w:color="auto"/>
            </w:tcBorders>
            <w:vAlign w:val="center"/>
          </w:tcPr>
          <w:p w:rsidR="0067585B" w:rsidDel="00193B42" w:rsidRDefault="0067585B">
            <w:pPr>
              <w:widowControl/>
              <w:jc w:val="left"/>
              <w:rPr>
                <w:del w:id="1382" w:author="Microsoft Office User" w:date="2025-06-20T14:55:00Z"/>
                <w:rFonts w:cs="方正仿宋_GBK"/>
                <w:bCs/>
                <w:color w:val="000000"/>
                <w:sz w:val="28"/>
                <w:szCs w:val="28"/>
              </w:rPr>
            </w:pPr>
          </w:p>
        </w:tc>
      </w:tr>
      <w:tr w:rsidR="0067585B" w:rsidDel="00193B42">
        <w:trPr>
          <w:trHeight w:hRule="exact" w:val="454"/>
          <w:jc w:val="center"/>
          <w:del w:id="1383" w:author="Microsoft Office User" w:date="2025-06-20T14:55:00Z"/>
        </w:trPr>
        <w:tc>
          <w:tcPr>
            <w:tcW w:w="954" w:type="dxa"/>
            <w:tcBorders>
              <w:top w:val="single" w:sz="4" w:space="0" w:color="auto"/>
              <w:left w:val="single" w:sz="4" w:space="0" w:color="auto"/>
              <w:bottom w:val="single" w:sz="4" w:space="0" w:color="auto"/>
              <w:right w:val="single" w:sz="4" w:space="0" w:color="auto"/>
            </w:tcBorders>
            <w:shd w:val="clear" w:color="auto" w:fill="F2F2F2"/>
            <w:vAlign w:val="center"/>
          </w:tcPr>
          <w:p w:rsidR="0067585B" w:rsidDel="00193B42" w:rsidRDefault="001234A7">
            <w:pPr>
              <w:widowControl/>
              <w:jc w:val="center"/>
              <w:rPr>
                <w:del w:id="1384" w:author="Microsoft Office User" w:date="2025-06-20T14:55:00Z"/>
                <w:rFonts w:cs="方正仿宋_GBK"/>
                <w:bCs/>
                <w:color w:val="000000"/>
                <w:sz w:val="28"/>
                <w:szCs w:val="28"/>
              </w:rPr>
            </w:pPr>
            <w:del w:id="1385" w:author="Microsoft Office User" w:date="2025-06-20T14:55:00Z">
              <w:r w:rsidDel="00193B42">
                <w:rPr>
                  <w:rFonts w:cs="方正仿宋_GBK" w:hint="eastAsia"/>
                  <w:bCs/>
                  <w:color w:val="000000"/>
                  <w:sz w:val="28"/>
                  <w:szCs w:val="28"/>
                </w:rPr>
                <w:delText>4</w:delText>
              </w:r>
            </w:del>
          </w:p>
        </w:tc>
        <w:tc>
          <w:tcPr>
            <w:tcW w:w="2562" w:type="dxa"/>
            <w:tcBorders>
              <w:top w:val="single" w:sz="4" w:space="0" w:color="auto"/>
              <w:left w:val="single" w:sz="4" w:space="0" w:color="auto"/>
              <w:bottom w:val="single" w:sz="4" w:space="0" w:color="auto"/>
              <w:right w:val="single" w:sz="4" w:space="0" w:color="auto"/>
            </w:tcBorders>
            <w:shd w:val="clear" w:color="auto" w:fill="F2F2F2"/>
            <w:vAlign w:val="center"/>
          </w:tcPr>
          <w:p w:rsidR="0067585B" w:rsidDel="00193B42" w:rsidRDefault="001234A7">
            <w:pPr>
              <w:widowControl/>
              <w:jc w:val="left"/>
              <w:rPr>
                <w:del w:id="1386" w:author="Microsoft Office User" w:date="2025-06-20T14:55:00Z"/>
                <w:rFonts w:cs="方正仿宋_GBK"/>
                <w:bCs/>
                <w:color w:val="000000"/>
                <w:sz w:val="28"/>
                <w:szCs w:val="28"/>
              </w:rPr>
            </w:pPr>
            <w:del w:id="1387" w:author="Microsoft Office User" w:date="2025-06-20T14:55:00Z">
              <w:r w:rsidDel="00193B42">
                <w:rPr>
                  <w:rFonts w:cs="方正仿宋_GBK" w:hint="eastAsia"/>
                  <w:bCs/>
                  <w:color w:val="000000"/>
                  <w:sz w:val="28"/>
                  <w:szCs w:val="28"/>
                </w:rPr>
                <w:delText>其他</w:delText>
              </w:r>
            </w:del>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67585B" w:rsidDel="00193B42" w:rsidRDefault="001234A7">
            <w:pPr>
              <w:widowControl/>
              <w:jc w:val="center"/>
              <w:rPr>
                <w:del w:id="1388" w:author="Microsoft Office User" w:date="2025-06-20T14:55:00Z"/>
                <w:rFonts w:cs="方正仿宋_GBK"/>
                <w:bCs/>
                <w:color w:val="000000"/>
                <w:sz w:val="28"/>
                <w:szCs w:val="28"/>
              </w:rPr>
            </w:pPr>
            <w:del w:id="1389" w:author="Microsoft Office User" w:date="2025-06-20T14:55:00Z">
              <w:r w:rsidDel="00193B42">
                <w:rPr>
                  <w:rFonts w:cs="方正仿宋_GBK" w:hint="eastAsia"/>
                  <w:bCs/>
                  <w:color w:val="000000"/>
                  <w:sz w:val="28"/>
                  <w:szCs w:val="28"/>
                </w:rPr>
                <w:delText>0</w:delText>
              </w:r>
            </w:del>
          </w:p>
        </w:tc>
        <w:tc>
          <w:tcPr>
            <w:tcW w:w="913" w:type="dxa"/>
            <w:tcBorders>
              <w:top w:val="single" w:sz="4" w:space="0" w:color="auto"/>
              <w:left w:val="single" w:sz="4" w:space="0" w:color="auto"/>
              <w:bottom w:val="single" w:sz="4" w:space="0" w:color="auto"/>
              <w:right w:val="single" w:sz="4" w:space="0" w:color="auto"/>
            </w:tcBorders>
            <w:shd w:val="clear" w:color="auto" w:fill="F2F2F2"/>
            <w:vAlign w:val="center"/>
          </w:tcPr>
          <w:p w:rsidR="0067585B" w:rsidDel="00193B42" w:rsidRDefault="001234A7">
            <w:pPr>
              <w:spacing w:line="360" w:lineRule="exact"/>
              <w:jc w:val="center"/>
              <w:rPr>
                <w:del w:id="1390" w:author="Microsoft Office User" w:date="2025-06-20T14:55:00Z"/>
                <w:rFonts w:cs="方正仿宋_GBK"/>
                <w:bCs/>
                <w:color w:val="000000"/>
                <w:sz w:val="28"/>
                <w:szCs w:val="28"/>
              </w:rPr>
            </w:pPr>
            <w:del w:id="1391" w:author="Microsoft Office User" w:date="2025-06-20T14:55:00Z">
              <w:r w:rsidDel="00193B42">
                <w:rPr>
                  <w:rFonts w:cs="方正仿宋_GBK" w:hint="eastAsia"/>
                  <w:bCs/>
                  <w:color w:val="000000"/>
                  <w:sz w:val="28"/>
                  <w:szCs w:val="28"/>
                </w:rPr>
                <w:delText>3</w:delText>
              </w:r>
            </w:del>
          </w:p>
        </w:tc>
        <w:tc>
          <w:tcPr>
            <w:tcW w:w="1350" w:type="dxa"/>
            <w:tcBorders>
              <w:top w:val="single" w:sz="4" w:space="0" w:color="auto"/>
              <w:left w:val="single" w:sz="4" w:space="0" w:color="auto"/>
              <w:bottom w:val="single" w:sz="4" w:space="0" w:color="auto"/>
              <w:right w:val="single" w:sz="4" w:space="0" w:color="auto"/>
            </w:tcBorders>
            <w:shd w:val="clear" w:color="auto" w:fill="F2F2F2"/>
            <w:vAlign w:val="center"/>
          </w:tcPr>
          <w:p w:rsidR="0067585B" w:rsidDel="00193B42" w:rsidRDefault="001234A7">
            <w:pPr>
              <w:spacing w:line="360" w:lineRule="exact"/>
              <w:jc w:val="left"/>
              <w:rPr>
                <w:del w:id="1392" w:author="Microsoft Office User" w:date="2025-06-20T14:55:00Z"/>
                <w:rFonts w:cs="方正仿宋_GBK"/>
                <w:bCs/>
                <w:color w:val="000000"/>
                <w:sz w:val="28"/>
                <w:szCs w:val="28"/>
              </w:rPr>
            </w:pPr>
            <w:del w:id="1393" w:author="Microsoft Office User" w:date="2025-06-20T14:55:00Z">
              <w:r w:rsidDel="00193B42">
                <w:rPr>
                  <w:rFonts w:cs="方正仿宋_GBK" w:hint="eastAsia"/>
                  <w:bCs/>
                  <w:color w:val="000000"/>
                  <w:sz w:val="28"/>
                  <w:szCs w:val="28"/>
                </w:rPr>
                <w:delText>劳务费</w:delText>
              </w:r>
            </w:del>
          </w:p>
        </w:tc>
        <w:tc>
          <w:tcPr>
            <w:tcW w:w="2000" w:type="dxa"/>
            <w:tcBorders>
              <w:top w:val="single" w:sz="4" w:space="0" w:color="auto"/>
              <w:left w:val="single" w:sz="4" w:space="0" w:color="auto"/>
              <w:bottom w:val="single" w:sz="4" w:space="0" w:color="auto"/>
              <w:right w:val="single" w:sz="4" w:space="0" w:color="auto"/>
            </w:tcBorders>
            <w:vAlign w:val="center"/>
          </w:tcPr>
          <w:p w:rsidR="0067585B" w:rsidDel="00193B42" w:rsidRDefault="001234A7">
            <w:pPr>
              <w:spacing w:line="360" w:lineRule="exact"/>
              <w:jc w:val="center"/>
              <w:rPr>
                <w:del w:id="1394" w:author="Microsoft Office User" w:date="2025-06-20T14:55:00Z"/>
                <w:rFonts w:cs="方正仿宋_GBK"/>
                <w:bCs/>
                <w:color w:val="000000"/>
                <w:sz w:val="28"/>
                <w:szCs w:val="28"/>
              </w:rPr>
            </w:pPr>
            <w:del w:id="1395" w:author="Microsoft Office User" w:date="2025-06-20T14:55:00Z">
              <w:r w:rsidDel="00193B42">
                <w:rPr>
                  <w:rFonts w:cs="方正仿宋_GBK" w:hint="eastAsia"/>
                  <w:bCs/>
                  <w:color w:val="000000"/>
                  <w:sz w:val="28"/>
                  <w:szCs w:val="28"/>
                </w:rPr>
                <w:delText>0.6</w:delText>
              </w:r>
            </w:del>
          </w:p>
        </w:tc>
        <w:tc>
          <w:tcPr>
            <w:tcW w:w="1191" w:type="dxa"/>
            <w:vMerge/>
            <w:tcBorders>
              <w:left w:val="single" w:sz="4" w:space="0" w:color="auto"/>
              <w:right w:val="single" w:sz="4" w:space="0" w:color="auto"/>
            </w:tcBorders>
            <w:vAlign w:val="center"/>
          </w:tcPr>
          <w:p w:rsidR="0067585B" w:rsidDel="00193B42" w:rsidRDefault="0067585B">
            <w:pPr>
              <w:widowControl/>
              <w:jc w:val="left"/>
              <w:rPr>
                <w:del w:id="1396" w:author="Microsoft Office User" w:date="2025-06-20T14:55:00Z"/>
                <w:rFonts w:cs="方正仿宋_GBK"/>
                <w:bCs/>
                <w:color w:val="000000"/>
                <w:sz w:val="28"/>
                <w:szCs w:val="28"/>
              </w:rPr>
            </w:pPr>
          </w:p>
        </w:tc>
      </w:tr>
      <w:tr w:rsidR="0067585B" w:rsidDel="00193B42">
        <w:trPr>
          <w:trHeight w:hRule="exact" w:val="454"/>
          <w:jc w:val="center"/>
          <w:del w:id="1397" w:author="Microsoft Office User" w:date="2025-06-20T14:55:00Z"/>
        </w:trPr>
        <w:tc>
          <w:tcPr>
            <w:tcW w:w="954"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67585B" w:rsidDel="00193B42" w:rsidRDefault="0067585B">
            <w:pPr>
              <w:widowControl/>
              <w:jc w:val="left"/>
              <w:rPr>
                <w:del w:id="1398" w:author="Microsoft Office User" w:date="2025-06-20T14:55:00Z"/>
                <w:rFonts w:cs="方正仿宋_GBK"/>
                <w:bCs/>
                <w:color w:val="000000"/>
                <w:sz w:val="28"/>
                <w:szCs w:val="28"/>
              </w:rPr>
            </w:pPr>
          </w:p>
        </w:tc>
        <w:tc>
          <w:tcPr>
            <w:tcW w:w="2562"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67585B" w:rsidDel="00193B42" w:rsidRDefault="0067585B">
            <w:pPr>
              <w:widowControl/>
              <w:jc w:val="left"/>
              <w:rPr>
                <w:del w:id="1399" w:author="Microsoft Office User" w:date="2025-06-20T14:55:00Z"/>
                <w:rFonts w:cs="方正仿宋_GBK"/>
                <w:bCs/>
                <w:color w:val="000000"/>
                <w:sz w:val="28"/>
                <w:szCs w:val="28"/>
              </w:rPr>
            </w:pPr>
          </w:p>
        </w:tc>
        <w:tc>
          <w:tcPr>
            <w:tcW w:w="1275"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67585B" w:rsidDel="00193B42" w:rsidRDefault="0067585B">
            <w:pPr>
              <w:widowControl/>
              <w:jc w:val="left"/>
              <w:rPr>
                <w:del w:id="1400" w:author="Microsoft Office User" w:date="2025-06-20T14:55:00Z"/>
                <w:rFonts w:cs="方正仿宋_GBK"/>
                <w:bCs/>
                <w:color w:val="000000"/>
                <w:sz w:val="28"/>
                <w:szCs w:val="28"/>
              </w:rPr>
            </w:pPr>
          </w:p>
        </w:tc>
        <w:tc>
          <w:tcPr>
            <w:tcW w:w="2263" w:type="dxa"/>
            <w:gridSpan w:val="2"/>
            <w:tcBorders>
              <w:top w:val="single" w:sz="4" w:space="0" w:color="auto"/>
              <w:left w:val="single" w:sz="4" w:space="0" w:color="auto"/>
              <w:bottom w:val="single" w:sz="4" w:space="0" w:color="auto"/>
              <w:right w:val="single" w:sz="4" w:space="0" w:color="auto"/>
            </w:tcBorders>
            <w:shd w:val="clear" w:color="auto" w:fill="F2F2F2"/>
            <w:vAlign w:val="center"/>
          </w:tcPr>
          <w:p w:rsidR="0067585B" w:rsidDel="00193B42" w:rsidRDefault="001234A7">
            <w:pPr>
              <w:spacing w:line="360" w:lineRule="exact"/>
              <w:jc w:val="left"/>
              <w:rPr>
                <w:del w:id="1401" w:author="Microsoft Office User" w:date="2025-06-20T14:55:00Z"/>
                <w:rFonts w:cs="方正仿宋_GBK"/>
                <w:bCs/>
                <w:color w:val="000000"/>
                <w:sz w:val="28"/>
                <w:szCs w:val="28"/>
              </w:rPr>
            </w:pPr>
            <w:del w:id="1402" w:author="Microsoft Office User" w:date="2025-06-20T14:55:00Z">
              <w:r w:rsidDel="00193B42">
                <w:rPr>
                  <w:rFonts w:cs="方正仿宋_GBK" w:hint="eastAsia"/>
                  <w:bCs/>
                  <w:color w:val="000000"/>
                  <w:sz w:val="28"/>
                  <w:szCs w:val="28"/>
                </w:rPr>
                <w:delText>二、间接费用</w:delText>
              </w:r>
            </w:del>
          </w:p>
        </w:tc>
        <w:tc>
          <w:tcPr>
            <w:tcW w:w="2000" w:type="dxa"/>
            <w:tcBorders>
              <w:top w:val="single" w:sz="4" w:space="0" w:color="auto"/>
              <w:left w:val="single" w:sz="4" w:space="0" w:color="auto"/>
              <w:bottom w:val="single" w:sz="4" w:space="0" w:color="auto"/>
              <w:right w:val="single" w:sz="4" w:space="0" w:color="auto"/>
            </w:tcBorders>
            <w:vAlign w:val="center"/>
          </w:tcPr>
          <w:p w:rsidR="0067585B" w:rsidDel="00193B42" w:rsidRDefault="001234A7">
            <w:pPr>
              <w:spacing w:line="360" w:lineRule="exact"/>
              <w:jc w:val="center"/>
              <w:rPr>
                <w:del w:id="1403" w:author="Microsoft Office User" w:date="2025-06-20T14:55:00Z"/>
                <w:rFonts w:cs="方正仿宋_GBK"/>
                <w:bCs/>
                <w:color w:val="000000"/>
                <w:sz w:val="28"/>
                <w:szCs w:val="28"/>
              </w:rPr>
            </w:pPr>
            <w:ins w:id="1404" w:author="Administer" w:date="2025-06-08T15:45:00Z">
              <w:del w:id="1405" w:author="Microsoft Office User" w:date="2025-06-20T14:55:00Z">
                <w:r w:rsidDel="00193B42">
                  <w:rPr>
                    <w:rFonts w:cs="方正仿宋_GBK" w:hint="eastAsia"/>
                    <w:bCs/>
                    <w:color w:val="000000"/>
                    <w:sz w:val="28"/>
                    <w:szCs w:val="28"/>
                  </w:rPr>
                  <w:delText>0.</w:delText>
                </w:r>
              </w:del>
            </w:ins>
            <w:ins w:id="1406" w:author="Administer" w:date="2025-06-08T15:46:00Z">
              <w:del w:id="1407" w:author="Microsoft Office User" w:date="2025-06-20T14:55:00Z">
                <w:r w:rsidDel="00193B42">
                  <w:rPr>
                    <w:rFonts w:cs="方正仿宋_GBK" w:hint="eastAsia"/>
                    <w:bCs/>
                    <w:color w:val="000000"/>
                    <w:sz w:val="28"/>
                    <w:szCs w:val="28"/>
                  </w:rPr>
                  <w:delText>7</w:delText>
                </w:r>
              </w:del>
            </w:ins>
          </w:p>
        </w:tc>
        <w:tc>
          <w:tcPr>
            <w:tcW w:w="1191" w:type="dxa"/>
            <w:vMerge/>
            <w:tcBorders>
              <w:left w:val="single" w:sz="4" w:space="0" w:color="auto"/>
              <w:right w:val="single" w:sz="4" w:space="0" w:color="auto"/>
            </w:tcBorders>
            <w:vAlign w:val="center"/>
          </w:tcPr>
          <w:p w:rsidR="0067585B" w:rsidDel="00193B42" w:rsidRDefault="0067585B">
            <w:pPr>
              <w:widowControl/>
              <w:jc w:val="left"/>
              <w:rPr>
                <w:del w:id="1408" w:author="Microsoft Office User" w:date="2025-06-20T14:55:00Z"/>
                <w:rFonts w:cs="方正仿宋_GBK"/>
                <w:bCs/>
                <w:color w:val="000000"/>
                <w:sz w:val="28"/>
                <w:szCs w:val="28"/>
              </w:rPr>
            </w:pPr>
          </w:p>
        </w:tc>
      </w:tr>
      <w:tr w:rsidR="0067585B" w:rsidDel="00193B42">
        <w:trPr>
          <w:trHeight w:hRule="exact" w:val="454"/>
          <w:jc w:val="center"/>
          <w:del w:id="1409" w:author="Microsoft Office User" w:date="2025-06-20T14:55:00Z"/>
        </w:trPr>
        <w:tc>
          <w:tcPr>
            <w:tcW w:w="954" w:type="dxa"/>
            <w:vMerge/>
            <w:tcBorders>
              <w:top w:val="single" w:sz="4" w:space="0" w:color="auto"/>
              <w:left w:val="single" w:sz="4" w:space="0" w:color="auto"/>
              <w:bottom w:val="single" w:sz="4" w:space="0" w:color="auto"/>
              <w:right w:val="single" w:sz="4" w:space="0" w:color="auto"/>
            </w:tcBorders>
            <w:shd w:val="clear" w:color="auto" w:fill="auto"/>
            <w:vAlign w:val="center"/>
          </w:tcPr>
          <w:p w:rsidR="0067585B" w:rsidDel="00193B42" w:rsidRDefault="0067585B">
            <w:pPr>
              <w:widowControl/>
              <w:jc w:val="left"/>
              <w:rPr>
                <w:del w:id="1410" w:author="Microsoft Office User" w:date="2025-06-20T14:55:00Z"/>
                <w:rFonts w:cs="方正仿宋_GBK"/>
                <w:bCs/>
                <w:color w:val="000000"/>
                <w:sz w:val="28"/>
                <w:szCs w:val="28"/>
              </w:rPr>
            </w:pPr>
          </w:p>
        </w:tc>
        <w:tc>
          <w:tcPr>
            <w:tcW w:w="2562" w:type="dxa"/>
            <w:vMerge/>
            <w:tcBorders>
              <w:top w:val="single" w:sz="4" w:space="0" w:color="auto"/>
              <w:left w:val="single" w:sz="4" w:space="0" w:color="auto"/>
              <w:bottom w:val="single" w:sz="4" w:space="0" w:color="auto"/>
              <w:right w:val="single" w:sz="4" w:space="0" w:color="auto"/>
            </w:tcBorders>
            <w:shd w:val="clear" w:color="auto" w:fill="auto"/>
            <w:vAlign w:val="center"/>
          </w:tcPr>
          <w:p w:rsidR="0067585B" w:rsidDel="00193B42" w:rsidRDefault="0067585B">
            <w:pPr>
              <w:widowControl/>
              <w:jc w:val="left"/>
              <w:rPr>
                <w:del w:id="1411" w:author="Microsoft Office User" w:date="2025-06-20T14:55:00Z"/>
                <w:rFonts w:cs="方正仿宋_GBK"/>
                <w:bCs/>
                <w:color w:val="000000"/>
                <w:sz w:val="28"/>
                <w:szCs w:val="28"/>
              </w:rPr>
            </w:pPr>
          </w:p>
        </w:tc>
        <w:tc>
          <w:tcPr>
            <w:tcW w:w="12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67585B" w:rsidDel="00193B42" w:rsidRDefault="0067585B">
            <w:pPr>
              <w:widowControl/>
              <w:jc w:val="left"/>
              <w:rPr>
                <w:del w:id="1412" w:author="Microsoft Office User" w:date="2025-06-20T14:55:00Z"/>
                <w:rFonts w:cs="方正仿宋_GBK"/>
                <w:bCs/>
                <w:color w:val="000000"/>
                <w:sz w:val="28"/>
                <w:szCs w:val="28"/>
              </w:rPr>
            </w:pPr>
          </w:p>
        </w:tc>
        <w:tc>
          <w:tcPr>
            <w:tcW w:w="913" w:type="dxa"/>
            <w:tcBorders>
              <w:top w:val="single" w:sz="4" w:space="0" w:color="auto"/>
              <w:left w:val="single" w:sz="4" w:space="0" w:color="auto"/>
              <w:bottom w:val="single" w:sz="4" w:space="0" w:color="auto"/>
              <w:right w:val="single" w:sz="4" w:space="0" w:color="auto"/>
            </w:tcBorders>
            <w:shd w:val="clear" w:color="auto" w:fill="F2F2F2"/>
            <w:vAlign w:val="center"/>
          </w:tcPr>
          <w:p w:rsidR="0067585B" w:rsidDel="00193B42" w:rsidRDefault="001234A7">
            <w:pPr>
              <w:spacing w:line="360" w:lineRule="exact"/>
              <w:jc w:val="center"/>
              <w:rPr>
                <w:del w:id="1413" w:author="Microsoft Office User" w:date="2025-06-20T14:55:00Z"/>
                <w:rFonts w:cs="方正仿宋_GBK"/>
                <w:bCs/>
                <w:color w:val="000000"/>
                <w:sz w:val="28"/>
                <w:szCs w:val="28"/>
              </w:rPr>
            </w:pPr>
            <w:del w:id="1414" w:author="Microsoft Office User" w:date="2025-06-20T14:55:00Z">
              <w:r w:rsidDel="00193B42">
                <w:rPr>
                  <w:rFonts w:cs="方正仿宋_GBK" w:hint="eastAsia"/>
                  <w:bCs/>
                  <w:color w:val="000000"/>
                  <w:sz w:val="28"/>
                  <w:szCs w:val="28"/>
                </w:rPr>
                <w:delText>1</w:delText>
              </w:r>
            </w:del>
          </w:p>
        </w:tc>
        <w:tc>
          <w:tcPr>
            <w:tcW w:w="1350" w:type="dxa"/>
            <w:tcBorders>
              <w:top w:val="single" w:sz="4" w:space="0" w:color="auto"/>
              <w:left w:val="single" w:sz="4" w:space="0" w:color="auto"/>
              <w:bottom w:val="single" w:sz="4" w:space="0" w:color="auto"/>
              <w:right w:val="single" w:sz="4" w:space="0" w:color="auto"/>
            </w:tcBorders>
            <w:shd w:val="clear" w:color="auto" w:fill="F2F2F2"/>
            <w:vAlign w:val="center"/>
          </w:tcPr>
          <w:p w:rsidR="0067585B" w:rsidDel="00193B42" w:rsidRDefault="001234A7">
            <w:pPr>
              <w:spacing w:line="360" w:lineRule="exact"/>
              <w:jc w:val="left"/>
              <w:rPr>
                <w:del w:id="1415" w:author="Microsoft Office User" w:date="2025-06-20T14:55:00Z"/>
                <w:rFonts w:cs="方正仿宋_GBK"/>
                <w:bCs/>
                <w:color w:val="000000"/>
                <w:sz w:val="28"/>
                <w:szCs w:val="28"/>
              </w:rPr>
            </w:pPr>
            <w:del w:id="1416" w:author="Microsoft Office User" w:date="2025-06-20T14:55:00Z">
              <w:r w:rsidDel="00193B42">
                <w:rPr>
                  <w:rFonts w:cs="方正仿宋_GBK" w:hint="eastAsia"/>
                  <w:bCs/>
                  <w:color w:val="000000"/>
                  <w:sz w:val="28"/>
                  <w:szCs w:val="28"/>
                </w:rPr>
                <w:delText>管理费</w:delText>
              </w:r>
            </w:del>
          </w:p>
        </w:tc>
        <w:tc>
          <w:tcPr>
            <w:tcW w:w="2000" w:type="dxa"/>
            <w:tcBorders>
              <w:top w:val="single" w:sz="4" w:space="0" w:color="auto"/>
              <w:left w:val="single" w:sz="4" w:space="0" w:color="auto"/>
              <w:bottom w:val="single" w:sz="4" w:space="0" w:color="auto"/>
              <w:right w:val="single" w:sz="4" w:space="0" w:color="auto"/>
            </w:tcBorders>
            <w:vAlign w:val="center"/>
          </w:tcPr>
          <w:p w:rsidR="0067585B" w:rsidDel="00193B42" w:rsidRDefault="001234A7">
            <w:pPr>
              <w:spacing w:line="360" w:lineRule="exact"/>
              <w:jc w:val="center"/>
              <w:rPr>
                <w:del w:id="1417" w:author="Microsoft Office User" w:date="2025-06-20T14:55:00Z"/>
                <w:rFonts w:cs="方正仿宋_GBK"/>
                <w:bCs/>
                <w:color w:val="000000"/>
                <w:sz w:val="28"/>
                <w:szCs w:val="28"/>
              </w:rPr>
            </w:pPr>
            <w:del w:id="1418" w:author="Microsoft Office User" w:date="2025-06-20T14:55:00Z">
              <w:r w:rsidDel="00193B42">
                <w:rPr>
                  <w:rFonts w:cs="方正仿宋_GBK" w:hint="eastAsia"/>
                  <w:bCs/>
                  <w:color w:val="000000"/>
                  <w:sz w:val="28"/>
                  <w:szCs w:val="28"/>
                </w:rPr>
                <w:delText>0.3</w:delText>
              </w:r>
            </w:del>
          </w:p>
        </w:tc>
        <w:tc>
          <w:tcPr>
            <w:tcW w:w="1191" w:type="dxa"/>
            <w:vMerge/>
            <w:tcBorders>
              <w:left w:val="single" w:sz="4" w:space="0" w:color="auto"/>
              <w:right w:val="single" w:sz="4" w:space="0" w:color="auto"/>
            </w:tcBorders>
            <w:vAlign w:val="center"/>
          </w:tcPr>
          <w:p w:rsidR="0067585B" w:rsidDel="00193B42" w:rsidRDefault="0067585B">
            <w:pPr>
              <w:widowControl/>
              <w:jc w:val="left"/>
              <w:rPr>
                <w:del w:id="1419" w:author="Microsoft Office User" w:date="2025-06-20T14:55:00Z"/>
                <w:rFonts w:cs="方正仿宋_GBK"/>
                <w:bCs/>
                <w:color w:val="000000"/>
                <w:sz w:val="28"/>
                <w:szCs w:val="28"/>
              </w:rPr>
            </w:pPr>
          </w:p>
        </w:tc>
      </w:tr>
      <w:tr w:rsidR="0067585B" w:rsidDel="00193B42">
        <w:trPr>
          <w:trHeight w:hRule="exact" w:val="454"/>
          <w:jc w:val="center"/>
          <w:del w:id="1420" w:author="Microsoft Office User" w:date="2025-06-20T14:55:00Z"/>
        </w:trPr>
        <w:tc>
          <w:tcPr>
            <w:tcW w:w="954" w:type="dxa"/>
            <w:vMerge/>
            <w:tcBorders>
              <w:top w:val="single" w:sz="4" w:space="0" w:color="auto"/>
              <w:left w:val="single" w:sz="4" w:space="0" w:color="auto"/>
              <w:bottom w:val="single" w:sz="4" w:space="0" w:color="auto"/>
              <w:right w:val="single" w:sz="4" w:space="0" w:color="auto"/>
            </w:tcBorders>
            <w:shd w:val="clear" w:color="auto" w:fill="auto"/>
            <w:vAlign w:val="center"/>
          </w:tcPr>
          <w:p w:rsidR="0067585B" w:rsidDel="00193B42" w:rsidRDefault="0067585B">
            <w:pPr>
              <w:widowControl/>
              <w:jc w:val="left"/>
              <w:rPr>
                <w:del w:id="1421" w:author="Microsoft Office User" w:date="2025-06-20T14:55:00Z"/>
                <w:rFonts w:cs="方正仿宋_GBK"/>
                <w:bCs/>
                <w:color w:val="000000"/>
                <w:sz w:val="28"/>
                <w:szCs w:val="28"/>
              </w:rPr>
            </w:pPr>
          </w:p>
        </w:tc>
        <w:tc>
          <w:tcPr>
            <w:tcW w:w="2562" w:type="dxa"/>
            <w:vMerge/>
            <w:tcBorders>
              <w:top w:val="single" w:sz="4" w:space="0" w:color="auto"/>
              <w:left w:val="single" w:sz="4" w:space="0" w:color="auto"/>
              <w:bottom w:val="single" w:sz="4" w:space="0" w:color="auto"/>
              <w:right w:val="single" w:sz="4" w:space="0" w:color="auto"/>
            </w:tcBorders>
            <w:shd w:val="clear" w:color="auto" w:fill="auto"/>
            <w:vAlign w:val="center"/>
          </w:tcPr>
          <w:p w:rsidR="0067585B" w:rsidDel="00193B42" w:rsidRDefault="0067585B">
            <w:pPr>
              <w:widowControl/>
              <w:jc w:val="left"/>
              <w:rPr>
                <w:del w:id="1422" w:author="Microsoft Office User" w:date="2025-06-20T14:55:00Z"/>
                <w:rFonts w:cs="方正仿宋_GBK"/>
                <w:bCs/>
                <w:color w:val="000000"/>
                <w:sz w:val="28"/>
                <w:szCs w:val="28"/>
              </w:rPr>
            </w:pPr>
          </w:p>
        </w:tc>
        <w:tc>
          <w:tcPr>
            <w:tcW w:w="12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67585B" w:rsidDel="00193B42" w:rsidRDefault="0067585B">
            <w:pPr>
              <w:widowControl/>
              <w:jc w:val="left"/>
              <w:rPr>
                <w:del w:id="1423" w:author="Microsoft Office User" w:date="2025-06-20T14:55:00Z"/>
                <w:rFonts w:cs="方正仿宋_GBK"/>
                <w:bCs/>
                <w:color w:val="000000"/>
                <w:sz w:val="28"/>
                <w:szCs w:val="28"/>
              </w:rPr>
            </w:pPr>
          </w:p>
        </w:tc>
        <w:tc>
          <w:tcPr>
            <w:tcW w:w="913" w:type="dxa"/>
            <w:tcBorders>
              <w:top w:val="single" w:sz="4" w:space="0" w:color="auto"/>
              <w:left w:val="single" w:sz="4" w:space="0" w:color="auto"/>
              <w:bottom w:val="single" w:sz="4" w:space="0" w:color="auto"/>
              <w:right w:val="single" w:sz="4" w:space="0" w:color="auto"/>
            </w:tcBorders>
            <w:shd w:val="clear" w:color="auto" w:fill="F2F2F2"/>
            <w:vAlign w:val="center"/>
          </w:tcPr>
          <w:p w:rsidR="0067585B" w:rsidDel="00193B42" w:rsidRDefault="001234A7">
            <w:pPr>
              <w:spacing w:line="360" w:lineRule="exact"/>
              <w:jc w:val="center"/>
              <w:rPr>
                <w:del w:id="1424" w:author="Microsoft Office User" w:date="2025-06-20T14:55:00Z"/>
                <w:rFonts w:cs="方正仿宋_GBK"/>
                <w:bCs/>
                <w:color w:val="000000"/>
                <w:sz w:val="28"/>
                <w:szCs w:val="28"/>
              </w:rPr>
            </w:pPr>
            <w:del w:id="1425" w:author="Microsoft Office User" w:date="2025-06-20T14:55:00Z">
              <w:r w:rsidDel="00193B42">
                <w:rPr>
                  <w:rFonts w:cs="方正仿宋_GBK" w:hint="eastAsia"/>
                  <w:bCs/>
                  <w:color w:val="000000"/>
                  <w:sz w:val="28"/>
                  <w:szCs w:val="28"/>
                </w:rPr>
                <w:delText>2</w:delText>
              </w:r>
            </w:del>
          </w:p>
        </w:tc>
        <w:tc>
          <w:tcPr>
            <w:tcW w:w="1350" w:type="dxa"/>
            <w:tcBorders>
              <w:top w:val="single" w:sz="4" w:space="0" w:color="auto"/>
              <w:left w:val="single" w:sz="4" w:space="0" w:color="auto"/>
              <w:bottom w:val="single" w:sz="4" w:space="0" w:color="auto"/>
              <w:right w:val="single" w:sz="4" w:space="0" w:color="auto"/>
            </w:tcBorders>
            <w:shd w:val="clear" w:color="auto" w:fill="F2F2F2"/>
            <w:vAlign w:val="center"/>
          </w:tcPr>
          <w:p w:rsidR="0067585B" w:rsidDel="00193B42" w:rsidRDefault="001234A7">
            <w:pPr>
              <w:spacing w:line="360" w:lineRule="exact"/>
              <w:jc w:val="left"/>
              <w:rPr>
                <w:del w:id="1426" w:author="Microsoft Office User" w:date="2025-06-20T14:55:00Z"/>
                <w:rFonts w:cs="方正仿宋_GBK"/>
                <w:bCs/>
                <w:color w:val="000000"/>
                <w:sz w:val="28"/>
                <w:szCs w:val="28"/>
              </w:rPr>
            </w:pPr>
            <w:del w:id="1427" w:author="Microsoft Office User" w:date="2025-06-20T14:55:00Z">
              <w:r w:rsidDel="00193B42">
                <w:rPr>
                  <w:rFonts w:cs="方正仿宋_GBK" w:hint="eastAsia"/>
                  <w:bCs/>
                  <w:color w:val="000000"/>
                  <w:sz w:val="28"/>
                  <w:szCs w:val="28"/>
                </w:rPr>
                <w:delText>绩效支出</w:delText>
              </w:r>
            </w:del>
          </w:p>
        </w:tc>
        <w:tc>
          <w:tcPr>
            <w:tcW w:w="2000" w:type="dxa"/>
            <w:tcBorders>
              <w:top w:val="single" w:sz="4" w:space="0" w:color="auto"/>
              <w:left w:val="single" w:sz="4" w:space="0" w:color="auto"/>
              <w:bottom w:val="single" w:sz="4" w:space="0" w:color="auto"/>
              <w:right w:val="single" w:sz="4" w:space="0" w:color="auto"/>
            </w:tcBorders>
            <w:vAlign w:val="center"/>
          </w:tcPr>
          <w:p w:rsidR="0067585B" w:rsidDel="00193B42" w:rsidRDefault="001234A7">
            <w:pPr>
              <w:spacing w:line="360" w:lineRule="exact"/>
              <w:jc w:val="center"/>
              <w:rPr>
                <w:del w:id="1428" w:author="Microsoft Office User" w:date="2025-06-20T14:55:00Z"/>
                <w:rFonts w:cs="方正仿宋_GBK"/>
                <w:bCs/>
                <w:color w:val="000000"/>
                <w:sz w:val="28"/>
                <w:szCs w:val="28"/>
              </w:rPr>
            </w:pPr>
            <w:del w:id="1429" w:author="Microsoft Office User" w:date="2025-06-20T14:55:00Z">
              <w:r w:rsidDel="00193B42">
                <w:rPr>
                  <w:rFonts w:cs="方正仿宋_GBK" w:hint="eastAsia"/>
                  <w:bCs/>
                  <w:color w:val="000000"/>
                  <w:sz w:val="28"/>
                  <w:szCs w:val="28"/>
                </w:rPr>
                <w:delText>0.2</w:delText>
              </w:r>
            </w:del>
          </w:p>
        </w:tc>
        <w:tc>
          <w:tcPr>
            <w:tcW w:w="1191" w:type="dxa"/>
            <w:vMerge/>
            <w:tcBorders>
              <w:left w:val="single" w:sz="4" w:space="0" w:color="auto"/>
              <w:right w:val="single" w:sz="4" w:space="0" w:color="auto"/>
            </w:tcBorders>
            <w:vAlign w:val="center"/>
          </w:tcPr>
          <w:p w:rsidR="0067585B" w:rsidDel="00193B42" w:rsidRDefault="0067585B">
            <w:pPr>
              <w:widowControl/>
              <w:jc w:val="left"/>
              <w:rPr>
                <w:del w:id="1430" w:author="Microsoft Office User" w:date="2025-06-20T14:55:00Z"/>
                <w:rFonts w:cs="方正仿宋_GBK"/>
                <w:bCs/>
                <w:color w:val="000000"/>
                <w:sz w:val="28"/>
                <w:szCs w:val="28"/>
              </w:rPr>
            </w:pPr>
          </w:p>
        </w:tc>
      </w:tr>
      <w:tr w:rsidR="0067585B" w:rsidDel="00193B42">
        <w:trPr>
          <w:trHeight w:hRule="exact" w:val="454"/>
          <w:jc w:val="center"/>
          <w:del w:id="1431" w:author="Microsoft Office User" w:date="2025-06-20T14:55:00Z"/>
        </w:trPr>
        <w:tc>
          <w:tcPr>
            <w:tcW w:w="954" w:type="dxa"/>
            <w:vMerge/>
            <w:tcBorders>
              <w:top w:val="single" w:sz="4" w:space="0" w:color="auto"/>
              <w:left w:val="single" w:sz="4" w:space="0" w:color="auto"/>
              <w:bottom w:val="single" w:sz="4" w:space="0" w:color="auto"/>
              <w:right w:val="single" w:sz="4" w:space="0" w:color="auto"/>
            </w:tcBorders>
            <w:shd w:val="clear" w:color="auto" w:fill="auto"/>
            <w:vAlign w:val="center"/>
          </w:tcPr>
          <w:p w:rsidR="0067585B" w:rsidDel="00193B42" w:rsidRDefault="0067585B">
            <w:pPr>
              <w:widowControl/>
              <w:jc w:val="left"/>
              <w:rPr>
                <w:del w:id="1432" w:author="Microsoft Office User" w:date="2025-06-20T14:55:00Z"/>
                <w:rFonts w:cs="方正仿宋_GBK"/>
                <w:bCs/>
                <w:color w:val="000000"/>
                <w:sz w:val="28"/>
                <w:szCs w:val="28"/>
              </w:rPr>
            </w:pPr>
          </w:p>
        </w:tc>
        <w:tc>
          <w:tcPr>
            <w:tcW w:w="2562" w:type="dxa"/>
            <w:vMerge/>
            <w:tcBorders>
              <w:top w:val="single" w:sz="4" w:space="0" w:color="auto"/>
              <w:left w:val="single" w:sz="4" w:space="0" w:color="auto"/>
              <w:bottom w:val="single" w:sz="4" w:space="0" w:color="auto"/>
              <w:right w:val="single" w:sz="4" w:space="0" w:color="auto"/>
            </w:tcBorders>
            <w:shd w:val="clear" w:color="auto" w:fill="auto"/>
            <w:vAlign w:val="center"/>
          </w:tcPr>
          <w:p w:rsidR="0067585B" w:rsidDel="00193B42" w:rsidRDefault="0067585B">
            <w:pPr>
              <w:widowControl/>
              <w:jc w:val="left"/>
              <w:rPr>
                <w:del w:id="1433" w:author="Microsoft Office User" w:date="2025-06-20T14:55:00Z"/>
                <w:rFonts w:cs="方正仿宋_GBK"/>
                <w:bCs/>
                <w:color w:val="000000"/>
                <w:sz w:val="28"/>
                <w:szCs w:val="28"/>
              </w:rPr>
            </w:pPr>
          </w:p>
        </w:tc>
        <w:tc>
          <w:tcPr>
            <w:tcW w:w="12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67585B" w:rsidDel="00193B42" w:rsidRDefault="0067585B">
            <w:pPr>
              <w:widowControl/>
              <w:jc w:val="left"/>
              <w:rPr>
                <w:del w:id="1434" w:author="Microsoft Office User" w:date="2025-06-20T14:55:00Z"/>
                <w:rFonts w:cs="方正仿宋_GBK"/>
                <w:bCs/>
                <w:color w:val="000000"/>
                <w:sz w:val="28"/>
                <w:szCs w:val="28"/>
              </w:rPr>
            </w:pPr>
          </w:p>
        </w:tc>
        <w:tc>
          <w:tcPr>
            <w:tcW w:w="913" w:type="dxa"/>
            <w:tcBorders>
              <w:top w:val="single" w:sz="4" w:space="0" w:color="auto"/>
              <w:left w:val="single" w:sz="4" w:space="0" w:color="auto"/>
              <w:bottom w:val="single" w:sz="4" w:space="0" w:color="auto"/>
              <w:right w:val="single" w:sz="4" w:space="0" w:color="auto"/>
            </w:tcBorders>
            <w:shd w:val="clear" w:color="auto" w:fill="F2F2F2"/>
            <w:vAlign w:val="center"/>
          </w:tcPr>
          <w:p w:rsidR="0067585B" w:rsidDel="00193B42" w:rsidRDefault="001234A7">
            <w:pPr>
              <w:spacing w:line="360" w:lineRule="exact"/>
              <w:jc w:val="center"/>
              <w:rPr>
                <w:del w:id="1435" w:author="Microsoft Office User" w:date="2025-06-20T14:55:00Z"/>
                <w:rFonts w:cs="方正仿宋_GBK"/>
                <w:bCs/>
                <w:color w:val="000000"/>
                <w:sz w:val="28"/>
                <w:szCs w:val="28"/>
              </w:rPr>
            </w:pPr>
            <w:del w:id="1436" w:author="Microsoft Office User" w:date="2025-06-20T14:55:00Z">
              <w:r w:rsidDel="00193B42">
                <w:rPr>
                  <w:rFonts w:cs="方正仿宋_GBK" w:hint="eastAsia"/>
                  <w:bCs/>
                  <w:color w:val="000000"/>
                  <w:sz w:val="28"/>
                  <w:szCs w:val="28"/>
                </w:rPr>
                <w:delText>3</w:delText>
              </w:r>
            </w:del>
          </w:p>
        </w:tc>
        <w:tc>
          <w:tcPr>
            <w:tcW w:w="1350" w:type="dxa"/>
            <w:tcBorders>
              <w:top w:val="single" w:sz="4" w:space="0" w:color="auto"/>
              <w:left w:val="single" w:sz="4" w:space="0" w:color="auto"/>
              <w:bottom w:val="single" w:sz="4" w:space="0" w:color="auto"/>
              <w:right w:val="single" w:sz="4" w:space="0" w:color="auto"/>
            </w:tcBorders>
            <w:shd w:val="clear" w:color="auto" w:fill="F2F2F2"/>
            <w:vAlign w:val="center"/>
          </w:tcPr>
          <w:p w:rsidR="0067585B" w:rsidDel="00193B42" w:rsidRDefault="001234A7">
            <w:pPr>
              <w:spacing w:line="360" w:lineRule="exact"/>
              <w:jc w:val="left"/>
              <w:rPr>
                <w:del w:id="1437" w:author="Microsoft Office User" w:date="2025-06-20T14:55:00Z"/>
                <w:rFonts w:cs="方正仿宋_GBK"/>
                <w:bCs/>
                <w:color w:val="000000"/>
                <w:sz w:val="28"/>
                <w:szCs w:val="28"/>
              </w:rPr>
            </w:pPr>
            <w:del w:id="1438" w:author="Microsoft Office User" w:date="2025-06-20T14:55:00Z">
              <w:r w:rsidDel="00193B42">
                <w:rPr>
                  <w:rFonts w:cs="方正仿宋_GBK" w:hint="eastAsia"/>
                  <w:bCs/>
                  <w:color w:val="000000"/>
                  <w:sz w:val="28"/>
                  <w:szCs w:val="28"/>
                </w:rPr>
                <w:delText>其他</w:delText>
              </w:r>
            </w:del>
          </w:p>
        </w:tc>
        <w:tc>
          <w:tcPr>
            <w:tcW w:w="2000" w:type="dxa"/>
            <w:tcBorders>
              <w:top w:val="single" w:sz="4" w:space="0" w:color="auto"/>
              <w:left w:val="single" w:sz="4" w:space="0" w:color="auto"/>
              <w:bottom w:val="single" w:sz="4" w:space="0" w:color="auto"/>
              <w:right w:val="single" w:sz="4" w:space="0" w:color="auto"/>
            </w:tcBorders>
            <w:vAlign w:val="center"/>
          </w:tcPr>
          <w:p w:rsidR="0067585B" w:rsidDel="00193B42" w:rsidRDefault="001234A7">
            <w:pPr>
              <w:spacing w:line="360" w:lineRule="exact"/>
              <w:jc w:val="center"/>
              <w:rPr>
                <w:del w:id="1439" w:author="Microsoft Office User" w:date="2025-06-20T14:55:00Z"/>
                <w:rFonts w:cs="方正仿宋_GBK"/>
                <w:bCs/>
                <w:color w:val="000000"/>
                <w:sz w:val="28"/>
                <w:szCs w:val="28"/>
              </w:rPr>
            </w:pPr>
            <w:del w:id="1440" w:author="Microsoft Office User" w:date="2025-06-20T14:55:00Z">
              <w:r w:rsidDel="00193B42">
                <w:rPr>
                  <w:rFonts w:cs="方正仿宋_GBK" w:hint="eastAsia"/>
                  <w:bCs/>
                  <w:color w:val="000000"/>
                  <w:sz w:val="28"/>
                  <w:szCs w:val="28"/>
                </w:rPr>
                <w:delText>0.2</w:delText>
              </w:r>
            </w:del>
          </w:p>
        </w:tc>
        <w:tc>
          <w:tcPr>
            <w:tcW w:w="1191" w:type="dxa"/>
            <w:vMerge/>
            <w:tcBorders>
              <w:left w:val="single" w:sz="4" w:space="0" w:color="auto"/>
              <w:bottom w:val="single" w:sz="4" w:space="0" w:color="auto"/>
              <w:right w:val="single" w:sz="4" w:space="0" w:color="auto"/>
            </w:tcBorders>
            <w:vAlign w:val="center"/>
          </w:tcPr>
          <w:p w:rsidR="0067585B" w:rsidDel="00193B42" w:rsidRDefault="0067585B">
            <w:pPr>
              <w:widowControl/>
              <w:jc w:val="left"/>
              <w:rPr>
                <w:del w:id="1441" w:author="Microsoft Office User" w:date="2025-06-20T14:55:00Z"/>
                <w:rFonts w:cs="方正仿宋_GBK"/>
                <w:bCs/>
                <w:color w:val="000000"/>
                <w:sz w:val="28"/>
                <w:szCs w:val="28"/>
              </w:rPr>
            </w:pPr>
          </w:p>
        </w:tc>
      </w:tr>
      <w:tr w:rsidR="0067585B" w:rsidDel="00193B42">
        <w:trPr>
          <w:trHeight w:hRule="exact" w:val="2193"/>
          <w:jc w:val="center"/>
          <w:del w:id="1442" w:author="Microsoft Office User" w:date="2025-06-20T14:55:00Z"/>
        </w:trPr>
        <w:tc>
          <w:tcPr>
            <w:tcW w:w="954" w:type="dxa"/>
            <w:vMerge/>
            <w:tcBorders>
              <w:top w:val="single" w:sz="4" w:space="0" w:color="auto"/>
              <w:left w:val="single" w:sz="4" w:space="0" w:color="auto"/>
              <w:bottom w:val="single" w:sz="4" w:space="0" w:color="auto"/>
              <w:right w:val="single" w:sz="4" w:space="0" w:color="auto"/>
            </w:tcBorders>
            <w:shd w:val="clear" w:color="auto" w:fill="auto"/>
            <w:vAlign w:val="center"/>
          </w:tcPr>
          <w:p w:rsidR="0067585B" w:rsidDel="00193B42" w:rsidRDefault="0067585B">
            <w:pPr>
              <w:widowControl/>
              <w:jc w:val="left"/>
              <w:rPr>
                <w:del w:id="1443" w:author="Microsoft Office User" w:date="2025-06-20T14:55:00Z"/>
                <w:rFonts w:cs="方正仿宋_GBK"/>
                <w:bCs/>
                <w:color w:val="000000"/>
                <w:sz w:val="28"/>
                <w:szCs w:val="28"/>
              </w:rPr>
            </w:pPr>
          </w:p>
        </w:tc>
        <w:tc>
          <w:tcPr>
            <w:tcW w:w="2562" w:type="dxa"/>
            <w:vMerge/>
            <w:tcBorders>
              <w:top w:val="single" w:sz="4" w:space="0" w:color="auto"/>
              <w:left w:val="single" w:sz="4" w:space="0" w:color="auto"/>
              <w:bottom w:val="single" w:sz="4" w:space="0" w:color="auto"/>
              <w:right w:val="single" w:sz="4" w:space="0" w:color="auto"/>
            </w:tcBorders>
            <w:shd w:val="clear" w:color="auto" w:fill="auto"/>
            <w:vAlign w:val="center"/>
          </w:tcPr>
          <w:p w:rsidR="0067585B" w:rsidDel="00193B42" w:rsidRDefault="0067585B">
            <w:pPr>
              <w:widowControl/>
              <w:jc w:val="left"/>
              <w:rPr>
                <w:del w:id="1444" w:author="Microsoft Office User" w:date="2025-06-20T14:55:00Z"/>
                <w:rFonts w:cs="方正仿宋_GBK"/>
                <w:bCs/>
                <w:color w:val="000000"/>
                <w:sz w:val="28"/>
                <w:szCs w:val="28"/>
              </w:rPr>
            </w:pPr>
          </w:p>
        </w:tc>
        <w:tc>
          <w:tcPr>
            <w:tcW w:w="12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67585B" w:rsidDel="00193B42" w:rsidRDefault="0067585B">
            <w:pPr>
              <w:widowControl/>
              <w:jc w:val="left"/>
              <w:rPr>
                <w:del w:id="1445" w:author="Microsoft Office User" w:date="2025-06-20T14:55:00Z"/>
                <w:rFonts w:cs="方正仿宋_GBK"/>
                <w:bCs/>
                <w:color w:val="000000"/>
                <w:sz w:val="28"/>
                <w:szCs w:val="28"/>
              </w:rPr>
            </w:pPr>
          </w:p>
        </w:tc>
        <w:tc>
          <w:tcPr>
            <w:tcW w:w="2263" w:type="dxa"/>
            <w:gridSpan w:val="2"/>
            <w:tcBorders>
              <w:top w:val="single" w:sz="4" w:space="0" w:color="auto"/>
              <w:left w:val="single" w:sz="4" w:space="0" w:color="auto"/>
              <w:bottom w:val="single" w:sz="4" w:space="0" w:color="auto"/>
              <w:right w:val="single" w:sz="4" w:space="0" w:color="auto"/>
            </w:tcBorders>
            <w:shd w:val="clear" w:color="auto" w:fill="F2F2F2"/>
            <w:vAlign w:val="center"/>
          </w:tcPr>
          <w:p w:rsidR="0067585B" w:rsidDel="00193B42" w:rsidRDefault="001234A7">
            <w:pPr>
              <w:spacing w:line="360" w:lineRule="exact"/>
              <w:jc w:val="center"/>
              <w:rPr>
                <w:del w:id="1446" w:author="Microsoft Office User" w:date="2025-06-20T14:55:00Z"/>
                <w:rFonts w:cs="方正仿宋_GBK"/>
                <w:bCs/>
                <w:color w:val="000000"/>
                <w:sz w:val="28"/>
                <w:szCs w:val="28"/>
              </w:rPr>
            </w:pPr>
            <w:del w:id="1447" w:author="Microsoft Office User" w:date="2025-06-20T14:55:00Z">
              <w:r w:rsidDel="00193B42">
                <w:rPr>
                  <w:rFonts w:cs="方正仿宋_GBK" w:hint="eastAsia"/>
                  <w:bCs/>
                  <w:color w:val="000000"/>
                  <w:sz w:val="28"/>
                  <w:szCs w:val="28"/>
                </w:rPr>
                <w:delText>合计</w:delText>
              </w:r>
            </w:del>
          </w:p>
        </w:tc>
        <w:tc>
          <w:tcPr>
            <w:tcW w:w="2000" w:type="dxa"/>
            <w:tcBorders>
              <w:top w:val="single" w:sz="4" w:space="0" w:color="auto"/>
              <w:left w:val="single" w:sz="4" w:space="0" w:color="auto"/>
              <w:bottom w:val="single" w:sz="4" w:space="0" w:color="auto"/>
              <w:right w:val="single" w:sz="4" w:space="0" w:color="auto"/>
            </w:tcBorders>
            <w:vAlign w:val="center"/>
          </w:tcPr>
          <w:p w:rsidR="0067585B" w:rsidDel="00193B42" w:rsidRDefault="001234A7">
            <w:pPr>
              <w:spacing w:line="360" w:lineRule="exact"/>
              <w:jc w:val="center"/>
              <w:rPr>
                <w:del w:id="1448" w:author="Microsoft Office User" w:date="2025-06-20T14:55:00Z"/>
                <w:rFonts w:cs="方正仿宋_GBK"/>
                <w:bCs/>
                <w:color w:val="000000"/>
                <w:sz w:val="28"/>
                <w:szCs w:val="28"/>
              </w:rPr>
            </w:pPr>
            <w:del w:id="1449" w:author="Microsoft Office User" w:date="2025-06-20T14:55:00Z">
              <w:r w:rsidDel="00193B42">
                <w:rPr>
                  <w:rFonts w:cs="方正仿宋_GBK" w:hint="eastAsia"/>
                  <w:bCs/>
                  <w:color w:val="000000"/>
                  <w:sz w:val="28"/>
                  <w:szCs w:val="28"/>
                </w:rPr>
                <w:delText>5</w:delText>
              </w:r>
            </w:del>
          </w:p>
        </w:tc>
        <w:tc>
          <w:tcPr>
            <w:tcW w:w="1191" w:type="dxa"/>
            <w:tcBorders>
              <w:top w:val="single" w:sz="4" w:space="0" w:color="auto"/>
              <w:left w:val="single" w:sz="4" w:space="0" w:color="auto"/>
              <w:bottom w:val="single" w:sz="4" w:space="0" w:color="auto"/>
              <w:right w:val="single" w:sz="4" w:space="0" w:color="auto"/>
            </w:tcBorders>
            <w:vAlign w:val="center"/>
          </w:tcPr>
          <w:p w:rsidR="0067585B" w:rsidDel="00193B42" w:rsidRDefault="001234A7">
            <w:pPr>
              <w:spacing w:line="360" w:lineRule="exact"/>
              <w:jc w:val="center"/>
              <w:rPr>
                <w:del w:id="1450" w:author="Microsoft Office User" w:date="2025-06-20T14:55:00Z"/>
                <w:rFonts w:cs="方正仿宋_GBK"/>
                <w:bCs/>
                <w:color w:val="000000"/>
                <w:sz w:val="28"/>
                <w:szCs w:val="28"/>
              </w:rPr>
            </w:pPr>
            <w:del w:id="1451" w:author="Microsoft Office User" w:date="2025-06-20T14:55:00Z">
              <w:r w:rsidDel="00193B42">
                <w:rPr>
                  <w:rFonts w:cs="方正仿宋_GBK" w:hint="eastAsia"/>
                  <w:bCs/>
                  <w:color w:val="000000"/>
                  <w:sz w:val="28"/>
                  <w:szCs w:val="28"/>
                </w:rPr>
                <w:delText>5</w:delText>
              </w:r>
            </w:del>
          </w:p>
        </w:tc>
      </w:tr>
      <w:tr w:rsidR="0067585B" w:rsidDel="00193B42">
        <w:trPr>
          <w:trHeight w:hRule="exact" w:val="1896"/>
          <w:jc w:val="center"/>
          <w:del w:id="1452" w:author="Microsoft Office User" w:date="2025-06-20T14:55:00Z"/>
        </w:trPr>
        <w:tc>
          <w:tcPr>
            <w:tcW w:w="3516" w:type="dxa"/>
            <w:gridSpan w:val="2"/>
            <w:tcBorders>
              <w:top w:val="single" w:sz="4" w:space="0" w:color="auto"/>
              <w:left w:val="single" w:sz="4" w:space="0" w:color="auto"/>
              <w:bottom w:val="single" w:sz="4" w:space="0" w:color="auto"/>
              <w:right w:val="single" w:sz="4" w:space="0" w:color="auto"/>
            </w:tcBorders>
            <w:shd w:val="clear" w:color="auto" w:fill="F2F2F2"/>
            <w:vAlign w:val="center"/>
          </w:tcPr>
          <w:p w:rsidR="0067585B" w:rsidDel="00193B42" w:rsidRDefault="001234A7">
            <w:pPr>
              <w:spacing w:line="360" w:lineRule="exact"/>
              <w:jc w:val="center"/>
              <w:rPr>
                <w:del w:id="1453" w:author="Microsoft Office User" w:date="2025-06-20T14:55:00Z"/>
                <w:rFonts w:cs="方正仿宋_GBK"/>
                <w:bCs/>
                <w:color w:val="000000"/>
                <w:sz w:val="28"/>
                <w:szCs w:val="28"/>
              </w:rPr>
            </w:pPr>
            <w:del w:id="1454" w:author="Microsoft Office User" w:date="2025-06-20T14:55:00Z">
              <w:r w:rsidDel="00193B42">
                <w:rPr>
                  <w:rFonts w:cs="方正仿宋_GBK" w:hint="eastAsia"/>
                  <w:bCs/>
                  <w:color w:val="000000"/>
                  <w:sz w:val="28"/>
                  <w:szCs w:val="28"/>
                </w:rPr>
                <w:delText>来源合计</w:delText>
              </w:r>
            </w:del>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67585B" w:rsidDel="00193B42" w:rsidRDefault="001234A7">
            <w:pPr>
              <w:spacing w:line="360" w:lineRule="exact"/>
              <w:jc w:val="center"/>
              <w:rPr>
                <w:del w:id="1455" w:author="Microsoft Office User" w:date="2025-06-20T14:55:00Z"/>
                <w:rFonts w:cs="方正仿宋_GBK"/>
                <w:bCs/>
                <w:color w:val="000000"/>
                <w:sz w:val="28"/>
                <w:szCs w:val="28"/>
              </w:rPr>
            </w:pPr>
            <w:del w:id="1456" w:author="Microsoft Office User" w:date="2025-06-20T14:55:00Z">
              <w:r w:rsidDel="00193B42">
                <w:rPr>
                  <w:rFonts w:cs="方正仿宋_GBK" w:hint="eastAsia"/>
                  <w:bCs/>
                  <w:color w:val="000000"/>
                  <w:sz w:val="28"/>
                  <w:szCs w:val="28"/>
                </w:rPr>
                <w:delText>10</w:delText>
              </w:r>
            </w:del>
          </w:p>
        </w:tc>
        <w:tc>
          <w:tcPr>
            <w:tcW w:w="2263" w:type="dxa"/>
            <w:gridSpan w:val="2"/>
            <w:tcBorders>
              <w:top w:val="single" w:sz="4" w:space="0" w:color="auto"/>
              <w:left w:val="single" w:sz="4" w:space="0" w:color="auto"/>
              <w:bottom w:val="single" w:sz="4" w:space="0" w:color="auto"/>
              <w:right w:val="single" w:sz="4" w:space="0" w:color="auto"/>
            </w:tcBorders>
            <w:shd w:val="clear" w:color="auto" w:fill="F2F2F2"/>
            <w:vAlign w:val="center"/>
          </w:tcPr>
          <w:p w:rsidR="0067585B" w:rsidDel="00193B42" w:rsidRDefault="001234A7">
            <w:pPr>
              <w:spacing w:line="360" w:lineRule="exact"/>
              <w:jc w:val="center"/>
              <w:rPr>
                <w:del w:id="1457" w:author="Microsoft Office User" w:date="2025-06-20T14:55:00Z"/>
                <w:rFonts w:cs="方正仿宋_GBK"/>
                <w:bCs/>
                <w:color w:val="000000"/>
                <w:sz w:val="28"/>
                <w:szCs w:val="28"/>
              </w:rPr>
            </w:pPr>
            <w:del w:id="1458" w:author="Microsoft Office User" w:date="2025-06-20T14:55:00Z">
              <w:r w:rsidDel="00193B42">
                <w:rPr>
                  <w:rFonts w:cs="方正仿宋_GBK" w:hint="eastAsia"/>
                  <w:bCs/>
                  <w:color w:val="000000"/>
                  <w:sz w:val="28"/>
                  <w:szCs w:val="28"/>
                </w:rPr>
                <w:delText>支出合计</w:delText>
              </w:r>
            </w:del>
          </w:p>
        </w:tc>
        <w:tc>
          <w:tcPr>
            <w:tcW w:w="3191" w:type="dxa"/>
            <w:gridSpan w:val="2"/>
            <w:tcBorders>
              <w:top w:val="single" w:sz="4" w:space="0" w:color="auto"/>
              <w:left w:val="single" w:sz="4" w:space="0" w:color="auto"/>
              <w:bottom w:val="single" w:sz="4" w:space="0" w:color="auto"/>
              <w:right w:val="single" w:sz="4" w:space="0" w:color="auto"/>
            </w:tcBorders>
            <w:vAlign w:val="center"/>
          </w:tcPr>
          <w:p w:rsidR="0067585B" w:rsidDel="00193B42" w:rsidRDefault="001234A7">
            <w:pPr>
              <w:spacing w:line="360" w:lineRule="exact"/>
              <w:jc w:val="center"/>
              <w:rPr>
                <w:del w:id="1459" w:author="Microsoft Office User" w:date="2025-06-20T14:55:00Z"/>
                <w:rFonts w:cs="方正仿宋_GBK"/>
                <w:bCs/>
                <w:color w:val="000000"/>
                <w:sz w:val="28"/>
                <w:szCs w:val="28"/>
              </w:rPr>
            </w:pPr>
            <w:del w:id="1460" w:author="Microsoft Office User" w:date="2025-06-20T14:55:00Z">
              <w:r w:rsidDel="00193B42">
                <w:rPr>
                  <w:rFonts w:cs="方正仿宋_GBK" w:hint="eastAsia"/>
                  <w:bCs/>
                  <w:color w:val="000000"/>
                  <w:sz w:val="28"/>
                  <w:szCs w:val="28"/>
                </w:rPr>
                <w:delText>10</w:delText>
              </w:r>
            </w:del>
          </w:p>
        </w:tc>
      </w:tr>
    </w:tbl>
    <w:p w:rsidR="0067585B" w:rsidDel="00193B42" w:rsidRDefault="0067585B">
      <w:pPr>
        <w:rPr>
          <w:del w:id="1461" w:author="Microsoft Office User" w:date="2025-06-20T14:55:00Z"/>
        </w:rPr>
        <w:sectPr w:rsidR="0067585B" w:rsidDel="00193B42">
          <w:pgSz w:w="11906" w:h="16838"/>
          <w:pgMar w:top="2098" w:right="1474" w:bottom="1984" w:left="1588" w:header="851" w:footer="1134" w:gutter="0"/>
          <w:cols w:space="720"/>
          <w:docGrid w:type="lines" w:linePitch="312"/>
        </w:sectPr>
      </w:pPr>
    </w:p>
    <w:p w:rsidR="0067585B" w:rsidDel="00193B42" w:rsidRDefault="001234A7">
      <w:pPr>
        <w:spacing w:line="600" w:lineRule="exact"/>
        <w:rPr>
          <w:del w:id="1462" w:author="Microsoft Office User" w:date="2025-06-20T14:55:00Z"/>
          <w:rFonts w:eastAsia="方正黑体_GBK" w:cs="方正黑体_GBK"/>
          <w:color w:val="000000"/>
          <w:sz w:val="44"/>
          <w:szCs w:val="44"/>
        </w:rPr>
      </w:pPr>
      <w:del w:id="1463" w:author="Microsoft Office User" w:date="2025-06-20T14:55:00Z">
        <w:r w:rsidDel="00193B42">
          <w:rPr>
            <w:rFonts w:eastAsia="方正黑体_GBK" w:cs="方正黑体_GBK" w:hint="eastAsia"/>
            <w:color w:val="000000"/>
            <w:szCs w:val="32"/>
          </w:rPr>
          <w:delText>附件</w:delText>
        </w:r>
        <w:r w:rsidDel="00193B42">
          <w:rPr>
            <w:rFonts w:eastAsia="方正黑体_GBK" w:cs="方正黑体_GBK" w:hint="eastAsia"/>
            <w:color w:val="000000"/>
            <w:szCs w:val="32"/>
          </w:rPr>
          <w:delText>3</w:delText>
        </w:r>
      </w:del>
    </w:p>
    <w:p w:rsidR="0067585B" w:rsidDel="00193B42" w:rsidRDefault="0067585B">
      <w:pPr>
        <w:spacing w:line="600" w:lineRule="exact"/>
        <w:jc w:val="center"/>
        <w:rPr>
          <w:del w:id="1464" w:author="Microsoft Office User" w:date="2025-06-20T14:55:00Z"/>
          <w:rFonts w:eastAsia="方正小标宋_GBK"/>
          <w:color w:val="000000"/>
          <w:sz w:val="44"/>
          <w:szCs w:val="44"/>
        </w:rPr>
      </w:pPr>
    </w:p>
    <w:p w:rsidR="0067585B" w:rsidDel="00193B42" w:rsidRDefault="001234A7">
      <w:pPr>
        <w:spacing w:line="600" w:lineRule="exact"/>
        <w:jc w:val="center"/>
        <w:rPr>
          <w:del w:id="1465" w:author="Microsoft Office User" w:date="2025-06-20T14:55:00Z"/>
          <w:rFonts w:eastAsia="方正小标宋_GBK"/>
          <w:color w:val="000000"/>
          <w:sz w:val="44"/>
          <w:szCs w:val="44"/>
        </w:rPr>
      </w:pPr>
      <w:bookmarkStart w:id="1466" w:name="_Toc7911363_WPSOffice_Level1"/>
      <w:del w:id="1467" w:author="Microsoft Office User" w:date="2025-06-20T14:55:00Z">
        <w:r w:rsidDel="00193B42">
          <w:rPr>
            <w:rFonts w:eastAsia="方正小标宋_GBK" w:hint="eastAsia"/>
            <w:color w:val="000000"/>
            <w:sz w:val="44"/>
            <w:szCs w:val="44"/>
          </w:rPr>
          <w:delText>2026</w:delText>
        </w:r>
        <w:r w:rsidDel="00193B42">
          <w:rPr>
            <w:rFonts w:eastAsia="方正小标宋_GBK" w:hint="eastAsia"/>
            <w:color w:val="000000"/>
            <w:sz w:val="44"/>
            <w:szCs w:val="44"/>
          </w:rPr>
          <w:delText>年重庆市科卫联合医学科研项目</w:delText>
        </w:r>
        <w:bookmarkEnd w:id="1466"/>
      </w:del>
    </w:p>
    <w:p w:rsidR="0067585B" w:rsidRDefault="001234A7">
      <w:pPr>
        <w:spacing w:line="600" w:lineRule="exact"/>
        <w:jc w:val="center"/>
        <w:rPr>
          <w:rFonts w:eastAsia="方正小标宋_GBK"/>
          <w:color w:val="000000"/>
          <w:sz w:val="44"/>
          <w:szCs w:val="44"/>
        </w:rPr>
      </w:pPr>
      <w:bookmarkStart w:id="1468" w:name="_Toc1665333267_WPSOffice_Level1"/>
      <w:r>
        <w:rPr>
          <w:rFonts w:eastAsia="方正小标宋_GBK" w:hint="eastAsia"/>
          <w:color w:val="000000"/>
          <w:sz w:val="44"/>
          <w:szCs w:val="44"/>
        </w:rPr>
        <w:t>（基于床旁超声的</w:t>
      </w:r>
      <w:r>
        <w:rPr>
          <w:rFonts w:eastAsia="方正小标宋_GBK" w:hint="eastAsia"/>
          <w:color w:val="000000"/>
          <w:sz w:val="44"/>
          <w:szCs w:val="44"/>
        </w:rPr>
        <w:t>ICU</w:t>
      </w:r>
      <w:r>
        <w:rPr>
          <w:rFonts w:eastAsia="方正小标宋_GBK" w:hint="eastAsia"/>
          <w:color w:val="000000"/>
          <w:sz w:val="44"/>
          <w:szCs w:val="44"/>
        </w:rPr>
        <w:t>患者压力性损伤</w:t>
      </w:r>
      <w:ins w:id="1469" w:author="Microsoft Office User" w:date="2025-06-20T14:55:00Z">
        <w:r w:rsidR="00193B42">
          <w:rPr>
            <w:rFonts w:eastAsia="方正小标宋_GBK" w:hint="eastAsia"/>
            <w:color w:val="000000"/>
            <w:sz w:val="44"/>
            <w:szCs w:val="44"/>
          </w:rPr>
          <w:t>多模态</w:t>
        </w:r>
      </w:ins>
      <w:r>
        <w:rPr>
          <w:rFonts w:eastAsia="方正小标宋_GBK" w:hint="eastAsia"/>
          <w:color w:val="000000"/>
          <w:sz w:val="44"/>
          <w:szCs w:val="44"/>
        </w:rPr>
        <w:t>风险</w:t>
      </w:r>
      <w:del w:id="1470" w:author="Microsoft Office User" w:date="2025-06-20T14:55:00Z">
        <w:r w:rsidDel="00193B42">
          <w:rPr>
            <w:rFonts w:eastAsia="方正小标宋_GBK" w:hint="eastAsia"/>
            <w:color w:val="000000"/>
            <w:sz w:val="44"/>
            <w:szCs w:val="44"/>
          </w:rPr>
          <w:delText>多维度</w:delText>
        </w:r>
      </w:del>
      <w:r>
        <w:rPr>
          <w:rFonts w:eastAsia="方正小标宋_GBK" w:hint="eastAsia"/>
          <w:color w:val="000000"/>
          <w:sz w:val="44"/>
          <w:szCs w:val="44"/>
        </w:rPr>
        <w:t>预测模型构建</w:t>
      </w:r>
      <w:del w:id="1471" w:author="Microsoft Office User" w:date="2025-06-20T14:55:00Z">
        <w:r w:rsidDel="00193B42">
          <w:rPr>
            <w:rFonts w:eastAsia="方正小标宋_GBK" w:hint="eastAsia"/>
            <w:color w:val="000000"/>
            <w:sz w:val="44"/>
            <w:szCs w:val="44"/>
          </w:rPr>
          <w:delText>与应用</w:delText>
        </w:r>
      </w:del>
      <w:r>
        <w:rPr>
          <w:rFonts w:eastAsia="方正小标宋_GBK" w:hint="eastAsia"/>
          <w:color w:val="000000"/>
          <w:sz w:val="44"/>
          <w:szCs w:val="44"/>
        </w:rPr>
        <w:t>）建设方案</w:t>
      </w:r>
      <w:bookmarkEnd w:id="1468"/>
    </w:p>
    <w:p w:rsidR="0067585B" w:rsidRDefault="0067585B">
      <w:pPr>
        <w:spacing w:line="600" w:lineRule="exact"/>
        <w:ind w:firstLineChars="200" w:firstLine="640"/>
        <w:rPr>
          <w:rFonts w:cs="方正仿宋_GBK"/>
          <w:bCs/>
          <w:color w:val="000000"/>
          <w:sz w:val="32"/>
          <w:szCs w:val="32"/>
        </w:rPr>
      </w:pPr>
    </w:p>
    <w:p w:rsidR="0067585B" w:rsidRDefault="001234A7">
      <w:pPr>
        <w:spacing w:line="600" w:lineRule="exact"/>
        <w:ind w:firstLineChars="200" w:firstLine="640"/>
        <w:rPr>
          <w:rFonts w:cs="方正仿宋_GBK"/>
          <w:bCs/>
          <w:color w:val="000000"/>
          <w:sz w:val="32"/>
          <w:szCs w:val="32"/>
        </w:rPr>
      </w:pPr>
      <w:bookmarkStart w:id="1472" w:name="_Toc8490090_WPSOffice_Level1"/>
      <w:bookmarkStart w:id="1473" w:name="OLE_LINK1"/>
      <w:r>
        <w:rPr>
          <w:rFonts w:eastAsia="方正黑体_GBK" w:cs="方正黑体_GBK" w:hint="eastAsia"/>
          <w:bCs/>
          <w:color w:val="000000"/>
          <w:sz w:val="32"/>
          <w:szCs w:val="32"/>
        </w:rPr>
        <w:t>一、研究背景及立项依据</w:t>
      </w:r>
      <w:bookmarkEnd w:id="1472"/>
    </w:p>
    <w:p w:rsidR="0067585B" w:rsidRDefault="001234A7">
      <w:pPr>
        <w:spacing w:line="288" w:lineRule="auto"/>
        <w:ind w:firstLineChars="200" w:firstLine="480"/>
        <w:rPr>
          <w:rFonts w:eastAsia="方正仿宋_GBK" w:cs="方正仿宋_GBK"/>
          <w:b/>
          <w:color w:val="000000"/>
          <w:sz w:val="24"/>
        </w:rPr>
      </w:pPr>
      <w:r>
        <w:rPr>
          <w:rFonts w:eastAsia="方正仿宋_GBK" w:cs="方正仿宋_GBK" w:hint="eastAsia"/>
          <w:b/>
          <w:color w:val="000000"/>
          <w:sz w:val="24"/>
        </w:rPr>
        <w:t>1.1</w:t>
      </w:r>
      <w:r>
        <w:rPr>
          <w:rFonts w:eastAsia="方正仿宋_GBK" w:cs="方正仿宋_GBK" w:hint="eastAsia"/>
          <w:b/>
          <w:color w:val="000000"/>
          <w:sz w:val="24"/>
        </w:rPr>
        <w:t xml:space="preserve"> </w:t>
      </w:r>
      <w:r>
        <w:rPr>
          <w:rFonts w:eastAsia="方正仿宋_GBK" w:cs="方正仿宋_GBK" w:hint="eastAsia"/>
          <w:b/>
          <w:color w:val="000000"/>
          <w:sz w:val="24"/>
        </w:rPr>
        <w:t>研究背景与实践意义</w:t>
      </w:r>
    </w:p>
    <w:p w:rsidR="0067585B" w:rsidRDefault="001234A7">
      <w:pPr>
        <w:spacing w:line="288" w:lineRule="auto"/>
        <w:ind w:firstLineChars="200" w:firstLine="480"/>
        <w:rPr>
          <w:rFonts w:eastAsia="方正仿宋_GBK" w:cs="方正仿宋_GBK"/>
          <w:bCs/>
          <w:color w:val="000000"/>
          <w:sz w:val="24"/>
        </w:rPr>
      </w:pPr>
      <w:r>
        <w:rPr>
          <w:rFonts w:eastAsia="方正仿宋_GBK" w:cs="方正仿宋_GBK" w:hint="eastAsia"/>
          <w:bCs/>
          <w:color w:val="000000"/>
          <w:sz w:val="24"/>
        </w:rPr>
        <w:t>随着危重症医学的发展，</w:t>
      </w:r>
      <w:r>
        <w:rPr>
          <w:rFonts w:eastAsia="方正仿宋_GBK" w:cs="方正仿宋_GBK" w:hint="eastAsia"/>
          <w:bCs/>
          <w:color w:val="000000"/>
          <w:sz w:val="24"/>
        </w:rPr>
        <w:t>重症医学科（</w:t>
      </w:r>
      <w:r>
        <w:rPr>
          <w:rFonts w:eastAsia="方正仿宋_GBK" w:cs="方正仿宋_GBK" w:hint="eastAsia"/>
          <w:bCs/>
          <w:color w:val="000000"/>
          <w:sz w:val="24"/>
        </w:rPr>
        <w:t>Intensive Care Unit</w:t>
      </w:r>
      <w:r>
        <w:rPr>
          <w:rFonts w:eastAsia="方正仿宋_GBK" w:cs="方正仿宋_GBK" w:hint="eastAsia"/>
          <w:bCs/>
          <w:color w:val="000000"/>
          <w:sz w:val="24"/>
        </w:rPr>
        <w:t xml:space="preserve">, </w:t>
      </w:r>
      <w:r>
        <w:rPr>
          <w:rFonts w:eastAsia="方正仿宋_GBK" w:cs="方正仿宋_GBK" w:hint="eastAsia"/>
          <w:bCs/>
          <w:color w:val="000000"/>
          <w:sz w:val="24"/>
        </w:rPr>
        <w:t>ICU</w:t>
      </w:r>
      <w:r>
        <w:rPr>
          <w:rFonts w:eastAsia="方正仿宋_GBK" w:cs="方正仿宋_GBK" w:hint="eastAsia"/>
          <w:bCs/>
          <w:color w:val="000000"/>
          <w:sz w:val="24"/>
        </w:rPr>
        <w:t>）</w:t>
      </w:r>
      <w:r>
        <w:rPr>
          <w:rFonts w:eastAsia="方正仿宋_GBK" w:cs="方正仿宋_GBK" w:hint="eastAsia"/>
          <w:bCs/>
          <w:color w:val="000000"/>
          <w:sz w:val="24"/>
        </w:rPr>
        <w:t>患者数量逐年上升。该类患者由于病情危重、活动受限、长期卧床、组织灌注不</w:t>
      </w:r>
      <w:r>
        <w:rPr>
          <w:rFonts w:eastAsia="方正仿宋_GBK" w:cs="方正仿宋_GBK" w:hint="eastAsia"/>
          <w:bCs/>
          <w:color w:val="000000"/>
          <w:sz w:val="24"/>
        </w:rPr>
        <w:t>足</w:t>
      </w:r>
      <w:r>
        <w:rPr>
          <w:rFonts w:eastAsia="方正仿宋_GBK" w:cs="方正仿宋_GBK" w:hint="eastAsia"/>
          <w:bCs/>
          <w:color w:val="000000"/>
          <w:sz w:val="24"/>
        </w:rPr>
        <w:t>、营养缺乏以及使用镇静剂等多种因素，</w:t>
      </w:r>
      <w:r>
        <w:rPr>
          <w:rFonts w:eastAsia="方正仿宋_GBK" w:cs="方正仿宋_GBK" w:hint="eastAsia"/>
          <w:bCs/>
          <w:color w:val="000000"/>
          <w:sz w:val="24"/>
        </w:rPr>
        <w:t>导致</w:t>
      </w:r>
      <w:r>
        <w:rPr>
          <w:rFonts w:eastAsia="方正仿宋_GBK" w:cs="方正仿宋_GBK" w:hint="eastAsia"/>
          <w:bCs/>
          <w:color w:val="000000"/>
          <w:sz w:val="24"/>
        </w:rPr>
        <w:t>发生压力性损伤（</w:t>
      </w:r>
      <w:r>
        <w:rPr>
          <w:rFonts w:eastAsia="方正仿宋_GBK" w:cs="方正仿宋_GBK" w:hint="eastAsia"/>
          <w:bCs/>
          <w:color w:val="000000"/>
          <w:sz w:val="24"/>
        </w:rPr>
        <w:t>Pressure</w:t>
      </w:r>
      <w:r>
        <w:rPr>
          <w:rFonts w:eastAsia="方正仿宋_GBK" w:cs="方正仿宋_GBK" w:hint="eastAsia"/>
          <w:bCs/>
          <w:color w:val="000000"/>
          <w:sz w:val="24"/>
        </w:rPr>
        <w:t xml:space="preserve"> </w:t>
      </w:r>
      <w:r>
        <w:rPr>
          <w:rFonts w:eastAsia="方正仿宋_GBK" w:cs="方正仿宋_GBK" w:hint="eastAsia"/>
          <w:bCs/>
          <w:color w:val="000000"/>
          <w:sz w:val="24"/>
        </w:rPr>
        <w:t>Injury</w:t>
      </w:r>
      <w:r>
        <w:rPr>
          <w:rFonts w:eastAsia="方正仿宋_GBK" w:cs="方正仿宋_GBK" w:hint="eastAsia"/>
          <w:bCs/>
          <w:color w:val="000000"/>
          <w:sz w:val="24"/>
        </w:rPr>
        <w:t xml:space="preserve">, </w:t>
      </w:r>
      <w:r>
        <w:rPr>
          <w:rFonts w:eastAsia="方正仿宋_GBK" w:cs="方正仿宋_GBK" w:hint="eastAsia"/>
          <w:bCs/>
          <w:color w:val="000000"/>
          <w:sz w:val="24"/>
        </w:rPr>
        <w:t>PI</w:t>
      </w:r>
      <w:r>
        <w:rPr>
          <w:rFonts w:eastAsia="方正仿宋_GBK" w:cs="方正仿宋_GBK" w:hint="eastAsia"/>
          <w:bCs/>
          <w:color w:val="000000"/>
          <w:sz w:val="24"/>
        </w:rPr>
        <w:t>）的风险极高。有研究表明，</w:t>
      </w:r>
      <w:r>
        <w:rPr>
          <w:rFonts w:eastAsia="方正仿宋_GBK" w:cs="方正仿宋_GBK" w:hint="eastAsia"/>
          <w:bCs/>
          <w:color w:val="000000"/>
          <w:sz w:val="24"/>
        </w:rPr>
        <w:t>ICU</w:t>
      </w:r>
      <w:r>
        <w:rPr>
          <w:rFonts w:eastAsia="方正仿宋_GBK" w:cs="方正仿宋_GBK" w:hint="eastAsia"/>
          <w:bCs/>
          <w:color w:val="000000"/>
          <w:sz w:val="24"/>
        </w:rPr>
        <w:t>患者</w:t>
      </w:r>
      <w:r>
        <w:rPr>
          <w:rFonts w:eastAsia="方正仿宋_GBK" w:cs="方正仿宋_GBK" w:hint="eastAsia"/>
          <w:bCs/>
          <w:color w:val="000000"/>
          <w:sz w:val="24"/>
        </w:rPr>
        <w:t>PI</w:t>
      </w:r>
      <w:r>
        <w:rPr>
          <w:rFonts w:eastAsia="方正仿宋_GBK" w:cs="方正仿宋_GBK" w:hint="eastAsia"/>
          <w:bCs/>
          <w:color w:val="000000"/>
          <w:sz w:val="24"/>
        </w:rPr>
        <w:t>的发生率远高于普通病房患者，可占院内获得性压力性损伤的</w:t>
      </w:r>
      <w:r>
        <w:rPr>
          <w:rFonts w:eastAsia="方正仿宋_GBK" w:cs="方正仿宋_GBK" w:hint="eastAsia"/>
          <w:bCs/>
          <w:color w:val="000000"/>
          <w:sz w:val="24"/>
        </w:rPr>
        <w:t>30%</w:t>
      </w:r>
      <w:r>
        <w:rPr>
          <w:rFonts w:eastAsia="方正仿宋_GBK" w:cs="方正仿宋_GBK" w:hint="eastAsia"/>
          <w:bCs/>
          <w:color w:val="000000"/>
          <w:sz w:val="24"/>
        </w:rPr>
        <w:t>～</w:t>
      </w:r>
      <w:r>
        <w:rPr>
          <w:rFonts w:eastAsia="方正仿宋_GBK" w:cs="方正仿宋_GBK" w:hint="eastAsia"/>
          <w:bCs/>
          <w:color w:val="000000"/>
          <w:sz w:val="24"/>
        </w:rPr>
        <w:t>50%</w:t>
      </w:r>
      <w:r>
        <w:rPr>
          <w:rFonts w:eastAsia="方正仿宋_GBK" w:cs="方正仿宋_GBK" w:hint="eastAsia"/>
          <w:bCs/>
          <w:color w:val="000000"/>
          <w:sz w:val="24"/>
        </w:rPr>
        <w:t>。</w:t>
      </w:r>
      <w:r>
        <w:rPr>
          <w:rFonts w:eastAsia="方正仿宋_GBK" w:cs="方正仿宋_GBK" w:hint="eastAsia"/>
          <w:bCs/>
          <w:color w:val="000000"/>
          <w:sz w:val="24"/>
        </w:rPr>
        <w:t>一项关于</w:t>
      </w:r>
      <w:r>
        <w:rPr>
          <w:rFonts w:eastAsia="方正仿宋_GBK" w:cs="方正仿宋_GBK" w:hint="eastAsia"/>
          <w:bCs/>
          <w:color w:val="000000"/>
          <w:sz w:val="24"/>
        </w:rPr>
        <w:t>ICU</w:t>
      </w:r>
      <w:r>
        <w:rPr>
          <w:rFonts w:eastAsia="方正仿宋_GBK" w:cs="方正仿宋_GBK" w:hint="eastAsia"/>
          <w:bCs/>
          <w:color w:val="000000"/>
          <w:sz w:val="24"/>
        </w:rPr>
        <w:t>压力性损伤患病率的研究指出其范围在</w:t>
      </w:r>
      <w:r>
        <w:rPr>
          <w:rFonts w:eastAsia="方正仿宋_GBK" w:cs="方正仿宋_GBK" w:hint="eastAsia"/>
          <w:bCs/>
          <w:color w:val="000000"/>
          <w:sz w:val="24"/>
        </w:rPr>
        <w:t>16.6%</w:t>
      </w:r>
      <w:r>
        <w:rPr>
          <w:rFonts w:eastAsia="方正仿宋_GBK" w:cs="方正仿宋_GBK" w:hint="eastAsia"/>
          <w:bCs/>
          <w:color w:val="000000"/>
          <w:sz w:val="24"/>
        </w:rPr>
        <w:t>至</w:t>
      </w:r>
      <w:r>
        <w:rPr>
          <w:rFonts w:eastAsia="方正仿宋_GBK" w:cs="方正仿宋_GBK" w:hint="eastAsia"/>
          <w:bCs/>
          <w:color w:val="000000"/>
          <w:sz w:val="24"/>
        </w:rPr>
        <w:t>20.7%</w:t>
      </w:r>
      <w:r>
        <w:rPr>
          <w:rFonts w:eastAsia="方正仿宋_GBK" w:cs="方正仿宋_GBK" w:hint="eastAsia"/>
          <w:bCs/>
          <w:color w:val="000000"/>
          <w:sz w:val="24"/>
        </w:rPr>
        <w:t>之间。</w:t>
      </w:r>
      <w:r>
        <w:rPr>
          <w:rFonts w:eastAsia="方正仿宋_GBK" w:cs="方正仿宋_GBK" w:hint="eastAsia"/>
          <w:bCs/>
          <w:color w:val="000000"/>
          <w:sz w:val="24"/>
        </w:rPr>
        <w:t>PI</w:t>
      </w:r>
      <w:r>
        <w:rPr>
          <w:rFonts w:eastAsia="方正仿宋_GBK" w:cs="方正仿宋_GBK" w:hint="eastAsia"/>
          <w:bCs/>
          <w:color w:val="000000"/>
          <w:sz w:val="24"/>
        </w:rPr>
        <w:t>不仅显著延长患者的住院时间及机械通气时长，更增加了医院感染和死亡风险。因</w:t>
      </w:r>
      <w:r>
        <w:rPr>
          <w:rFonts w:eastAsia="方正仿宋_GBK" w:cs="方正仿宋_GBK" w:hint="eastAsia"/>
          <w:bCs/>
          <w:color w:val="000000"/>
          <w:sz w:val="24"/>
        </w:rPr>
        <w:t>此，对</w:t>
      </w:r>
      <w:r>
        <w:rPr>
          <w:rFonts w:eastAsia="方正仿宋_GBK" w:cs="方正仿宋_GBK" w:hint="eastAsia"/>
          <w:bCs/>
          <w:color w:val="000000"/>
          <w:sz w:val="24"/>
        </w:rPr>
        <w:t>ICU</w:t>
      </w:r>
      <w:r>
        <w:rPr>
          <w:rFonts w:eastAsia="方正仿宋_GBK" w:cs="方正仿宋_GBK" w:hint="eastAsia"/>
          <w:bCs/>
          <w:color w:val="000000"/>
          <w:sz w:val="24"/>
        </w:rPr>
        <w:t>患者</w:t>
      </w:r>
      <w:r>
        <w:rPr>
          <w:rFonts w:eastAsia="方正仿宋_GBK" w:cs="方正仿宋_GBK" w:hint="eastAsia"/>
          <w:bCs/>
          <w:color w:val="000000"/>
          <w:sz w:val="24"/>
        </w:rPr>
        <w:t>PI</w:t>
      </w:r>
      <w:r>
        <w:rPr>
          <w:rFonts w:eastAsia="方正仿宋_GBK" w:cs="方正仿宋_GBK" w:hint="eastAsia"/>
          <w:bCs/>
          <w:color w:val="000000"/>
          <w:sz w:val="24"/>
        </w:rPr>
        <w:t>风险进行早期、准确的预测，并据此采取针对性的预防措施，对于提升护理质量、改善患者结局、减轻医疗负担具有重大的临床价值和社会经济意义。</w:t>
      </w:r>
    </w:p>
    <w:p w:rsidR="0067585B" w:rsidRDefault="001234A7">
      <w:pPr>
        <w:spacing w:line="288" w:lineRule="auto"/>
        <w:ind w:firstLineChars="200" w:firstLine="480"/>
        <w:rPr>
          <w:rFonts w:eastAsia="方正仿宋_GBK" w:cs="方正仿宋_GBK"/>
          <w:bCs/>
          <w:color w:val="000000"/>
          <w:sz w:val="24"/>
        </w:rPr>
      </w:pPr>
      <w:r>
        <w:rPr>
          <w:rFonts w:eastAsia="方正仿宋_GBK" w:cs="方正仿宋_GBK" w:hint="eastAsia"/>
          <w:bCs/>
          <w:color w:val="000000"/>
          <w:sz w:val="24"/>
        </w:rPr>
        <w:t>目前临床广泛应用的</w:t>
      </w:r>
      <w:r>
        <w:rPr>
          <w:rFonts w:eastAsia="方正仿宋_GBK" w:cs="方正仿宋_GBK" w:hint="eastAsia"/>
          <w:bCs/>
          <w:color w:val="000000"/>
          <w:sz w:val="24"/>
        </w:rPr>
        <w:t>Braden</w:t>
      </w:r>
      <w:r>
        <w:rPr>
          <w:rFonts w:eastAsia="方正仿宋_GBK" w:cs="方正仿宋_GBK" w:hint="eastAsia"/>
          <w:bCs/>
          <w:color w:val="000000"/>
          <w:sz w:val="24"/>
        </w:rPr>
        <w:t>评分量表虽操作简便，但主要依赖主观判断。其在评估</w:t>
      </w:r>
      <w:r>
        <w:rPr>
          <w:rFonts w:eastAsia="方正仿宋_GBK" w:cs="方正仿宋_GBK" w:hint="eastAsia"/>
          <w:bCs/>
          <w:color w:val="000000"/>
          <w:sz w:val="24"/>
        </w:rPr>
        <w:t>ICU</w:t>
      </w:r>
      <w:r>
        <w:rPr>
          <w:rFonts w:eastAsia="方正仿宋_GBK" w:cs="方正仿宋_GBK" w:hint="eastAsia"/>
          <w:bCs/>
          <w:color w:val="000000"/>
          <w:sz w:val="24"/>
        </w:rPr>
        <w:t>这一特殊人群时，存在缺乏组织血流灌注状态、皮肤微循环改变等关键生理学参数支撑的局限，导致预测准确性不足</w:t>
      </w:r>
      <w:r>
        <w:rPr>
          <w:rFonts w:eastAsia="方正仿宋_GBK" w:cs="方正仿宋_GBK" w:hint="eastAsia"/>
          <w:bCs/>
          <w:color w:val="000000"/>
          <w:sz w:val="24"/>
        </w:rPr>
        <w:fldChar w:fldCharType="begin"/>
      </w:r>
      <w:r>
        <w:rPr>
          <w:rFonts w:eastAsia="方正仿宋_GBK" w:cs="方正仿宋_GBK" w:hint="eastAsia"/>
          <w:bCs/>
          <w:color w:val="000000"/>
          <w:sz w:val="24"/>
        </w:rPr>
        <w:instrText xml:space="preserve"> ADDIN EN.CITE &lt;EndNote&gt;&lt;Cite&gt;&lt;Author&gt;Wong&lt;/Author&gt;&lt;Year&gt;2023&lt;/Year&gt;&lt;RecNum&gt;925&lt;/RecNu</w:instrText>
      </w:r>
      <w:r>
        <w:rPr>
          <w:rFonts w:eastAsia="方正仿宋_GBK" w:cs="方正仿宋_GBK" w:hint="eastAsia"/>
          <w:bCs/>
          <w:color w:val="000000"/>
          <w:sz w:val="24"/>
        </w:rPr>
        <w:instrText>m&gt;&lt;DisplayText&gt;&lt;style face="superscript"&gt;[1]&lt;/style&gt;&lt;/DisplayText&gt;&lt;record&gt;&lt;rec-number&gt;925&lt;/rec-number&gt;&lt;foreign-keys&gt;&lt;key app="EN" db-id="st05ded26add29ep0vq59x0arv55sf0psrzs" timestamp="1749022218"&gt;925&lt;/key&gt;&lt;/foreign-keys&gt;&lt;ref-type name="Journal Article"&gt;1</w:instrText>
      </w:r>
      <w:r>
        <w:rPr>
          <w:rFonts w:eastAsia="方正仿宋_GBK" w:cs="方正仿宋_GBK" w:hint="eastAsia"/>
          <w:bCs/>
          <w:color w:val="000000"/>
          <w:sz w:val="24"/>
        </w:rPr>
        <w:instrText>7&lt;/ref-type&gt;&lt;contributors&gt;&lt;authors&gt;&lt;author&gt;Wong, Eileen&lt;/author&gt;&lt;author&gt;Visperas, Shirley&lt;/author&gt;&lt;author&gt;Choi, So Yung&lt;/author&gt;&lt;author&gt;Suapaia, Mahealani&lt;/author&gt;&lt;/authors&gt;&lt;/contributors&gt;&lt;titles&gt;&lt;title&gt;Tissue Perfusion and the Braden Scale as Predictors o</w:instrText>
      </w:r>
      <w:r>
        <w:rPr>
          <w:rFonts w:eastAsia="方正仿宋_GBK" w:cs="方正仿宋_GBK" w:hint="eastAsia"/>
          <w:bCs/>
          <w:color w:val="000000"/>
          <w:sz w:val="24"/>
        </w:rPr>
        <w:instrText>f Pressure Injury Risk in the Intensive Care Unit Patient&lt;/title&gt;&lt;secondary-title&gt;Journal of Acute Care Surgery&lt;/secondary-title&gt;&lt;/titles&gt;&lt;periodical&gt;&lt;full-title&gt;Journal of Acute Care Surgery&lt;/full-title&gt;&lt;/periodical&gt;&lt;pages&gt;112-117&lt;/pages&gt;&lt;volume&gt;13&lt;/volum</w:instrText>
      </w:r>
      <w:r>
        <w:rPr>
          <w:rFonts w:eastAsia="方正仿宋_GBK" w:cs="方正仿宋_GBK" w:hint="eastAsia"/>
          <w:bCs/>
          <w:color w:val="000000"/>
          <w:sz w:val="24"/>
        </w:rPr>
        <w:instrText>e&gt;&lt;number&gt;3&lt;/number&gt;&lt;dates&gt;&lt;year&gt;2023&lt;/year&gt;&lt;/dates&gt;&lt;isbn&gt;2288-5862&lt;/isbn&gt;&lt;urls&gt;&lt;/urls&gt;&lt;/record&gt;&lt;/Cite&gt;&lt;/EndNote&gt;</w:instrText>
      </w:r>
      <w:r>
        <w:rPr>
          <w:rFonts w:eastAsia="方正仿宋_GBK" w:cs="方正仿宋_GBK" w:hint="eastAsia"/>
          <w:bCs/>
          <w:color w:val="000000"/>
          <w:sz w:val="24"/>
        </w:rPr>
        <w:fldChar w:fldCharType="separate"/>
      </w:r>
      <w:r>
        <w:rPr>
          <w:rFonts w:eastAsia="方正仿宋_GBK" w:cs="方正仿宋_GBK" w:hint="eastAsia"/>
          <w:bCs/>
          <w:color w:val="000000"/>
          <w:sz w:val="24"/>
          <w:vertAlign w:val="superscript"/>
        </w:rPr>
        <w:t>[1]</w:t>
      </w:r>
      <w:r>
        <w:rPr>
          <w:rFonts w:eastAsia="方正仿宋_GBK" w:cs="方正仿宋_GBK" w:hint="eastAsia"/>
          <w:bCs/>
          <w:color w:val="000000"/>
          <w:sz w:val="24"/>
        </w:rPr>
        <w:fldChar w:fldCharType="end"/>
      </w:r>
      <w:r>
        <w:rPr>
          <w:rFonts w:eastAsia="方正仿宋_GBK" w:cs="方正仿宋_GBK" w:hint="eastAsia"/>
          <w:bCs/>
          <w:color w:val="000000"/>
          <w:sz w:val="24"/>
        </w:rPr>
        <w:t>。研究表明，皮下软组织在持续受压后，其微血管结构的变化会先于皮肤表层损伤出现</w:t>
      </w:r>
      <w:r>
        <w:rPr>
          <w:rFonts w:eastAsia="方正仿宋_GBK" w:cs="方正仿宋_GBK" w:hint="eastAsia"/>
          <w:bCs/>
          <w:color w:val="000000"/>
          <w:sz w:val="24"/>
        </w:rPr>
        <w:fldChar w:fldCharType="begin">
          <w:fldData xml:space="preserve">PEVuZE5vdGU+PENpdGU+PEF1dGhvcj5Qb3NuZXR0PC9BdXRob3I+PFllYXI+MjAyMzwvWWVhcj48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</w:fldData>
        </w:fldChar>
      </w:r>
      <w:r>
        <w:rPr>
          <w:rFonts w:eastAsia="方正仿宋_GBK" w:cs="方正仿宋_GBK" w:hint="eastAsia"/>
          <w:bCs/>
          <w:color w:val="000000"/>
          <w:sz w:val="24"/>
        </w:rPr>
        <w:instrText xml:space="preserve"> ADDIN EN.CITE </w:instrText>
      </w:r>
      <w:r>
        <w:rPr>
          <w:rFonts w:eastAsia="方正仿宋_GBK" w:cs="方正仿宋_GBK" w:hint="eastAsia"/>
          <w:bCs/>
          <w:color w:val="000000"/>
          <w:sz w:val="24"/>
        </w:rPr>
        <w:fldChar w:fldCharType="begin">
          <w:fldData xml:space="preserve">PEVuZE5vdGU+PENpdGU+PEF1dGhvcj5Qb3NuZXR0PC9BdXRob3I+PFllYXI+MjAyMzwvWWVhcj48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</w:fldData>
        </w:fldChar>
      </w:r>
      <w:r>
        <w:rPr>
          <w:rFonts w:eastAsia="方正仿宋_GBK" w:cs="方正仿宋_GBK" w:hint="eastAsia"/>
          <w:bCs/>
          <w:color w:val="000000"/>
          <w:sz w:val="24"/>
        </w:rPr>
        <w:instrText xml:space="preserve"> ADDIN EN.CITE.DATA </w:instrText>
      </w:r>
      <w:r>
        <w:rPr>
          <w:rFonts w:eastAsia="方正仿宋_GBK" w:cs="方正仿宋_GBK" w:hint="eastAsia"/>
          <w:bCs/>
          <w:color w:val="000000"/>
          <w:sz w:val="24"/>
        </w:rPr>
      </w:r>
      <w:r>
        <w:rPr>
          <w:rFonts w:eastAsia="方正仿宋_GBK" w:cs="方正仿宋_GBK" w:hint="eastAsia"/>
          <w:bCs/>
          <w:color w:val="000000"/>
          <w:sz w:val="24"/>
        </w:rPr>
        <w:fldChar w:fldCharType="end"/>
      </w:r>
      <w:r>
        <w:rPr>
          <w:rFonts w:eastAsia="方正仿宋_GBK" w:cs="方正仿宋_GBK" w:hint="eastAsia"/>
          <w:bCs/>
          <w:color w:val="000000"/>
          <w:sz w:val="24"/>
        </w:rPr>
      </w:r>
      <w:r>
        <w:rPr>
          <w:rFonts w:eastAsia="方正仿宋_GBK" w:cs="方正仿宋_GBK" w:hint="eastAsia"/>
          <w:bCs/>
          <w:color w:val="000000"/>
          <w:sz w:val="24"/>
        </w:rPr>
        <w:fldChar w:fldCharType="separate"/>
      </w:r>
      <w:r>
        <w:rPr>
          <w:rFonts w:eastAsia="方正仿宋_GBK" w:cs="方正仿宋_GBK" w:hint="eastAsia"/>
          <w:bCs/>
          <w:color w:val="000000"/>
          <w:sz w:val="24"/>
          <w:vertAlign w:val="superscript"/>
        </w:rPr>
        <w:t>[2,3]</w:t>
      </w:r>
      <w:r>
        <w:rPr>
          <w:rFonts w:eastAsia="方正仿宋_GBK" w:cs="方正仿宋_GBK" w:hint="eastAsia"/>
          <w:bCs/>
          <w:color w:val="000000"/>
          <w:sz w:val="24"/>
        </w:rPr>
        <w:fldChar w:fldCharType="end"/>
      </w:r>
      <w:r>
        <w:rPr>
          <w:rFonts w:eastAsia="方正仿宋_GBK" w:cs="方正仿宋_GBK" w:hint="eastAsia"/>
          <w:bCs/>
          <w:color w:val="000000"/>
          <w:sz w:val="24"/>
        </w:rPr>
        <w:t>，这为早期干预提供了关键窗口期。利用超声技术定量检测这些变化，有望显著提升</w:t>
      </w:r>
      <w:r>
        <w:rPr>
          <w:rFonts w:eastAsia="方正仿宋_GBK" w:cs="方正仿宋_GBK" w:hint="eastAsia"/>
          <w:bCs/>
          <w:color w:val="000000"/>
          <w:sz w:val="24"/>
        </w:rPr>
        <w:t>PI</w:t>
      </w:r>
      <w:r>
        <w:rPr>
          <w:rFonts w:eastAsia="方正仿宋_GBK" w:cs="方正仿宋_GBK" w:hint="eastAsia"/>
          <w:bCs/>
          <w:color w:val="000000"/>
          <w:sz w:val="24"/>
        </w:rPr>
        <w:t>风险的预警能力。随着便携式超声设备在临床的普及，尤其是床旁超声（</w:t>
      </w:r>
      <w:r>
        <w:rPr>
          <w:rFonts w:eastAsia="方正仿宋_GBK" w:cs="方正仿宋_GBK" w:hint="eastAsia"/>
          <w:bCs/>
          <w:color w:val="000000"/>
          <w:sz w:val="24"/>
        </w:rPr>
        <w:t>Point-of-Care</w:t>
      </w:r>
      <w:r>
        <w:rPr>
          <w:rFonts w:eastAsia="方正仿宋_GBK" w:cs="方正仿宋_GBK" w:hint="eastAsia"/>
          <w:bCs/>
          <w:color w:val="000000"/>
          <w:sz w:val="24"/>
        </w:rPr>
        <w:t xml:space="preserve"> </w:t>
      </w:r>
      <w:r>
        <w:rPr>
          <w:rFonts w:eastAsia="方正仿宋_GBK" w:cs="方正仿宋_GBK" w:hint="eastAsia"/>
          <w:bCs/>
          <w:color w:val="000000"/>
          <w:sz w:val="24"/>
        </w:rPr>
        <w:t>Ultrasound</w:t>
      </w:r>
      <w:r>
        <w:rPr>
          <w:rFonts w:eastAsia="方正仿宋_GBK" w:cs="方正仿宋_GBK" w:hint="eastAsia"/>
          <w:bCs/>
          <w:color w:val="000000"/>
          <w:sz w:val="24"/>
        </w:rPr>
        <w:t xml:space="preserve">, </w:t>
      </w:r>
      <w:r>
        <w:rPr>
          <w:rFonts w:eastAsia="方正仿宋_GBK" w:cs="方正仿宋_GBK" w:hint="eastAsia"/>
          <w:bCs/>
          <w:color w:val="000000"/>
          <w:sz w:val="24"/>
        </w:rPr>
        <w:t>PO</w:t>
      </w:r>
      <w:r>
        <w:rPr>
          <w:rFonts w:eastAsia="方正仿宋_GBK" w:cs="方正仿宋_GBK" w:hint="eastAsia"/>
          <w:bCs/>
          <w:color w:val="000000"/>
          <w:sz w:val="24"/>
        </w:rPr>
        <w:t>CUS</w:t>
      </w:r>
      <w:r>
        <w:rPr>
          <w:rFonts w:eastAsia="方正仿宋_GBK" w:cs="方正仿宋_GBK" w:hint="eastAsia"/>
          <w:bCs/>
          <w:color w:val="000000"/>
          <w:sz w:val="24"/>
        </w:rPr>
        <w:t>）技术的日益成熟，这种基于客观影像指标的早期</w:t>
      </w:r>
      <w:r>
        <w:rPr>
          <w:rFonts w:eastAsia="方正仿宋_GBK" w:cs="方正仿宋_GBK" w:hint="eastAsia"/>
          <w:bCs/>
          <w:color w:val="000000"/>
          <w:sz w:val="24"/>
        </w:rPr>
        <w:t>PI</w:t>
      </w:r>
      <w:r>
        <w:rPr>
          <w:rFonts w:eastAsia="方正仿宋_GBK" w:cs="方正仿宋_GBK" w:hint="eastAsia"/>
          <w:bCs/>
          <w:color w:val="000000"/>
          <w:sz w:val="24"/>
        </w:rPr>
        <w:t>风险评估方法正逐渐受到重视。</w:t>
      </w:r>
    </w:p>
    <w:p w:rsidR="0067585B" w:rsidRDefault="001234A7">
      <w:pPr>
        <w:spacing w:line="288" w:lineRule="auto"/>
        <w:ind w:firstLineChars="200" w:firstLine="480"/>
        <w:rPr>
          <w:rFonts w:eastAsia="方正仿宋_GBK" w:cs="方正仿宋_GBK"/>
          <w:b/>
          <w:color w:val="000000"/>
          <w:sz w:val="24"/>
        </w:rPr>
      </w:pPr>
      <w:r>
        <w:rPr>
          <w:rFonts w:eastAsia="方正仿宋_GBK" w:cs="方正仿宋_GBK" w:hint="eastAsia"/>
          <w:b/>
          <w:color w:val="000000"/>
          <w:sz w:val="24"/>
        </w:rPr>
        <w:lastRenderedPageBreak/>
        <w:t>1.2</w:t>
      </w:r>
      <w:r>
        <w:rPr>
          <w:rFonts w:eastAsia="方正仿宋_GBK" w:cs="方正仿宋_GBK" w:hint="eastAsia"/>
          <w:b/>
          <w:color w:val="000000"/>
          <w:sz w:val="24"/>
        </w:rPr>
        <w:t xml:space="preserve"> </w:t>
      </w:r>
      <w:r>
        <w:rPr>
          <w:rFonts w:eastAsia="方正仿宋_GBK" w:cs="方正仿宋_GBK" w:hint="eastAsia"/>
          <w:b/>
          <w:color w:val="000000"/>
          <w:sz w:val="24"/>
        </w:rPr>
        <w:t>国内外研究现状与发展动态分析</w:t>
      </w:r>
    </w:p>
    <w:p w:rsidR="0067585B" w:rsidRDefault="001234A7">
      <w:pPr>
        <w:spacing w:line="288" w:lineRule="auto"/>
        <w:ind w:firstLineChars="200" w:firstLine="480"/>
        <w:rPr>
          <w:rFonts w:eastAsia="方正仿宋_GBK" w:cs="方正仿宋_GBK"/>
          <w:b/>
          <w:color w:val="000000"/>
          <w:sz w:val="24"/>
        </w:rPr>
      </w:pPr>
      <w:r>
        <w:rPr>
          <w:rFonts w:eastAsia="方正仿宋_GBK" w:cs="方正仿宋_GBK" w:hint="eastAsia"/>
          <w:b/>
          <w:color w:val="000000"/>
          <w:sz w:val="24"/>
        </w:rPr>
        <w:t>1.2.1</w:t>
      </w:r>
      <w:r>
        <w:rPr>
          <w:rFonts w:eastAsia="方正仿宋_GBK" w:cs="方正仿宋_GBK" w:hint="eastAsia"/>
          <w:b/>
          <w:color w:val="000000"/>
          <w:sz w:val="24"/>
        </w:rPr>
        <w:t xml:space="preserve"> </w:t>
      </w:r>
      <w:r>
        <w:rPr>
          <w:rFonts w:eastAsia="方正仿宋_GBK" w:cs="方正仿宋_GBK" w:hint="eastAsia"/>
          <w:b/>
          <w:color w:val="000000"/>
          <w:sz w:val="24"/>
        </w:rPr>
        <w:t>Braden</w:t>
      </w:r>
      <w:r>
        <w:rPr>
          <w:rFonts w:eastAsia="方正仿宋_GBK" w:cs="方正仿宋_GBK" w:hint="eastAsia"/>
          <w:b/>
          <w:color w:val="000000"/>
          <w:sz w:val="24"/>
        </w:rPr>
        <w:t>评分在</w:t>
      </w:r>
      <w:r>
        <w:rPr>
          <w:rFonts w:eastAsia="方正仿宋_GBK" w:cs="方正仿宋_GBK" w:hint="eastAsia"/>
          <w:b/>
          <w:color w:val="000000"/>
          <w:sz w:val="24"/>
        </w:rPr>
        <w:t>ICU</w:t>
      </w:r>
      <w:r>
        <w:rPr>
          <w:rFonts w:eastAsia="方正仿宋_GBK" w:cs="方正仿宋_GBK" w:hint="eastAsia"/>
          <w:b/>
          <w:color w:val="000000"/>
          <w:sz w:val="24"/>
        </w:rPr>
        <w:t>患者压力性损伤预测中的局限性</w:t>
      </w:r>
    </w:p>
    <w:p w:rsidR="0067585B" w:rsidRDefault="001234A7">
      <w:pPr>
        <w:pStyle w:val="BodyText"/>
        <w:ind w:firstLineChars="200" w:firstLine="480"/>
        <w:rPr>
          <w:rFonts w:ascii="Times New Roman" w:eastAsia="方正仿宋_GBK" w:hAnsi="Times New Roman" w:cs="方正仿宋_GBK"/>
          <w:bCs/>
          <w:color w:val="000000"/>
          <w:sz w:val="24"/>
        </w:rPr>
      </w:pPr>
      <w:r>
        <w:rPr>
          <w:rFonts w:ascii="Times New Roman" w:eastAsia="方正仿宋_GBK" w:hAnsi="Times New Roman" w:cs="方正仿宋_GBK" w:hint="eastAsia"/>
          <w:bCs/>
          <w:color w:val="000000"/>
          <w:sz w:val="24"/>
        </w:rPr>
        <w:t>Braden</w:t>
      </w:r>
      <w:r>
        <w:rPr>
          <w:rFonts w:ascii="Times New Roman" w:eastAsia="方正仿宋_GBK" w:hAnsi="Times New Roman" w:cs="方正仿宋_GBK" w:hint="eastAsia"/>
          <w:bCs/>
          <w:color w:val="000000"/>
          <w:sz w:val="24"/>
        </w:rPr>
        <w:t>量表作为全球最常用的</w:t>
      </w:r>
      <w:r>
        <w:rPr>
          <w:rFonts w:ascii="Times New Roman" w:eastAsia="方正仿宋_GBK" w:hAnsi="Times New Roman" w:cs="方正仿宋_GBK" w:hint="eastAsia"/>
          <w:bCs/>
          <w:color w:val="000000"/>
          <w:sz w:val="24"/>
        </w:rPr>
        <w:t>PI</w:t>
      </w:r>
      <w:r>
        <w:rPr>
          <w:rFonts w:ascii="Times New Roman" w:eastAsia="方正仿宋_GBK" w:hAnsi="Times New Roman" w:cs="方正仿宋_GBK" w:hint="eastAsia"/>
          <w:bCs/>
          <w:color w:val="000000"/>
          <w:sz w:val="24"/>
        </w:rPr>
        <w:t>风险评估工具，在</w:t>
      </w:r>
      <w:r>
        <w:rPr>
          <w:rFonts w:ascii="Times New Roman" w:eastAsia="方正仿宋_GBK" w:hAnsi="Times New Roman" w:cs="方正仿宋_GBK" w:hint="eastAsia"/>
          <w:bCs/>
          <w:color w:val="000000"/>
          <w:sz w:val="24"/>
        </w:rPr>
        <w:t>ICU</w:t>
      </w:r>
      <w:r>
        <w:rPr>
          <w:rFonts w:ascii="Times New Roman" w:eastAsia="方正仿宋_GBK" w:hAnsi="Times New Roman" w:cs="方正仿宋_GBK" w:hint="eastAsia"/>
          <w:bCs/>
          <w:color w:val="000000"/>
          <w:sz w:val="24"/>
        </w:rPr>
        <w:t>患者中表现出显著的预测效能局限：</w:t>
      </w:r>
    </w:p>
    <w:p w:rsidR="0067585B" w:rsidRDefault="001234A7">
      <w:pPr>
        <w:pStyle w:val="BodyText"/>
        <w:ind w:firstLineChars="200" w:firstLine="480"/>
        <w:rPr>
          <w:rFonts w:ascii="Times New Roman" w:eastAsia="方正仿宋_GBK" w:hAnsi="Times New Roman" w:cs="方正仿宋_GBK"/>
          <w:bCs/>
          <w:color w:val="000000"/>
          <w:sz w:val="24"/>
        </w:rPr>
      </w:pPr>
      <w:r>
        <w:rPr>
          <w:rFonts w:ascii="Times New Roman" w:eastAsia="方正仿宋_GBK" w:hAnsi="Times New Roman" w:cs="方正仿宋_GBK" w:hint="eastAsia"/>
          <w:bCs/>
          <w:color w:val="000000"/>
          <w:sz w:val="24"/>
        </w:rPr>
        <w:t>（</w:t>
      </w:r>
      <w:r>
        <w:rPr>
          <w:rFonts w:ascii="Times New Roman" w:eastAsia="方正仿宋_GBK" w:hAnsi="Times New Roman" w:cs="方正仿宋_GBK" w:hint="eastAsia"/>
          <w:bCs/>
          <w:color w:val="000000"/>
          <w:sz w:val="24"/>
        </w:rPr>
        <w:t>1</w:t>
      </w:r>
      <w:r>
        <w:rPr>
          <w:rFonts w:ascii="Times New Roman" w:eastAsia="方正仿宋_GBK" w:hAnsi="Times New Roman" w:cs="方正仿宋_GBK" w:hint="eastAsia"/>
          <w:bCs/>
          <w:color w:val="000000"/>
          <w:sz w:val="24"/>
        </w:rPr>
        <w:t>）敏感性与特异性失衡：</w:t>
      </w:r>
    </w:p>
    <w:p w:rsidR="0067585B" w:rsidRDefault="001234A7">
      <w:pPr>
        <w:pStyle w:val="BodyText"/>
        <w:ind w:firstLineChars="200" w:firstLine="480"/>
        <w:rPr>
          <w:rFonts w:ascii="Times New Roman" w:eastAsia="方正仿宋_GBK" w:hAnsi="Times New Roman" w:cs="方正仿宋_GBK"/>
          <w:bCs/>
          <w:color w:val="000000"/>
          <w:sz w:val="24"/>
        </w:rPr>
      </w:pPr>
      <w:r>
        <w:rPr>
          <w:rFonts w:ascii="Times New Roman" w:eastAsia="方正仿宋_GBK" w:hAnsi="Times New Roman" w:cs="方正仿宋_GBK" w:hint="eastAsia"/>
          <w:bCs/>
          <w:color w:val="000000"/>
          <w:sz w:val="24"/>
        </w:rPr>
        <w:t>多项研究证实，</w:t>
      </w:r>
      <w:r>
        <w:rPr>
          <w:rFonts w:ascii="Times New Roman" w:eastAsia="方正仿宋_GBK" w:hAnsi="Times New Roman" w:cs="方正仿宋_GBK" w:hint="eastAsia"/>
          <w:bCs/>
          <w:color w:val="000000"/>
          <w:sz w:val="24"/>
        </w:rPr>
        <w:t>Braden</w:t>
      </w:r>
      <w:r>
        <w:rPr>
          <w:rFonts w:ascii="Times New Roman" w:eastAsia="方正仿宋_GBK" w:hAnsi="Times New Roman" w:cs="方正仿宋_GBK" w:hint="eastAsia"/>
          <w:bCs/>
          <w:color w:val="000000"/>
          <w:sz w:val="24"/>
        </w:rPr>
        <w:t>量表对</w:t>
      </w:r>
      <w:r>
        <w:rPr>
          <w:rFonts w:ascii="Times New Roman" w:eastAsia="方正仿宋_GBK" w:hAnsi="Times New Roman" w:cs="方正仿宋_GBK" w:hint="eastAsia"/>
          <w:bCs/>
          <w:color w:val="000000"/>
          <w:sz w:val="24"/>
        </w:rPr>
        <w:t>ICU</w:t>
      </w:r>
      <w:r>
        <w:rPr>
          <w:rFonts w:ascii="Times New Roman" w:eastAsia="方正仿宋_GBK" w:hAnsi="Times New Roman" w:cs="方正仿宋_GBK" w:hint="eastAsia"/>
          <w:bCs/>
          <w:color w:val="000000"/>
          <w:sz w:val="24"/>
        </w:rPr>
        <w:t>患者的</w:t>
      </w:r>
      <w:r>
        <w:rPr>
          <w:rFonts w:ascii="Times New Roman" w:eastAsia="方正仿宋_GBK" w:hAnsi="Times New Roman" w:cs="方正仿宋_GBK" w:hint="eastAsia"/>
          <w:bCs/>
          <w:color w:val="000000"/>
          <w:sz w:val="24"/>
        </w:rPr>
        <w:t>PI</w:t>
      </w:r>
      <w:r>
        <w:rPr>
          <w:rFonts w:ascii="Times New Roman" w:eastAsia="方正仿宋_GBK" w:hAnsi="Times New Roman" w:cs="方正仿宋_GBK" w:hint="eastAsia"/>
          <w:bCs/>
          <w:color w:val="000000"/>
          <w:sz w:val="24"/>
        </w:rPr>
        <w:t>风险敏感性较高（</w:t>
      </w:r>
      <w:r>
        <w:rPr>
          <w:rFonts w:ascii="Times New Roman" w:eastAsia="方正仿宋_GBK" w:hAnsi="Times New Roman" w:cs="方正仿宋_GBK" w:hint="eastAsia"/>
          <w:bCs/>
          <w:color w:val="000000"/>
          <w:sz w:val="24"/>
        </w:rPr>
        <w:t>0.87</w:t>
      </w:r>
      <w:r>
        <w:rPr>
          <w:rFonts w:ascii="Times New Roman" w:eastAsia="方正仿宋_GBK" w:hAnsi="Times New Roman" w:cs="方正仿宋_GBK" w:hint="eastAsia"/>
          <w:bCs/>
          <w:color w:val="000000"/>
          <w:sz w:val="24"/>
        </w:rPr>
        <w:t>–</w:t>
      </w:r>
      <w:r>
        <w:rPr>
          <w:rFonts w:ascii="Times New Roman" w:eastAsia="方正仿宋_GBK" w:hAnsi="Times New Roman" w:cs="方正仿宋_GBK" w:hint="eastAsia"/>
          <w:bCs/>
          <w:color w:val="000000"/>
          <w:sz w:val="24"/>
        </w:rPr>
        <w:t>0.95</w:t>
      </w:r>
      <w:r>
        <w:rPr>
          <w:rFonts w:ascii="Times New Roman" w:eastAsia="方正仿宋_GBK" w:hAnsi="Times New Roman" w:cs="方正仿宋_GBK" w:hint="eastAsia"/>
          <w:bCs/>
          <w:color w:val="000000"/>
          <w:sz w:val="24"/>
        </w:rPr>
        <w:t>），但特异性极低（</w:t>
      </w:r>
      <w:r>
        <w:rPr>
          <w:rFonts w:ascii="Times New Roman" w:eastAsia="方正仿宋_GBK" w:hAnsi="Times New Roman" w:cs="方正仿宋_GBK" w:hint="eastAsia"/>
          <w:bCs/>
          <w:color w:val="000000"/>
          <w:sz w:val="24"/>
        </w:rPr>
        <w:t>0.06</w:t>
      </w:r>
      <w:r>
        <w:rPr>
          <w:rFonts w:ascii="Times New Roman" w:eastAsia="方正仿宋_GBK" w:hAnsi="Times New Roman" w:cs="方正仿宋_GBK" w:hint="eastAsia"/>
          <w:bCs/>
          <w:color w:val="000000"/>
          <w:sz w:val="24"/>
        </w:rPr>
        <w:t>–</w:t>
      </w:r>
      <w:r>
        <w:rPr>
          <w:rFonts w:ascii="Times New Roman" w:eastAsia="方正仿宋_GBK" w:hAnsi="Times New Roman" w:cs="方正仿宋_GBK" w:hint="eastAsia"/>
          <w:bCs/>
          <w:color w:val="000000"/>
          <w:sz w:val="24"/>
        </w:rPr>
        <w:t>0.28</w:t>
      </w:r>
      <w:r>
        <w:rPr>
          <w:rFonts w:ascii="Times New Roman" w:eastAsia="方正仿宋_GBK" w:hAnsi="Times New Roman" w:cs="方正仿宋_GBK" w:hint="eastAsia"/>
          <w:bCs/>
          <w:color w:val="000000"/>
          <w:sz w:val="24"/>
        </w:rPr>
        <w:t>），导致假阳性率过高</w:t>
      </w:r>
      <w:r>
        <w:rPr>
          <w:rFonts w:ascii="Times New Roman" w:eastAsia="方正仿宋_GBK" w:hAnsi="Times New Roman" w:cs="方正仿宋_GBK" w:hint="eastAsia"/>
          <w:bCs/>
          <w:color w:val="000000"/>
          <w:sz w:val="24"/>
        </w:rPr>
        <w:fldChar w:fldCharType="begin">
          <w:fldData xml:space="preserve">PEVuZE5vdGU+PENpdGU+PEF1dGhvcj5IeXVuPC9BdXRob3I+PFllYXI+MjAxMzwvWWVhcj48UmVj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==
</w:fldData>
        </w:fldChar>
      </w:r>
      <w:r>
        <w:rPr>
          <w:rFonts w:ascii="Times New Roman" w:eastAsia="方正仿宋_GBK" w:hAnsi="Times New Roman" w:cs="方正仿宋_GBK" w:hint="eastAsia"/>
          <w:bCs/>
          <w:color w:val="000000"/>
          <w:sz w:val="24"/>
        </w:rPr>
        <w:instrText xml:space="preserve"> ADDIN EN.CITE </w:instrText>
      </w:r>
      <w:r>
        <w:rPr>
          <w:rFonts w:ascii="Times New Roman" w:eastAsia="方正仿宋_GBK" w:hAnsi="Times New Roman" w:cs="方正仿宋_GBK" w:hint="eastAsia"/>
          <w:bCs/>
          <w:color w:val="000000"/>
          <w:sz w:val="24"/>
        </w:rPr>
        <w:fldChar w:fldCharType="begin">
          <w:fldData xml:space="preserve">PEVuZE5vdGU+PENpdGU+PEF1dGhvcj5IeXVuPC9BdXRob3I+PFllYXI+MjAxMzwvWWVhcj48UmVj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==
</w:fldData>
        </w:fldChar>
      </w:r>
      <w:r>
        <w:rPr>
          <w:rFonts w:ascii="Times New Roman" w:eastAsia="方正仿宋_GBK" w:hAnsi="Times New Roman" w:cs="方正仿宋_GBK" w:hint="eastAsia"/>
          <w:bCs/>
          <w:color w:val="000000"/>
          <w:sz w:val="24"/>
        </w:rPr>
        <w:instrText xml:space="preserve"> ADDIN EN.CITE.DATA </w:instrText>
      </w:r>
      <w:r>
        <w:rPr>
          <w:rFonts w:ascii="Times New Roman" w:eastAsia="方正仿宋_GBK" w:hAnsi="Times New Roman" w:cs="方正仿宋_GBK" w:hint="eastAsia"/>
          <w:bCs/>
          <w:color w:val="000000"/>
          <w:sz w:val="24"/>
        </w:rPr>
      </w:r>
      <w:r>
        <w:rPr>
          <w:rFonts w:ascii="Times New Roman" w:eastAsia="方正仿宋_GBK" w:hAnsi="Times New Roman" w:cs="方正仿宋_GBK" w:hint="eastAsia"/>
          <w:bCs/>
          <w:color w:val="000000"/>
          <w:sz w:val="24"/>
        </w:rPr>
        <w:fldChar w:fldCharType="end"/>
      </w:r>
      <w:r>
        <w:rPr>
          <w:rFonts w:ascii="Times New Roman" w:eastAsia="方正仿宋_GBK" w:hAnsi="Times New Roman" w:cs="方正仿宋_GBK" w:hint="eastAsia"/>
          <w:bCs/>
          <w:color w:val="000000"/>
          <w:sz w:val="24"/>
        </w:rPr>
      </w:r>
      <w:r>
        <w:rPr>
          <w:rFonts w:ascii="Times New Roman" w:eastAsia="方正仿宋_GBK" w:hAnsi="Times New Roman" w:cs="方正仿宋_GBK" w:hint="eastAsia"/>
          <w:bCs/>
          <w:color w:val="000000"/>
          <w:sz w:val="24"/>
        </w:rPr>
        <w:fldChar w:fldCharType="separate"/>
      </w:r>
      <w:r>
        <w:rPr>
          <w:rFonts w:ascii="Times New Roman" w:eastAsia="方正仿宋_GBK" w:hAnsi="Times New Roman" w:cs="方正仿宋_GBK" w:hint="eastAsia"/>
          <w:bCs/>
          <w:color w:val="000000"/>
          <w:sz w:val="24"/>
          <w:vertAlign w:val="superscript"/>
        </w:rPr>
        <w:t>[4,5]</w:t>
      </w:r>
      <w:r>
        <w:rPr>
          <w:rFonts w:ascii="Times New Roman" w:eastAsia="方正仿宋_GBK" w:hAnsi="Times New Roman" w:cs="方正仿宋_GBK" w:hint="eastAsia"/>
          <w:bCs/>
          <w:color w:val="000000"/>
          <w:sz w:val="24"/>
        </w:rPr>
        <w:fldChar w:fldCharType="end"/>
      </w:r>
      <w:r>
        <w:rPr>
          <w:rFonts w:ascii="Times New Roman" w:eastAsia="方正仿宋_GBK" w:hAnsi="Times New Roman" w:cs="方正仿宋_GBK" w:hint="eastAsia"/>
          <w:bCs/>
          <w:color w:val="000000"/>
          <w:sz w:val="24"/>
        </w:rPr>
        <w:t>。</w:t>
      </w:r>
    </w:p>
    <w:p w:rsidR="0067585B" w:rsidRDefault="001234A7">
      <w:pPr>
        <w:pStyle w:val="BodyText"/>
        <w:ind w:firstLine="480"/>
        <w:rPr>
          <w:rFonts w:ascii="Times New Roman" w:eastAsia="方正仿宋_GBK" w:hAnsi="Times New Roman" w:cs="方正仿宋_GBK"/>
          <w:bCs/>
          <w:color w:val="000000"/>
          <w:sz w:val="24"/>
        </w:rPr>
      </w:pPr>
      <w:r>
        <w:rPr>
          <w:rFonts w:ascii="Times New Roman" w:eastAsia="方正仿宋_GBK" w:hAnsi="Times New Roman" w:cs="方正仿宋_GBK" w:hint="eastAsia"/>
          <w:bCs/>
          <w:color w:val="000000"/>
          <w:sz w:val="24"/>
        </w:rPr>
        <w:t>（</w:t>
      </w:r>
      <w:r>
        <w:rPr>
          <w:rFonts w:ascii="Times New Roman" w:eastAsia="方正仿宋_GBK" w:hAnsi="Times New Roman" w:cs="方正仿宋_GBK" w:hint="eastAsia"/>
          <w:bCs/>
          <w:color w:val="000000"/>
          <w:sz w:val="24"/>
        </w:rPr>
        <w:t>2</w:t>
      </w:r>
      <w:r>
        <w:rPr>
          <w:rFonts w:ascii="Times New Roman" w:eastAsia="方正仿宋_GBK" w:hAnsi="Times New Roman" w:cs="方正仿宋_GBK" w:hint="eastAsia"/>
          <w:bCs/>
          <w:color w:val="000000"/>
          <w:sz w:val="24"/>
        </w:rPr>
        <w:t>）预测精度不足：</w:t>
      </w:r>
    </w:p>
    <w:p w:rsidR="0067585B" w:rsidRDefault="001234A7">
      <w:pPr>
        <w:pStyle w:val="BodyText"/>
        <w:ind w:firstLine="480"/>
        <w:rPr>
          <w:rFonts w:ascii="Times New Roman" w:eastAsia="方正仿宋_GBK" w:hAnsi="Times New Roman" w:cs="方正仿宋_GBK"/>
          <w:bCs/>
          <w:color w:val="000000"/>
          <w:sz w:val="24"/>
        </w:rPr>
      </w:pPr>
      <w:r>
        <w:rPr>
          <w:rFonts w:ascii="Times New Roman" w:eastAsia="方正仿宋_GBK" w:hAnsi="Times New Roman" w:cs="方正仿宋_GBK" w:hint="eastAsia"/>
          <w:bCs/>
          <w:color w:val="000000"/>
          <w:sz w:val="24"/>
        </w:rPr>
        <w:t>一项</w:t>
      </w:r>
      <w:r>
        <w:rPr>
          <w:rFonts w:ascii="Times New Roman" w:eastAsia="方正仿宋_GBK" w:hAnsi="Times New Roman" w:cs="方正仿宋_GBK" w:hint="eastAsia"/>
          <w:bCs/>
          <w:color w:val="000000"/>
          <w:sz w:val="24"/>
        </w:rPr>
        <w:t>meta</w:t>
      </w:r>
      <w:r>
        <w:rPr>
          <w:rFonts w:ascii="Times New Roman" w:eastAsia="方正仿宋_GBK" w:hAnsi="Times New Roman" w:cs="方正仿宋_GBK" w:hint="eastAsia"/>
          <w:bCs/>
          <w:color w:val="000000"/>
          <w:sz w:val="24"/>
        </w:rPr>
        <w:t>分析（</w:t>
      </w:r>
      <w:r>
        <w:rPr>
          <w:rFonts w:ascii="Times New Roman" w:eastAsia="方正仿宋_GBK" w:hAnsi="Times New Roman" w:cs="方正仿宋_GBK" w:hint="eastAsia"/>
          <w:bCs/>
          <w:color w:val="000000"/>
          <w:sz w:val="24"/>
        </w:rPr>
        <w:t>10,044</w:t>
      </w:r>
      <w:r>
        <w:rPr>
          <w:rFonts w:ascii="Times New Roman" w:eastAsia="方正仿宋_GBK" w:hAnsi="Times New Roman" w:cs="方正仿宋_GBK" w:hint="eastAsia"/>
          <w:bCs/>
          <w:color w:val="000000"/>
          <w:sz w:val="24"/>
        </w:rPr>
        <w:t>例患者）表明，</w:t>
      </w:r>
      <w:r>
        <w:rPr>
          <w:rFonts w:ascii="Times New Roman" w:eastAsia="方正仿宋_GBK" w:hAnsi="Times New Roman" w:cs="方正仿宋_GBK" w:hint="eastAsia"/>
          <w:bCs/>
          <w:color w:val="000000"/>
          <w:sz w:val="24"/>
        </w:rPr>
        <w:t>Braden</w:t>
      </w:r>
      <w:r>
        <w:rPr>
          <w:rFonts w:ascii="Times New Roman" w:eastAsia="方正仿宋_GBK" w:hAnsi="Times New Roman" w:cs="方正仿宋_GBK" w:hint="eastAsia"/>
          <w:bCs/>
          <w:color w:val="000000"/>
          <w:sz w:val="24"/>
        </w:rPr>
        <w:t>量表在</w:t>
      </w:r>
      <w:r>
        <w:rPr>
          <w:rFonts w:ascii="Times New Roman" w:eastAsia="方正仿宋_GBK" w:hAnsi="Times New Roman" w:cs="方正仿宋_GBK" w:hint="eastAsia"/>
          <w:bCs/>
          <w:color w:val="000000"/>
          <w:sz w:val="24"/>
        </w:rPr>
        <w:t>ICU</w:t>
      </w:r>
      <w:r>
        <w:rPr>
          <w:rFonts w:ascii="Times New Roman" w:eastAsia="方正仿宋_GBK" w:hAnsi="Times New Roman" w:cs="方正仿宋_GBK" w:hint="eastAsia"/>
          <w:bCs/>
          <w:color w:val="000000"/>
          <w:sz w:val="24"/>
        </w:rPr>
        <w:t>人群中的汇总</w:t>
      </w:r>
      <w:r>
        <w:rPr>
          <w:rFonts w:ascii="Times New Roman" w:eastAsia="方正仿宋_GBK" w:hAnsi="Times New Roman" w:cs="方正仿宋_GBK" w:hint="eastAsia"/>
          <w:bCs/>
          <w:color w:val="000000"/>
          <w:sz w:val="24"/>
        </w:rPr>
        <w:t>AUC</w:t>
      </w:r>
      <w:r>
        <w:rPr>
          <w:rFonts w:ascii="Times New Roman" w:eastAsia="方正仿宋_GBK" w:hAnsi="Times New Roman" w:cs="方正仿宋_GBK" w:hint="eastAsia"/>
          <w:bCs/>
          <w:color w:val="000000"/>
          <w:sz w:val="24"/>
        </w:rPr>
        <w:t>（</w:t>
      </w:r>
      <w:r>
        <w:rPr>
          <w:rFonts w:ascii="Times New Roman" w:eastAsia="方正仿宋_GBK" w:hAnsi="Times New Roman" w:cs="方正仿宋_GBK" w:hint="eastAsia"/>
          <w:bCs/>
          <w:color w:val="000000"/>
          <w:sz w:val="24"/>
        </w:rPr>
        <w:t>Area Under the Curve</w:t>
      </w:r>
      <w:r>
        <w:rPr>
          <w:rFonts w:ascii="Times New Roman" w:eastAsia="方正仿宋_GBK" w:hAnsi="Times New Roman" w:cs="方正仿宋_GBK" w:hint="eastAsia"/>
          <w:bCs/>
          <w:color w:val="000000"/>
          <w:sz w:val="24"/>
        </w:rPr>
        <w:t>）</w:t>
      </w:r>
      <w:r>
        <w:rPr>
          <w:rFonts w:ascii="Times New Roman" w:eastAsia="方正仿宋_GBK" w:hAnsi="Times New Roman" w:cs="方正仿宋_GBK" w:hint="eastAsia"/>
          <w:bCs/>
          <w:color w:val="000000"/>
          <w:sz w:val="24"/>
        </w:rPr>
        <w:t>为</w:t>
      </w:r>
      <w:r>
        <w:rPr>
          <w:rFonts w:ascii="Times New Roman" w:eastAsia="方正仿宋_GBK" w:hAnsi="Times New Roman" w:cs="方正仿宋_GBK" w:hint="eastAsia"/>
          <w:bCs/>
          <w:color w:val="000000"/>
          <w:sz w:val="24"/>
        </w:rPr>
        <w:t>0.78</w:t>
      </w:r>
      <w:r>
        <w:rPr>
          <w:rFonts w:ascii="Times New Roman" w:eastAsia="方正仿宋_GBK" w:hAnsi="Times New Roman" w:cs="方正仿宋_GBK" w:hint="eastAsia"/>
          <w:bCs/>
          <w:color w:val="000000"/>
          <w:sz w:val="24"/>
        </w:rPr>
        <w:t>（</w:t>
      </w:r>
      <w:r>
        <w:rPr>
          <w:rFonts w:ascii="Times New Roman" w:eastAsia="方正仿宋_GBK" w:hAnsi="Times New Roman" w:cs="方正仿宋_GBK" w:hint="eastAsia"/>
          <w:bCs/>
          <w:color w:val="000000"/>
          <w:sz w:val="24"/>
        </w:rPr>
        <w:t>95%CI:</w:t>
      </w:r>
      <w:r>
        <w:rPr>
          <w:rFonts w:ascii="Times New Roman" w:eastAsia="方正仿宋_GBK" w:hAnsi="Times New Roman" w:cs="方正仿宋_GBK" w:hint="eastAsia"/>
          <w:bCs/>
          <w:color w:val="000000"/>
          <w:sz w:val="24"/>
        </w:rPr>
        <w:t xml:space="preserve"> </w:t>
      </w:r>
      <w:r>
        <w:rPr>
          <w:rFonts w:ascii="Times New Roman" w:eastAsia="方正仿宋_GBK" w:hAnsi="Times New Roman" w:cs="方正仿宋_GBK" w:hint="eastAsia"/>
          <w:bCs/>
          <w:color w:val="000000"/>
          <w:sz w:val="24"/>
        </w:rPr>
        <w:t>0.72</w:t>
      </w:r>
      <w:r>
        <w:rPr>
          <w:rFonts w:ascii="Times New Roman" w:eastAsia="方正仿宋_GBK" w:hAnsi="Times New Roman" w:cs="方正仿宋_GBK" w:hint="eastAsia"/>
          <w:bCs/>
          <w:color w:val="000000"/>
          <w:sz w:val="24"/>
        </w:rPr>
        <w:t>–</w:t>
      </w:r>
      <w:r>
        <w:rPr>
          <w:rFonts w:ascii="Times New Roman" w:eastAsia="方正仿宋_GBK" w:hAnsi="Times New Roman" w:cs="方正仿宋_GBK" w:hint="eastAsia"/>
          <w:bCs/>
          <w:color w:val="000000"/>
          <w:sz w:val="24"/>
        </w:rPr>
        <w:t>0.85</w:t>
      </w:r>
      <w:r>
        <w:rPr>
          <w:rFonts w:ascii="Times New Roman" w:eastAsia="方正仿宋_GBK" w:hAnsi="Times New Roman" w:cs="方正仿宋_GBK" w:hint="eastAsia"/>
          <w:bCs/>
          <w:color w:val="000000"/>
          <w:sz w:val="24"/>
        </w:rPr>
        <w:t>），属中等预测效能，且存在显著异质性（</w:t>
      </w:r>
      <w:r>
        <w:rPr>
          <w:rFonts w:ascii="Times New Roman" w:eastAsia="方正仿宋_GBK" w:hAnsi="Times New Roman" w:cs="方正仿宋_GBK" w:hint="eastAsia"/>
          <w:bCs/>
          <w:color w:val="000000"/>
          <w:sz w:val="24"/>
        </w:rPr>
        <w:t>I</w:t>
      </w:r>
      <w:r>
        <w:rPr>
          <w:rFonts w:ascii="Times New Roman" w:eastAsia="方正仿宋_GBK" w:hAnsi="Times New Roman" w:cs="Cambria"/>
          <w:bCs/>
          <w:color w:val="000000"/>
          <w:sz w:val="24"/>
        </w:rPr>
        <w:t>²</w:t>
      </w:r>
      <w:r>
        <w:rPr>
          <w:rFonts w:ascii="Times New Roman" w:eastAsia="方正仿宋_GBK" w:hAnsi="Times New Roman" w:cs="方正仿宋_GBK" w:hint="eastAsia"/>
          <w:bCs/>
          <w:color w:val="000000"/>
          <w:sz w:val="24"/>
        </w:rPr>
        <w:t>&gt;94%</w:t>
      </w:r>
      <w:r>
        <w:rPr>
          <w:rFonts w:ascii="Times New Roman" w:eastAsia="方正仿宋_GBK" w:hAnsi="Times New Roman" w:cs="方正仿宋_GBK" w:hint="eastAsia"/>
          <w:bCs/>
          <w:color w:val="000000"/>
          <w:sz w:val="24"/>
        </w:rPr>
        <w:t>）</w:t>
      </w:r>
      <w:r>
        <w:rPr>
          <w:rFonts w:ascii="Times New Roman" w:eastAsia="方正仿宋_GBK" w:hAnsi="Times New Roman" w:cs="方正仿宋_GBK" w:hint="eastAsia"/>
          <w:bCs/>
          <w:color w:val="000000"/>
          <w:sz w:val="24"/>
        </w:rPr>
        <w:fldChar w:fldCharType="begin">
          <w:fldData xml:space="preserve">PEVuZE5vdGU+PENpdGU+PEF1dGhvcj5XZWk8L0F1dGhvcj48WWVhcj4yMDIwPC9ZZWFyPjxSZWNO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</w:fldData>
        </w:fldChar>
      </w:r>
      <w:r>
        <w:rPr>
          <w:rFonts w:ascii="Times New Roman" w:eastAsia="方正仿宋_GBK" w:hAnsi="Times New Roman" w:cs="方正仿宋_GBK" w:hint="eastAsia"/>
          <w:bCs/>
          <w:color w:val="000000"/>
          <w:sz w:val="24"/>
        </w:rPr>
        <w:instrText xml:space="preserve"> ADDIN EN.CITE </w:instrText>
      </w:r>
      <w:r>
        <w:rPr>
          <w:rFonts w:ascii="Times New Roman" w:eastAsia="方正仿宋_GBK" w:hAnsi="Times New Roman" w:cs="方正仿宋_GBK" w:hint="eastAsia"/>
          <w:bCs/>
          <w:color w:val="000000"/>
          <w:sz w:val="24"/>
        </w:rPr>
        <w:fldChar w:fldCharType="begin">
          <w:fldData xml:space="preserve">PEVuZE5vdGU+PENpdGU+PEF1dGhvcj5XZWk8L0F1dGhvcj48WWVhcj4yMDIwPC9ZZWFyPjxSZWNO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</w:fldData>
        </w:fldChar>
      </w:r>
      <w:r>
        <w:rPr>
          <w:rFonts w:ascii="Times New Roman" w:eastAsia="方正仿宋_GBK" w:hAnsi="Times New Roman" w:cs="方正仿宋_GBK" w:hint="eastAsia"/>
          <w:bCs/>
          <w:color w:val="000000"/>
          <w:sz w:val="24"/>
        </w:rPr>
        <w:instrText xml:space="preserve"> ADDIN EN.CITE.DATA </w:instrText>
      </w:r>
      <w:r>
        <w:rPr>
          <w:rFonts w:ascii="Times New Roman" w:eastAsia="方正仿宋_GBK" w:hAnsi="Times New Roman" w:cs="方正仿宋_GBK" w:hint="eastAsia"/>
          <w:bCs/>
          <w:color w:val="000000"/>
          <w:sz w:val="24"/>
        </w:rPr>
      </w:r>
      <w:r>
        <w:rPr>
          <w:rFonts w:ascii="Times New Roman" w:eastAsia="方正仿宋_GBK" w:hAnsi="Times New Roman" w:cs="方正仿宋_GBK" w:hint="eastAsia"/>
          <w:bCs/>
          <w:color w:val="000000"/>
          <w:sz w:val="24"/>
        </w:rPr>
        <w:fldChar w:fldCharType="end"/>
      </w:r>
      <w:r>
        <w:rPr>
          <w:rFonts w:ascii="Times New Roman" w:eastAsia="方正仿宋_GBK" w:hAnsi="Times New Roman" w:cs="方正仿宋_GBK" w:hint="eastAsia"/>
          <w:bCs/>
          <w:color w:val="000000"/>
          <w:sz w:val="24"/>
        </w:rPr>
      </w:r>
      <w:r>
        <w:rPr>
          <w:rFonts w:ascii="Times New Roman" w:eastAsia="方正仿宋_GBK" w:hAnsi="Times New Roman" w:cs="方正仿宋_GBK" w:hint="eastAsia"/>
          <w:bCs/>
          <w:color w:val="000000"/>
          <w:sz w:val="24"/>
        </w:rPr>
        <w:fldChar w:fldCharType="separate"/>
      </w:r>
      <w:r>
        <w:rPr>
          <w:rFonts w:ascii="Times New Roman" w:eastAsia="方正仿宋_GBK" w:hAnsi="Times New Roman" w:cs="方正仿宋_GBK" w:hint="eastAsia"/>
          <w:bCs/>
          <w:color w:val="000000"/>
          <w:sz w:val="24"/>
          <w:vertAlign w:val="superscript"/>
        </w:rPr>
        <w:t>[5]</w:t>
      </w:r>
      <w:r>
        <w:rPr>
          <w:rFonts w:ascii="Times New Roman" w:eastAsia="方正仿宋_GBK" w:hAnsi="Times New Roman" w:cs="方正仿宋_GBK" w:hint="eastAsia"/>
          <w:bCs/>
          <w:color w:val="000000"/>
          <w:sz w:val="24"/>
        </w:rPr>
        <w:fldChar w:fldCharType="end"/>
      </w:r>
      <w:r>
        <w:rPr>
          <w:rFonts w:ascii="Times New Roman" w:eastAsia="方正仿宋_GBK" w:hAnsi="Times New Roman" w:cs="方正仿宋_GBK" w:hint="eastAsia"/>
          <w:bCs/>
          <w:color w:val="000000"/>
          <w:sz w:val="24"/>
        </w:rPr>
        <w:t>。另一项多中心研究（</w:t>
      </w:r>
      <w:r>
        <w:rPr>
          <w:rFonts w:ascii="Times New Roman" w:eastAsia="方正仿宋_GBK" w:hAnsi="Times New Roman" w:cs="方正仿宋_GBK" w:hint="eastAsia"/>
          <w:bCs/>
          <w:color w:val="000000"/>
          <w:sz w:val="24"/>
        </w:rPr>
        <w:t>49,326</w:t>
      </w:r>
      <w:r>
        <w:rPr>
          <w:rFonts w:ascii="Times New Roman" w:eastAsia="方正仿宋_GBK" w:hAnsi="Times New Roman" w:cs="方正仿宋_GBK" w:hint="eastAsia"/>
          <w:bCs/>
          <w:color w:val="000000"/>
          <w:sz w:val="24"/>
        </w:rPr>
        <w:t>例）报告</w:t>
      </w:r>
      <w:r>
        <w:rPr>
          <w:rFonts w:ascii="Times New Roman" w:eastAsia="方正仿宋_GBK" w:hAnsi="Times New Roman" w:cs="方正仿宋_GBK" w:hint="eastAsia"/>
          <w:bCs/>
          <w:color w:val="000000"/>
          <w:sz w:val="24"/>
        </w:rPr>
        <w:t>AUC</w:t>
      </w:r>
      <w:r>
        <w:rPr>
          <w:rFonts w:ascii="Times New Roman" w:eastAsia="方正仿宋_GBK" w:hAnsi="Times New Roman" w:cs="方正仿宋_GBK" w:hint="eastAsia"/>
          <w:bCs/>
          <w:color w:val="000000"/>
          <w:sz w:val="24"/>
        </w:rPr>
        <w:t>为</w:t>
      </w:r>
      <w:r>
        <w:rPr>
          <w:rFonts w:ascii="Times New Roman" w:eastAsia="方正仿宋_GBK" w:hAnsi="Times New Roman" w:cs="方正仿宋_GBK" w:hint="eastAsia"/>
          <w:bCs/>
          <w:color w:val="000000"/>
          <w:sz w:val="24"/>
        </w:rPr>
        <w:t>0.82</w:t>
      </w:r>
      <w:r>
        <w:rPr>
          <w:rFonts w:ascii="Times New Roman" w:eastAsia="方正仿宋_GBK" w:hAnsi="Times New Roman" w:cs="方正仿宋_GBK" w:hint="eastAsia"/>
          <w:bCs/>
          <w:color w:val="000000"/>
          <w:sz w:val="24"/>
        </w:rPr>
        <w:t>，但亚组分析揭示其在</w:t>
      </w:r>
      <w:r>
        <w:rPr>
          <w:rFonts w:ascii="Times New Roman" w:eastAsia="方正仿宋_GBK" w:hAnsi="Times New Roman" w:cs="方正仿宋_GBK" w:hint="eastAsia"/>
          <w:bCs/>
          <w:color w:val="000000"/>
          <w:sz w:val="24"/>
        </w:rPr>
        <w:t>ICU</w:t>
      </w:r>
      <w:r>
        <w:rPr>
          <w:rFonts w:ascii="Times New Roman" w:eastAsia="方正仿宋_GBK" w:hAnsi="Times New Roman" w:cs="方正仿宋_GBK" w:hint="eastAsia"/>
          <w:bCs/>
          <w:color w:val="000000"/>
          <w:sz w:val="24"/>
        </w:rPr>
        <w:t>环境的表现明显弱于普通病房</w:t>
      </w:r>
      <w:r>
        <w:rPr>
          <w:rFonts w:ascii="Times New Roman" w:eastAsia="方正仿宋_GBK" w:hAnsi="Times New Roman" w:cs="方正仿宋_GBK" w:hint="eastAsia"/>
          <w:bCs/>
          <w:color w:val="000000"/>
          <w:sz w:val="24"/>
        </w:rPr>
        <w:fldChar w:fldCharType="begin">
          <w:fldData xml:space="preserve">PEVuZE5vdGU+PENpdGU+PEF1dGhvcj5IdWFuZzwvQXV0aG9yPjxZZWFyPjIwMjE8L1llYXI+PFJl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</w:fldData>
        </w:fldChar>
      </w:r>
      <w:r>
        <w:rPr>
          <w:rFonts w:ascii="Times New Roman" w:eastAsia="方正仿宋_GBK" w:hAnsi="Times New Roman" w:cs="方正仿宋_GBK" w:hint="eastAsia"/>
          <w:bCs/>
          <w:color w:val="000000"/>
          <w:sz w:val="24"/>
        </w:rPr>
        <w:instrText xml:space="preserve"> ADDIN EN.CITE </w:instrText>
      </w:r>
      <w:r>
        <w:rPr>
          <w:rFonts w:ascii="Times New Roman" w:eastAsia="方正仿宋_GBK" w:hAnsi="Times New Roman" w:cs="方正仿宋_GBK" w:hint="eastAsia"/>
          <w:bCs/>
          <w:color w:val="000000"/>
          <w:sz w:val="24"/>
        </w:rPr>
        <w:fldChar w:fldCharType="begin">
          <w:fldData xml:space="preserve">PEVuZE5vdGU+PENpdGU+PEF1dGhvcj5IdWFuZzwvQXV0aG9yPjxZZWFyPjIwMjE8L1llYXI+PFJl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</w:fldData>
        </w:fldChar>
      </w:r>
      <w:r>
        <w:rPr>
          <w:rFonts w:ascii="Times New Roman" w:eastAsia="方正仿宋_GBK" w:hAnsi="Times New Roman" w:cs="方正仿宋_GBK" w:hint="eastAsia"/>
          <w:bCs/>
          <w:color w:val="000000"/>
          <w:sz w:val="24"/>
        </w:rPr>
        <w:instrText xml:space="preserve"> ADDIN EN.CITE.DATA </w:instrText>
      </w:r>
      <w:r>
        <w:rPr>
          <w:rFonts w:ascii="Times New Roman" w:eastAsia="方正仿宋_GBK" w:hAnsi="Times New Roman" w:cs="方正仿宋_GBK" w:hint="eastAsia"/>
          <w:bCs/>
          <w:color w:val="000000"/>
          <w:sz w:val="24"/>
        </w:rPr>
      </w:r>
      <w:r>
        <w:rPr>
          <w:rFonts w:ascii="Times New Roman" w:eastAsia="方正仿宋_GBK" w:hAnsi="Times New Roman" w:cs="方正仿宋_GBK" w:hint="eastAsia"/>
          <w:bCs/>
          <w:color w:val="000000"/>
          <w:sz w:val="24"/>
        </w:rPr>
        <w:fldChar w:fldCharType="end"/>
      </w:r>
      <w:r>
        <w:rPr>
          <w:rFonts w:ascii="Times New Roman" w:eastAsia="方正仿宋_GBK" w:hAnsi="Times New Roman" w:cs="方正仿宋_GBK" w:hint="eastAsia"/>
          <w:bCs/>
          <w:color w:val="000000"/>
          <w:sz w:val="24"/>
        </w:rPr>
      </w:r>
      <w:r>
        <w:rPr>
          <w:rFonts w:ascii="Times New Roman" w:eastAsia="方正仿宋_GBK" w:hAnsi="Times New Roman" w:cs="方正仿宋_GBK" w:hint="eastAsia"/>
          <w:bCs/>
          <w:color w:val="000000"/>
          <w:sz w:val="24"/>
        </w:rPr>
        <w:fldChar w:fldCharType="separate"/>
      </w:r>
      <w:r>
        <w:rPr>
          <w:rFonts w:ascii="Times New Roman" w:eastAsia="方正仿宋_GBK" w:hAnsi="Times New Roman" w:cs="方正仿宋_GBK" w:hint="eastAsia"/>
          <w:bCs/>
          <w:color w:val="000000"/>
          <w:sz w:val="24"/>
          <w:vertAlign w:val="superscript"/>
        </w:rPr>
        <w:t>[6]</w:t>
      </w:r>
      <w:r>
        <w:rPr>
          <w:rFonts w:ascii="Times New Roman" w:eastAsia="方正仿宋_GBK" w:hAnsi="Times New Roman" w:cs="方正仿宋_GBK" w:hint="eastAsia"/>
          <w:bCs/>
          <w:color w:val="000000"/>
          <w:sz w:val="24"/>
        </w:rPr>
        <w:fldChar w:fldCharType="end"/>
      </w:r>
      <w:r>
        <w:rPr>
          <w:rFonts w:ascii="Times New Roman" w:eastAsia="方正仿宋_GBK" w:hAnsi="Times New Roman" w:cs="方正仿宋_GBK" w:hint="eastAsia"/>
          <w:bCs/>
          <w:color w:val="000000"/>
          <w:sz w:val="24"/>
        </w:rPr>
        <w:t>。</w:t>
      </w:r>
    </w:p>
    <w:p w:rsidR="0067585B" w:rsidRDefault="001234A7">
      <w:pPr>
        <w:pStyle w:val="BodyText"/>
        <w:ind w:firstLine="480"/>
        <w:rPr>
          <w:rFonts w:ascii="Times New Roman" w:eastAsia="方正仿宋_GBK" w:hAnsi="Times New Roman" w:cs="方正仿宋_GBK"/>
          <w:bCs/>
          <w:color w:val="000000"/>
          <w:sz w:val="24"/>
        </w:rPr>
      </w:pPr>
      <w:r>
        <w:rPr>
          <w:rFonts w:ascii="Times New Roman" w:eastAsia="方正仿宋_GBK" w:hAnsi="Times New Roman" w:cs="方正仿宋_GBK" w:hint="eastAsia"/>
          <w:bCs/>
          <w:color w:val="000000"/>
          <w:sz w:val="24"/>
        </w:rPr>
        <w:t>（</w:t>
      </w:r>
      <w:r>
        <w:rPr>
          <w:rFonts w:ascii="Times New Roman" w:eastAsia="方正仿宋_GBK" w:hAnsi="Times New Roman" w:cs="方正仿宋_GBK" w:hint="eastAsia"/>
          <w:bCs/>
          <w:color w:val="000000"/>
          <w:sz w:val="24"/>
        </w:rPr>
        <w:t>3</w:t>
      </w:r>
      <w:r>
        <w:rPr>
          <w:rFonts w:ascii="Times New Roman" w:eastAsia="方正仿宋_GBK" w:hAnsi="Times New Roman" w:cs="方正仿宋_GBK" w:hint="eastAsia"/>
          <w:bCs/>
          <w:color w:val="000000"/>
          <w:sz w:val="24"/>
        </w:rPr>
        <w:t>）量表的可靠性问题：</w:t>
      </w:r>
    </w:p>
    <w:p w:rsidR="0067585B" w:rsidRDefault="001234A7">
      <w:pPr>
        <w:pStyle w:val="BodyText"/>
        <w:ind w:firstLine="480"/>
        <w:rPr>
          <w:rFonts w:ascii="Times New Roman" w:eastAsia="方正仿宋_GBK" w:hAnsi="Times New Roman" w:cs="方正仿宋_GBK"/>
          <w:bCs/>
          <w:color w:val="000000"/>
          <w:sz w:val="24"/>
        </w:rPr>
      </w:pPr>
      <w:r>
        <w:rPr>
          <w:rFonts w:ascii="Times New Roman" w:eastAsia="方正仿宋_GBK" w:hAnsi="Times New Roman" w:cs="方正仿宋_GBK" w:hint="eastAsia"/>
          <w:bCs/>
          <w:color w:val="000000"/>
          <w:sz w:val="24"/>
        </w:rPr>
        <w:t>2022</w:t>
      </w:r>
      <w:r>
        <w:rPr>
          <w:rFonts w:ascii="Times New Roman" w:eastAsia="方正仿宋_GBK" w:hAnsi="Times New Roman" w:cs="方正仿宋_GBK" w:hint="eastAsia"/>
          <w:bCs/>
          <w:color w:val="000000"/>
          <w:sz w:val="24"/>
        </w:rPr>
        <w:t>年</w:t>
      </w:r>
      <w:r>
        <w:rPr>
          <w:rFonts w:ascii="Times New Roman" w:eastAsia="方正仿宋_GBK" w:hAnsi="Times New Roman" w:cs="方正仿宋_GBK" w:hint="eastAsia"/>
          <w:bCs/>
          <w:color w:val="000000"/>
          <w:sz w:val="24"/>
        </w:rPr>
        <w:t>一项</w:t>
      </w:r>
      <w:r>
        <w:rPr>
          <w:rFonts w:ascii="Times New Roman" w:eastAsia="方正仿宋_GBK" w:hAnsi="Times New Roman" w:cs="方正仿宋_GBK" w:hint="eastAsia"/>
          <w:bCs/>
          <w:color w:val="000000"/>
          <w:sz w:val="24"/>
        </w:rPr>
        <w:t>巴西研究通过双盲评估发现，</w:t>
      </w:r>
      <w:r>
        <w:rPr>
          <w:rFonts w:ascii="Times New Roman" w:eastAsia="方正仿宋_GBK" w:hAnsi="Times New Roman" w:cs="方正仿宋_GBK" w:hint="eastAsia"/>
          <w:bCs/>
          <w:color w:val="000000"/>
          <w:sz w:val="24"/>
        </w:rPr>
        <w:t>Braden</w:t>
      </w:r>
      <w:r>
        <w:rPr>
          <w:rFonts w:ascii="Times New Roman" w:eastAsia="方正仿宋_GBK" w:hAnsi="Times New Roman" w:cs="方正仿宋_GBK" w:hint="eastAsia"/>
          <w:bCs/>
          <w:color w:val="000000"/>
          <w:sz w:val="24"/>
        </w:rPr>
        <w:t>量表在神经、脓毒症、老年和创伤四类</w:t>
      </w:r>
      <w:r>
        <w:rPr>
          <w:rFonts w:ascii="Times New Roman" w:eastAsia="方正仿宋_GBK" w:hAnsi="Times New Roman" w:cs="方正仿宋_GBK" w:hint="eastAsia"/>
          <w:bCs/>
          <w:color w:val="000000"/>
          <w:sz w:val="24"/>
        </w:rPr>
        <w:t>ICU</w:t>
      </w:r>
      <w:r>
        <w:rPr>
          <w:rFonts w:ascii="Times New Roman" w:eastAsia="方正仿宋_GBK" w:hAnsi="Times New Roman" w:cs="方正仿宋_GBK" w:hint="eastAsia"/>
          <w:bCs/>
          <w:color w:val="000000"/>
          <w:sz w:val="24"/>
        </w:rPr>
        <w:t>患者中评估者间信度（</w:t>
      </w:r>
      <w:r>
        <w:rPr>
          <w:rFonts w:ascii="Times New Roman" w:eastAsia="方正仿宋_GBK" w:hAnsi="Times New Roman" w:cs="方正仿宋_GBK" w:hint="eastAsia"/>
          <w:bCs/>
          <w:color w:val="000000"/>
          <w:sz w:val="24"/>
        </w:rPr>
        <w:t>ICC=0.48</w:t>
      </w:r>
      <w:r>
        <w:rPr>
          <w:rFonts w:ascii="Times New Roman" w:eastAsia="方正仿宋_GBK" w:hAnsi="Times New Roman" w:cs="方正仿宋_GBK" w:hint="eastAsia"/>
          <w:bCs/>
          <w:color w:val="000000"/>
          <w:sz w:val="24"/>
        </w:rPr>
        <w:t>–</w:t>
      </w:r>
      <w:r>
        <w:rPr>
          <w:rFonts w:ascii="Times New Roman" w:eastAsia="方正仿宋_GBK" w:hAnsi="Times New Roman" w:cs="方正仿宋_GBK" w:hint="eastAsia"/>
          <w:bCs/>
          <w:color w:val="000000"/>
          <w:sz w:val="24"/>
        </w:rPr>
        <w:t>0.75</w:t>
      </w:r>
      <w:r>
        <w:rPr>
          <w:rFonts w:ascii="Times New Roman" w:eastAsia="方正仿宋_GBK" w:hAnsi="Times New Roman" w:cs="方正仿宋_GBK" w:hint="eastAsia"/>
          <w:bCs/>
          <w:color w:val="000000"/>
          <w:sz w:val="24"/>
        </w:rPr>
        <w:t>）和测量误差（</w:t>
      </w:r>
      <w:r>
        <w:rPr>
          <w:rFonts w:ascii="Times New Roman" w:eastAsia="方正仿宋_GBK" w:hAnsi="Times New Roman" w:cs="方正仿宋_GBK" w:hint="eastAsia"/>
          <w:bCs/>
          <w:color w:val="000000"/>
          <w:sz w:val="24"/>
        </w:rPr>
        <w:t>SEM&gt;1.5</w:t>
      </w:r>
      <w:r>
        <w:rPr>
          <w:rFonts w:ascii="Times New Roman" w:eastAsia="方正仿宋_GBK" w:hAnsi="Times New Roman" w:cs="方正仿宋_GBK" w:hint="eastAsia"/>
          <w:bCs/>
          <w:color w:val="000000"/>
          <w:sz w:val="24"/>
        </w:rPr>
        <w:t>）均不理想，证实其不适合</w:t>
      </w:r>
      <w:r>
        <w:rPr>
          <w:rFonts w:ascii="Times New Roman" w:eastAsia="方正仿宋_GBK" w:hAnsi="Times New Roman" w:cs="方正仿宋_GBK" w:hint="eastAsia"/>
          <w:bCs/>
          <w:color w:val="000000"/>
          <w:sz w:val="24"/>
        </w:rPr>
        <w:t>ICU</w:t>
      </w:r>
      <w:r>
        <w:rPr>
          <w:rFonts w:ascii="Times New Roman" w:eastAsia="方正仿宋_GBK" w:hAnsi="Times New Roman" w:cs="方正仿宋_GBK" w:hint="eastAsia"/>
          <w:bCs/>
          <w:color w:val="000000"/>
          <w:sz w:val="24"/>
        </w:rPr>
        <w:t>复杂病理生理特征</w:t>
      </w:r>
      <w:r>
        <w:rPr>
          <w:rFonts w:ascii="Times New Roman" w:eastAsia="方正仿宋_GBK" w:hAnsi="Times New Roman" w:cs="方正仿宋_GBK" w:hint="eastAsia"/>
          <w:bCs/>
          <w:color w:val="000000"/>
          <w:sz w:val="24"/>
        </w:rPr>
        <w:fldChar w:fldCharType="begin">
          <w:fldData xml:space="preserve">PEVuZE5vdGU+PENpdGU+PEF1dGhvcj5WZWlnYTwvQXV0aG9yPjxZZWFyPjIwMjI8L1llYXI+PFJl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</w:fldData>
        </w:fldChar>
      </w:r>
      <w:r>
        <w:rPr>
          <w:rFonts w:ascii="Times New Roman" w:eastAsia="方正仿宋_GBK" w:hAnsi="Times New Roman" w:cs="方正仿宋_GBK" w:hint="eastAsia"/>
          <w:bCs/>
          <w:color w:val="000000"/>
          <w:sz w:val="24"/>
        </w:rPr>
        <w:instrText xml:space="preserve"> ADDIN EN.CITE </w:instrText>
      </w:r>
      <w:r>
        <w:rPr>
          <w:rFonts w:ascii="Times New Roman" w:eastAsia="方正仿宋_GBK" w:hAnsi="Times New Roman" w:cs="方正仿宋_GBK" w:hint="eastAsia"/>
          <w:bCs/>
          <w:color w:val="000000"/>
          <w:sz w:val="24"/>
        </w:rPr>
        <w:fldChar w:fldCharType="begin">
          <w:fldData xml:space="preserve">PEVuZE5vdGU+PENpdGU+PEF1dGhvcj5WZWlnYTwvQXV0aG9yPjxZZWFyPjIwMjI8L1llYXI+PFJl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</w:fldData>
        </w:fldChar>
      </w:r>
      <w:r>
        <w:rPr>
          <w:rFonts w:ascii="Times New Roman" w:eastAsia="方正仿宋_GBK" w:hAnsi="Times New Roman" w:cs="方正仿宋_GBK" w:hint="eastAsia"/>
          <w:bCs/>
          <w:color w:val="000000"/>
          <w:sz w:val="24"/>
        </w:rPr>
        <w:instrText xml:space="preserve"> ADDIN EN.CITE.DATA </w:instrText>
      </w:r>
      <w:r>
        <w:rPr>
          <w:rFonts w:ascii="Times New Roman" w:eastAsia="方正仿宋_GBK" w:hAnsi="Times New Roman" w:cs="方正仿宋_GBK" w:hint="eastAsia"/>
          <w:bCs/>
          <w:color w:val="000000"/>
          <w:sz w:val="24"/>
        </w:rPr>
      </w:r>
      <w:r>
        <w:rPr>
          <w:rFonts w:ascii="Times New Roman" w:eastAsia="方正仿宋_GBK" w:hAnsi="Times New Roman" w:cs="方正仿宋_GBK" w:hint="eastAsia"/>
          <w:bCs/>
          <w:color w:val="000000"/>
          <w:sz w:val="24"/>
        </w:rPr>
        <w:fldChar w:fldCharType="end"/>
      </w:r>
      <w:r>
        <w:rPr>
          <w:rFonts w:ascii="Times New Roman" w:eastAsia="方正仿宋_GBK" w:hAnsi="Times New Roman" w:cs="方正仿宋_GBK" w:hint="eastAsia"/>
          <w:bCs/>
          <w:color w:val="000000"/>
          <w:sz w:val="24"/>
        </w:rPr>
      </w:r>
      <w:r>
        <w:rPr>
          <w:rFonts w:ascii="Times New Roman" w:eastAsia="方正仿宋_GBK" w:hAnsi="Times New Roman" w:cs="方正仿宋_GBK" w:hint="eastAsia"/>
          <w:bCs/>
          <w:color w:val="000000"/>
          <w:sz w:val="24"/>
        </w:rPr>
        <w:fldChar w:fldCharType="separate"/>
      </w:r>
      <w:r>
        <w:rPr>
          <w:rFonts w:ascii="Times New Roman" w:eastAsia="方正仿宋_GBK" w:hAnsi="Times New Roman" w:cs="方正仿宋_GBK" w:hint="eastAsia"/>
          <w:bCs/>
          <w:color w:val="000000"/>
          <w:sz w:val="24"/>
          <w:vertAlign w:val="superscript"/>
        </w:rPr>
        <w:t>[7]</w:t>
      </w:r>
      <w:r>
        <w:rPr>
          <w:rFonts w:ascii="Times New Roman" w:eastAsia="方正仿宋_GBK" w:hAnsi="Times New Roman" w:cs="方正仿宋_GBK" w:hint="eastAsia"/>
          <w:bCs/>
          <w:color w:val="000000"/>
          <w:sz w:val="24"/>
        </w:rPr>
        <w:fldChar w:fldCharType="end"/>
      </w:r>
      <w:r>
        <w:rPr>
          <w:rFonts w:ascii="Times New Roman" w:eastAsia="方正仿宋_GBK" w:hAnsi="Times New Roman" w:cs="方正仿宋_GBK" w:hint="eastAsia"/>
          <w:bCs/>
          <w:color w:val="000000"/>
          <w:sz w:val="24"/>
        </w:rPr>
        <w:t>。</w:t>
      </w:r>
    </w:p>
    <w:p w:rsidR="0067585B" w:rsidRDefault="001234A7">
      <w:pPr>
        <w:pStyle w:val="BodyText"/>
        <w:ind w:firstLine="480"/>
        <w:rPr>
          <w:rFonts w:ascii="Times New Roman" w:eastAsia="方正仿宋_GBK" w:hAnsi="Times New Roman" w:cs="方正仿宋_GBK"/>
          <w:bCs/>
          <w:color w:val="000000"/>
          <w:sz w:val="24"/>
        </w:rPr>
      </w:pPr>
      <w:r>
        <w:rPr>
          <w:rFonts w:ascii="Times New Roman" w:eastAsia="方正仿宋_GBK" w:hAnsi="Times New Roman" w:cs="方正仿宋_GBK" w:hint="eastAsia"/>
          <w:bCs/>
          <w:color w:val="000000"/>
          <w:sz w:val="24"/>
        </w:rPr>
        <w:t>（</w:t>
      </w:r>
      <w:r>
        <w:rPr>
          <w:rFonts w:ascii="Times New Roman" w:eastAsia="方正仿宋_GBK" w:hAnsi="Times New Roman" w:cs="方正仿宋_GBK" w:hint="eastAsia"/>
          <w:bCs/>
          <w:color w:val="000000"/>
          <w:sz w:val="24"/>
        </w:rPr>
        <w:t>4</w:t>
      </w:r>
      <w:r>
        <w:rPr>
          <w:rFonts w:ascii="Times New Roman" w:eastAsia="方正仿宋_GBK" w:hAnsi="Times New Roman" w:cs="方正仿宋_GBK" w:hint="eastAsia"/>
          <w:bCs/>
          <w:color w:val="000000"/>
          <w:sz w:val="24"/>
        </w:rPr>
        <w:t>）核心因素缺</w:t>
      </w:r>
      <w:r>
        <w:rPr>
          <w:rFonts w:ascii="Times New Roman" w:eastAsia="方正仿宋_GBK" w:hAnsi="Times New Roman" w:cs="方正仿宋_GBK" w:hint="eastAsia"/>
          <w:bCs/>
          <w:color w:val="000000"/>
          <w:sz w:val="24"/>
        </w:rPr>
        <w:t>失：</w:t>
      </w:r>
    </w:p>
    <w:p w:rsidR="0067585B" w:rsidRDefault="001234A7">
      <w:pPr>
        <w:pStyle w:val="BodyText"/>
        <w:ind w:firstLine="480"/>
        <w:rPr>
          <w:rFonts w:ascii="Times New Roman" w:eastAsia="方正仿宋_GBK" w:hAnsi="Times New Roman" w:cs="方正仿宋_GBK"/>
          <w:bCs/>
          <w:color w:val="000000"/>
          <w:sz w:val="24"/>
        </w:rPr>
      </w:pPr>
      <w:r>
        <w:rPr>
          <w:rFonts w:ascii="Times New Roman" w:eastAsia="方正仿宋_GBK" w:hAnsi="Times New Roman" w:cs="方正仿宋_GBK" w:hint="eastAsia"/>
          <w:bCs/>
          <w:color w:val="000000"/>
          <w:sz w:val="24"/>
        </w:rPr>
        <w:t>随机森林模型显示，</w:t>
      </w:r>
      <w:r>
        <w:rPr>
          <w:rFonts w:ascii="Times New Roman" w:eastAsia="方正仿宋_GBK" w:hAnsi="Times New Roman" w:cs="方正仿宋_GBK" w:hint="eastAsia"/>
          <w:bCs/>
          <w:color w:val="000000"/>
          <w:sz w:val="24"/>
        </w:rPr>
        <w:t>Braden</w:t>
      </w:r>
      <w:r>
        <w:rPr>
          <w:rFonts w:ascii="Times New Roman" w:eastAsia="方正仿宋_GBK" w:hAnsi="Times New Roman" w:cs="方正仿宋_GBK" w:hint="eastAsia"/>
          <w:bCs/>
          <w:color w:val="000000"/>
          <w:sz w:val="24"/>
        </w:rPr>
        <w:t>量表中“营养”、“潮湿”子项对</w:t>
      </w:r>
      <w:r>
        <w:rPr>
          <w:rFonts w:ascii="Times New Roman" w:eastAsia="方正仿宋_GBK" w:hAnsi="Times New Roman" w:cs="方正仿宋_GBK" w:hint="eastAsia"/>
          <w:bCs/>
          <w:color w:val="000000"/>
          <w:sz w:val="24"/>
        </w:rPr>
        <w:t>PI</w:t>
      </w:r>
      <w:r>
        <w:rPr>
          <w:rFonts w:ascii="Times New Roman" w:eastAsia="方正仿宋_GBK" w:hAnsi="Times New Roman" w:cs="方正仿宋_GBK" w:hint="eastAsia"/>
          <w:bCs/>
          <w:color w:val="000000"/>
          <w:sz w:val="24"/>
        </w:rPr>
        <w:t>预测贡献微弱，而“感知觉”、“活动能力”虽较重要，但无法覆盖</w:t>
      </w:r>
      <w:r>
        <w:rPr>
          <w:rFonts w:ascii="Times New Roman" w:eastAsia="方正仿宋_GBK" w:hAnsi="Times New Roman" w:cs="方正仿宋_GBK" w:hint="eastAsia"/>
          <w:bCs/>
          <w:color w:val="000000"/>
          <w:sz w:val="24"/>
        </w:rPr>
        <w:t>ICU</w:t>
      </w:r>
      <w:r>
        <w:rPr>
          <w:rFonts w:ascii="Times New Roman" w:eastAsia="方正仿宋_GBK" w:hAnsi="Times New Roman" w:cs="方正仿宋_GBK" w:hint="eastAsia"/>
          <w:bCs/>
          <w:color w:val="000000"/>
          <w:sz w:val="24"/>
        </w:rPr>
        <w:t>患者压力性损伤</w:t>
      </w:r>
      <w:r>
        <w:rPr>
          <w:rFonts w:ascii="Times New Roman" w:eastAsia="方正仿宋_GBK" w:hAnsi="Times New Roman" w:cs="方正仿宋_GBK" w:hint="eastAsia"/>
          <w:bCs/>
          <w:color w:val="000000"/>
          <w:sz w:val="24"/>
        </w:rPr>
        <w:t>特有的风险因素（如机械通气时长、血管活性药物使用）</w:t>
      </w:r>
      <w:r>
        <w:rPr>
          <w:rFonts w:ascii="Times New Roman" w:eastAsia="方正仿宋_GBK" w:hAnsi="Times New Roman" w:cs="方正仿宋_GBK" w:hint="eastAsia"/>
          <w:bCs/>
          <w:color w:val="000000"/>
          <w:sz w:val="24"/>
        </w:rPr>
        <w:fldChar w:fldCharType="begin">
          <w:fldData xml:space="preserve">PEVuZE5vdGU+PENpdGU+PEF1dGhvcj7njovpm4XokI08L0F1dGhvcj48WWVhcj4yMDI0PC9ZZWFy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</w:fldData>
        </w:fldChar>
      </w:r>
      <w:r>
        <w:rPr>
          <w:rFonts w:ascii="Times New Roman" w:eastAsia="方正仿宋_GBK" w:hAnsi="Times New Roman" w:cs="方正仿宋_GBK" w:hint="eastAsia"/>
          <w:bCs/>
          <w:color w:val="000000"/>
          <w:sz w:val="24"/>
        </w:rPr>
        <w:instrText xml:space="preserve"> ADDIN EN.CITE </w:instrText>
      </w:r>
      <w:r>
        <w:rPr>
          <w:rFonts w:ascii="Times New Roman" w:eastAsia="方正仿宋_GBK" w:hAnsi="Times New Roman" w:cs="方正仿宋_GBK" w:hint="eastAsia"/>
          <w:bCs/>
          <w:color w:val="000000"/>
          <w:sz w:val="24"/>
        </w:rPr>
        <w:fldChar w:fldCharType="begin">
          <w:fldData xml:space="preserve">PEVuZE5vdGU+PENpdGU+PEF1dGhvcj7njovpm4XokI08L0F1dGhvcj48WWVhcj4yMDI0PC9ZZWFy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</w:fldData>
        </w:fldChar>
      </w:r>
      <w:r>
        <w:rPr>
          <w:rFonts w:ascii="Times New Roman" w:eastAsia="方正仿宋_GBK" w:hAnsi="Times New Roman" w:cs="方正仿宋_GBK" w:hint="eastAsia"/>
          <w:bCs/>
          <w:color w:val="000000"/>
          <w:sz w:val="24"/>
        </w:rPr>
        <w:instrText xml:space="preserve"> ADDIN EN.CITE.DATA </w:instrText>
      </w:r>
      <w:r>
        <w:rPr>
          <w:rFonts w:ascii="Times New Roman" w:eastAsia="方正仿宋_GBK" w:hAnsi="Times New Roman" w:cs="方正仿宋_GBK" w:hint="eastAsia"/>
          <w:bCs/>
          <w:color w:val="000000"/>
          <w:sz w:val="24"/>
        </w:rPr>
      </w:r>
      <w:r>
        <w:rPr>
          <w:rFonts w:ascii="Times New Roman" w:eastAsia="方正仿宋_GBK" w:hAnsi="Times New Roman" w:cs="方正仿宋_GBK" w:hint="eastAsia"/>
          <w:bCs/>
          <w:color w:val="000000"/>
          <w:sz w:val="24"/>
        </w:rPr>
        <w:fldChar w:fldCharType="end"/>
      </w:r>
      <w:r>
        <w:rPr>
          <w:rFonts w:ascii="Times New Roman" w:eastAsia="方正仿宋_GBK" w:hAnsi="Times New Roman" w:cs="方正仿宋_GBK" w:hint="eastAsia"/>
          <w:bCs/>
          <w:color w:val="000000"/>
          <w:sz w:val="24"/>
        </w:rPr>
      </w:r>
      <w:r>
        <w:rPr>
          <w:rFonts w:ascii="Times New Roman" w:eastAsia="方正仿宋_GBK" w:hAnsi="Times New Roman" w:cs="方正仿宋_GBK" w:hint="eastAsia"/>
          <w:bCs/>
          <w:color w:val="000000"/>
          <w:sz w:val="24"/>
        </w:rPr>
        <w:fldChar w:fldCharType="separate"/>
      </w:r>
      <w:r>
        <w:rPr>
          <w:rFonts w:ascii="Times New Roman" w:eastAsia="方正仿宋_GBK" w:hAnsi="Times New Roman" w:cs="方正仿宋_GBK" w:hint="eastAsia"/>
          <w:bCs/>
          <w:color w:val="000000"/>
          <w:sz w:val="24"/>
          <w:vertAlign w:val="superscript"/>
        </w:rPr>
        <w:t>[8,9]</w:t>
      </w:r>
      <w:r>
        <w:rPr>
          <w:rFonts w:ascii="Times New Roman" w:eastAsia="方正仿宋_GBK" w:hAnsi="Times New Roman" w:cs="方正仿宋_GBK" w:hint="eastAsia"/>
          <w:bCs/>
          <w:color w:val="000000"/>
          <w:sz w:val="24"/>
        </w:rPr>
        <w:fldChar w:fldCharType="end"/>
      </w:r>
      <w:r>
        <w:rPr>
          <w:rFonts w:ascii="Times New Roman" w:eastAsia="方正仿宋_GBK" w:hAnsi="Times New Roman" w:cs="方正仿宋_GBK" w:hint="eastAsia"/>
          <w:bCs/>
          <w:color w:val="000000"/>
          <w:sz w:val="24"/>
        </w:rPr>
        <w:t>。</w:t>
      </w:r>
    </w:p>
    <w:p w:rsidR="0067585B" w:rsidRDefault="001234A7">
      <w:pPr>
        <w:ind w:firstLine="480"/>
        <w:rPr>
          <w:rFonts w:eastAsia="方正仿宋_GBK" w:cs="方正仿宋_GBK"/>
          <w:b/>
          <w:color w:val="000000"/>
          <w:sz w:val="24"/>
        </w:rPr>
      </w:pPr>
      <w:r>
        <w:rPr>
          <w:rFonts w:eastAsia="方正仿宋_GBK" w:cs="方正仿宋_GBK" w:hint="eastAsia"/>
          <w:b/>
          <w:color w:val="000000"/>
          <w:sz w:val="24"/>
        </w:rPr>
        <w:t>1.2.2</w:t>
      </w:r>
      <w:r>
        <w:rPr>
          <w:rFonts w:eastAsia="方正仿宋_GBK" w:cs="方正仿宋_GBK" w:hint="eastAsia"/>
          <w:b/>
          <w:color w:val="000000"/>
          <w:sz w:val="24"/>
        </w:rPr>
        <w:t xml:space="preserve"> </w:t>
      </w:r>
      <w:r>
        <w:rPr>
          <w:rFonts w:eastAsia="方正仿宋_GBK" w:cs="方正仿宋_GBK" w:hint="eastAsia"/>
          <w:b/>
          <w:color w:val="000000"/>
          <w:sz w:val="24"/>
        </w:rPr>
        <w:t>超声技术在皮肤组织评估中的应用与标准化瓶颈</w:t>
      </w:r>
    </w:p>
    <w:p w:rsidR="0067585B" w:rsidRDefault="001234A7">
      <w:pPr>
        <w:pStyle w:val="BodyText"/>
        <w:ind w:firstLineChars="200" w:firstLine="480"/>
        <w:rPr>
          <w:rFonts w:ascii="Times New Roman" w:eastAsia="方正仿宋_GBK" w:hAnsi="Times New Roman" w:cs="方正仿宋_GBK"/>
          <w:bCs/>
          <w:color w:val="000000"/>
          <w:sz w:val="24"/>
        </w:rPr>
      </w:pPr>
      <w:r>
        <w:rPr>
          <w:rFonts w:ascii="Times New Roman" w:eastAsia="方正仿宋_GBK" w:hAnsi="Times New Roman" w:cs="方正仿宋_GBK" w:hint="eastAsia"/>
          <w:bCs/>
          <w:color w:val="000000"/>
          <w:sz w:val="24"/>
        </w:rPr>
        <w:t>（</w:t>
      </w:r>
      <w:r>
        <w:rPr>
          <w:rFonts w:ascii="Times New Roman" w:eastAsia="方正仿宋_GBK" w:hAnsi="Times New Roman" w:cs="方正仿宋_GBK" w:hint="eastAsia"/>
          <w:bCs/>
          <w:color w:val="000000"/>
          <w:sz w:val="24"/>
        </w:rPr>
        <w:t>1</w:t>
      </w:r>
      <w:r>
        <w:rPr>
          <w:rFonts w:ascii="Times New Roman" w:eastAsia="方正仿宋_GBK" w:hAnsi="Times New Roman" w:cs="方正仿宋_GBK" w:hint="eastAsia"/>
          <w:bCs/>
          <w:color w:val="000000"/>
          <w:sz w:val="24"/>
        </w:rPr>
        <w:t>）技术优势明确：</w:t>
      </w:r>
    </w:p>
    <w:p w:rsidR="0067585B" w:rsidRDefault="001234A7">
      <w:pPr>
        <w:pStyle w:val="BodyText"/>
        <w:ind w:firstLineChars="200" w:firstLine="480"/>
        <w:rPr>
          <w:rFonts w:ascii="Times New Roman" w:eastAsia="方正仿宋_GBK" w:hAnsi="Times New Roman" w:cs="方正仿宋_GBK"/>
          <w:bCs/>
          <w:color w:val="000000"/>
          <w:sz w:val="24"/>
        </w:rPr>
      </w:pPr>
      <w:r>
        <w:rPr>
          <w:rFonts w:ascii="Times New Roman" w:eastAsia="方正仿宋_GBK" w:hAnsi="Times New Roman" w:cs="方正仿宋_GBK" w:hint="eastAsia"/>
          <w:bCs/>
          <w:color w:val="000000"/>
          <w:sz w:val="24"/>
        </w:rPr>
        <w:lastRenderedPageBreak/>
        <w:t>分辨率与无创性：</w:t>
      </w:r>
      <w:r>
        <w:rPr>
          <w:rFonts w:ascii="Times New Roman" w:eastAsia="方正仿宋_GBK" w:hAnsi="Times New Roman" w:cs="方正仿宋_GBK" w:hint="eastAsia"/>
          <w:bCs/>
          <w:color w:val="000000"/>
          <w:sz w:val="24"/>
        </w:rPr>
        <w:t>20</w:t>
      </w:r>
      <w:r>
        <w:rPr>
          <w:rFonts w:ascii="Times New Roman" w:eastAsia="方正仿宋_GBK" w:hAnsi="Times New Roman" w:cs="方正仿宋_GBK" w:hint="eastAsia"/>
          <w:bCs/>
          <w:color w:val="000000"/>
          <w:sz w:val="24"/>
        </w:rPr>
        <w:t>–</w:t>
      </w:r>
      <w:r>
        <w:rPr>
          <w:rFonts w:ascii="Times New Roman" w:eastAsia="方正仿宋_GBK" w:hAnsi="Times New Roman" w:cs="方正仿宋_GBK" w:hint="eastAsia"/>
          <w:bCs/>
          <w:color w:val="000000"/>
          <w:sz w:val="24"/>
        </w:rPr>
        <w:t>100MHz</w:t>
      </w:r>
      <w:r>
        <w:rPr>
          <w:rFonts w:ascii="Times New Roman" w:eastAsia="方正仿宋_GBK" w:hAnsi="Times New Roman" w:cs="方正仿宋_GBK" w:hint="eastAsia"/>
          <w:bCs/>
          <w:color w:val="000000"/>
          <w:sz w:val="24"/>
        </w:rPr>
        <w:t>探头可分层显示表皮、真皮及皮下结构，测量厚度误差</w:t>
      </w:r>
      <w:r>
        <w:rPr>
          <w:rFonts w:ascii="Times New Roman" w:eastAsia="方正仿宋_GBK" w:hAnsi="Times New Roman" w:cs="方正仿宋_GBK" w:hint="eastAsia"/>
          <w:bCs/>
          <w:color w:val="000000"/>
          <w:sz w:val="24"/>
        </w:rPr>
        <w:t>&lt;0.1mm</w:t>
      </w:r>
      <w:r>
        <w:rPr>
          <w:rFonts w:ascii="Times New Roman" w:eastAsia="方正仿宋_GBK" w:hAnsi="Times New Roman" w:cs="方正仿宋_GBK" w:hint="eastAsia"/>
          <w:bCs/>
          <w:color w:val="000000"/>
          <w:sz w:val="24"/>
        </w:rPr>
        <w:t>，与组织学相关性达</w:t>
      </w:r>
      <w:r>
        <w:rPr>
          <w:rFonts w:ascii="Times New Roman" w:eastAsia="方正仿宋_GBK" w:hAnsi="Times New Roman" w:cs="方正仿宋_GBK" w:hint="eastAsia"/>
          <w:bCs/>
          <w:color w:val="000000"/>
          <w:sz w:val="24"/>
        </w:rPr>
        <w:t>r=0.90</w:t>
      </w:r>
      <w:r>
        <w:rPr>
          <w:rFonts w:ascii="Times New Roman" w:eastAsia="方正仿宋_GBK" w:hAnsi="Times New Roman" w:cs="方正仿宋_GBK" w:hint="eastAsia"/>
          <w:bCs/>
          <w:color w:val="000000"/>
          <w:sz w:val="24"/>
        </w:rPr>
        <w:t>–</w:t>
      </w:r>
      <w:r>
        <w:rPr>
          <w:rFonts w:ascii="Times New Roman" w:eastAsia="方正仿宋_GBK" w:hAnsi="Times New Roman" w:cs="方正仿宋_GBK" w:hint="eastAsia"/>
          <w:bCs/>
          <w:color w:val="000000"/>
          <w:sz w:val="24"/>
        </w:rPr>
        <w:t>0.99</w:t>
      </w:r>
      <w:r>
        <w:rPr>
          <w:rFonts w:ascii="Times New Roman" w:eastAsia="方正仿宋_GBK" w:hAnsi="Times New Roman" w:cs="方正仿宋_GBK" w:hint="eastAsia"/>
          <w:bCs/>
          <w:color w:val="000000"/>
          <w:sz w:val="24"/>
        </w:rPr>
        <w:fldChar w:fldCharType="begin">
          <w:fldData xml:space="preserve">PEVuZE5vdGU+PENpdGU+PEF1dGhvcj5KYXNhaXRpZW5lPC9BdXRob3I+PFllYXI+MjAxMTwvWWVh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</w:fldData>
        </w:fldChar>
      </w:r>
      <w:r>
        <w:rPr>
          <w:rFonts w:ascii="Times New Roman" w:eastAsia="方正仿宋_GBK" w:hAnsi="Times New Roman" w:cs="方正仿宋_GBK" w:hint="eastAsia"/>
          <w:bCs/>
          <w:color w:val="000000"/>
          <w:sz w:val="24"/>
        </w:rPr>
        <w:instrText xml:space="preserve"> ADDIN EN.CITE </w:instrText>
      </w:r>
      <w:r>
        <w:rPr>
          <w:rFonts w:ascii="Times New Roman" w:eastAsia="方正仿宋_GBK" w:hAnsi="Times New Roman" w:cs="方正仿宋_GBK" w:hint="eastAsia"/>
          <w:bCs/>
          <w:color w:val="000000"/>
          <w:sz w:val="24"/>
        </w:rPr>
        <w:fldChar w:fldCharType="begin">
          <w:fldData xml:space="preserve">PEVuZE5vdGU+PENpdGU+PEF1dGhvcj5KYXNhaXRpZW5lPC9BdXRob3I+PFllYXI+MjAxMTwvWWVh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</w:fldData>
        </w:fldChar>
      </w:r>
      <w:r>
        <w:rPr>
          <w:rFonts w:ascii="Times New Roman" w:eastAsia="方正仿宋_GBK" w:hAnsi="Times New Roman" w:cs="方正仿宋_GBK" w:hint="eastAsia"/>
          <w:bCs/>
          <w:color w:val="000000"/>
          <w:sz w:val="24"/>
        </w:rPr>
        <w:instrText xml:space="preserve"> ADDIN EN.CITE.DATA </w:instrText>
      </w:r>
      <w:r>
        <w:rPr>
          <w:rFonts w:ascii="Times New Roman" w:eastAsia="方正仿宋_GBK" w:hAnsi="Times New Roman" w:cs="方正仿宋_GBK" w:hint="eastAsia"/>
          <w:bCs/>
          <w:color w:val="000000"/>
          <w:sz w:val="24"/>
        </w:rPr>
      </w:r>
      <w:r>
        <w:rPr>
          <w:rFonts w:ascii="Times New Roman" w:eastAsia="方正仿宋_GBK" w:hAnsi="Times New Roman" w:cs="方正仿宋_GBK" w:hint="eastAsia"/>
          <w:bCs/>
          <w:color w:val="000000"/>
          <w:sz w:val="24"/>
        </w:rPr>
        <w:fldChar w:fldCharType="end"/>
      </w:r>
      <w:r>
        <w:rPr>
          <w:rFonts w:ascii="Times New Roman" w:eastAsia="方正仿宋_GBK" w:hAnsi="Times New Roman" w:cs="方正仿宋_GBK" w:hint="eastAsia"/>
          <w:bCs/>
          <w:color w:val="000000"/>
          <w:sz w:val="24"/>
        </w:rPr>
      </w:r>
      <w:r>
        <w:rPr>
          <w:rFonts w:ascii="Times New Roman" w:eastAsia="方正仿宋_GBK" w:hAnsi="Times New Roman" w:cs="方正仿宋_GBK" w:hint="eastAsia"/>
          <w:bCs/>
          <w:color w:val="000000"/>
          <w:sz w:val="24"/>
        </w:rPr>
        <w:fldChar w:fldCharType="separate"/>
      </w:r>
      <w:r>
        <w:rPr>
          <w:rFonts w:ascii="Times New Roman" w:eastAsia="方正仿宋_GBK" w:hAnsi="Times New Roman" w:cs="方正仿宋_GBK" w:hint="eastAsia"/>
          <w:bCs/>
          <w:color w:val="000000"/>
          <w:sz w:val="24"/>
          <w:vertAlign w:val="superscript"/>
        </w:rPr>
        <w:t>[10]</w:t>
      </w:r>
      <w:r>
        <w:rPr>
          <w:rFonts w:ascii="Times New Roman" w:eastAsia="方正仿宋_GBK" w:hAnsi="Times New Roman" w:cs="方正仿宋_GBK" w:hint="eastAsia"/>
          <w:bCs/>
          <w:color w:val="000000"/>
          <w:sz w:val="24"/>
        </w:rPr>
        <w:fldChar w:fldCharType="end"/>
      </w:r>
      <w:r>
        <w:rPr>
          <w:rFonts w:ascii="Times New Roman" w:eastAsia="方正仿宋_GBK" w:hAnsi="Times New Roman" w:cs="方正仿宋_GBK" w:hint="eastAsia"/>
          <w:bCs/>
          <w:color w:val="000000"/>
          <w:sz w:val="24"/>
        </w:rPr>
        <w:t>。</w:t>
      </w:r>
    </w:p>
    <w:p w:rsidR="0067585B" w:rsidRDefault="001234A7">
      <w:pPr>
        <w:pStyle w:val="BodyText"/>
        <w:ind w:firstLineChars="200" w:firstLine="480"/>
        <w:rPr>
          <w:rFonts w:ascii="Times New Roman" w:eastAsia="方正仿宋_GBK" w:hAnsi="Times New Roman" w:cs="方正仿宋_GBK"/>
          <w:bCs/>
          <w:color w:val="000000"/>
          <w:sz w:val="24"/>
        </w:rPr>
      </w:pPr>
      <w:r>
        <w:rPr>
          <w:rFonts w:ascii="Times New Roman" w:eastAsia="方正仿宋_GBK" w:hAnsi="Times New Roman" w:cs="方正仿宋_GBK" w:hint="eastAsia"/>
          <w:bCs/>
          <w:color w:val="000000"/>
          <w:sz w:val="24"/>
        </w:rPr>
        <w:t>（</w:t>
      </w:r>
      <w:r>
        <w:rPr>
          <w:rFonts w:ascii="Times New Roman" w:eastAsia="方正仿宋_GBK" w:hAnsi="Times New Roman" w:cs="方正仿宋_GBK" w:hint="eastAsia"/>
          <w:bCs/>
          <w:color w:val="000000"/>
          <w:sz w:val="24"/>
        </w:rPr>
        <w:t>2</w:t>
      </w:r>
      <w:r>
        <w:rPr>
          <w:rFonts w:ascii="Times New Roman" w:eastAsia="方正仿宋_GBK" w:hAnsi="Times New Roman" w:cs="方正仿宋_GBK" w:hint="eastAsia"/>
          <w:bCs/>
          <w:color w:val="000000"/>
          <w:sz w:val="24"/>
        </w:rPr>
        <w:t>）</w:t>
      </w:r>
      <w:r>
        <w:rPr>
          <w:rFonts w:ascii="Times New Roman" w:eastAsia="方正仿宋_GBK" w:hAnsi="Times New Roman" w:cs="方正仿宋_GBK" w:hint="eastAsia"/>
          <w:bCs/>
          <w:color w:val="000000"/>
          <w:sz w:val="24"/>
        </w:rPr>
        <w:t>PI</w:t>
      </w:r>
      <w:r>
        <w:rPr>
          <w:rFonts w:ascii="Times New Roman" w:eastAsia="方正仿宋_GBK" w:hAnsi="Times New Roman" w:cs="方正仿宋_GBK" w:hint="eastAsia"/>
          <w:bCs/>
          <w:color w:val="000000"/>
          <w:sz w:val="24"/>
        </w:rPr>
        <w:t>评估的探索进展：</w:t>
      </w:r>
    </w:p>
    <w:p w:rsidR="0067585B" w:rsidRDefault="001234A7">
      <w:pPr>
        <w:pStyle w:val="BodyText"/>
        <w:ind w:firstLineChars="200" w:firstLine="480"/>
        <w:rPr>
          <w:rFonts w:ascii="Times New Roman" w:eastAsia="方正仿宋_GBK" w:hAnsi="Times New Roman" w:cs="方正仿宋_GBK"/>
          <w:bCs/>
          <w:color w:val="000000"/>
          <w:sz w:val="24"/>
        </w:rPr>
      </w:pPr>
      <w:r>
        <w:rPr>
          <w:rFonts w:ascii="Times New Roman" w:eastAsia="方正仿宋_GBK" w:hAnsi="Times New Roman" w:cs="方正仿宋_GBK" w:hint="eastAsia"/>
          <w:bCs/>
          <w:color w:val="000000"/>
          <w:sz w:val="24"/>
        </w:rPr>
        <w:t>体表超声通过检测组织水肿、血流异常</w:t>
      </w:r>
      <w:r>
        <w:rPr>
          <w:rFonts w:ascii="Times New Roman" w:eastAsia="方正仿宋_GBK" w:hAnsi="Times New Roman" w:cs="方正仿宋_GBK" w:hint="eastAsia"/>
          <w:bCs/>
          <w:color w:val="000000"/>
          <w:sz w:val="24"/>
        </w:rPr>
        <w:t>，</w:t>
      </w:r>
      <w:r>
        <w:rPr>
          <w:rFonts w:ascii="Times New Roman" w:eastAsia="方正仿宋_GBK" w:hAnsi="Times New Roman" w:cs="方正仿宋_GBK" w:hint="eastAsia"/>
          <w:bCs/>
          <w:color w:val="000000"/>
          <w:sz w:val="24"/>
        </w:rPr>
        <w:t>能够</w:t>
      </w:r>
      <w:r>
        <w:rPr>
          <w:rFonts w:ascii="Times New Roman" w:eastAsia="方正仿宋_GBK" w:hAnsi="Times New Roman" w:cs="方正仿宋_GBK" w:hint="eastAsia"/>
          <w:bCs/>
          <w:color w:val="000000"/>
          <w:sz w:val="24"/>
        </w:rPr>
        <w:t>早期提示</w:t>
      </w:r>
      <w:r>
        <w:rPr>
          <w:rFonts w:ascii="Times New Roman" w:eastAsia="方正仿宋_GBK" w:hAnsi="Times New Roman" w:cs="方正仿宋_GBK" w:hint="eastAsia"/>
          <w:bCs/>
          <w:color w:val="000000"/>
          <w:sz w:val="24"/>
        </w:rPr>
        <w:t>PI</w:t>
      </w:r>
      <w:r>
        <w:rPr>
          <w:rFonts w:ascii="Times New Roman" w:eastAsia="方正仿宋_GBK" w:hAnsi="Times New Roman" w:cs="方正仿宋_GBK" w:hint="eastAsia"/>
          <w:bCs/>
          <w:color w:val="000000"/>
          <w:sz w:val="24"/>
        </w:rPr>
        <w:t>风险</w:t>
      </w:r>
      <w:r>
        <w:rPr>
          <w:rFonts w:ascii="Times New Roman" w:eastAsia="方正仿宋_GBK" w:hAnsi="Times New Roman" w:cs="方正仿宋_GBK" w:hint="eastAsia"/>
          <w:bCs/>
          <w:color w:val="000000"/>
          <w:sz w:val="24"/>
        </w:rPr>
        <w:t>，</w:t>
      </w:r>
      <w:r>
        <w:rPr>
          <w:rFonts w:ascii="Times New Roman" w:eastAsia="方正仿宋_GBK" w:hAnsi="Times New Roman" w:cs="方正仿宋_GBK" w:hint="eastAsia"/>
          <w:bCs/>
          <w:color w:val="000000"/>
          <w:sz w:val="24"/>
        </w:rPr>
        <w:t>联合</w:t>
      </w:r>
      <w:r>
        <w:rPr>
          <w:rFonts w:ascii="Times New Roman" w:eastAsia="方正仿宋_GBK" w:hAnsi="Times New Roman" w:cs="方正仿宋_GBK" w:hint="eastAsia"/>
          <w:bCs/>
          <w:color w:val="000000"/>
          <w:sz w:val="24"/>
        </w:rPr>
        <w:t>Braden</w:t>
      </w:r>
      <w:r>
        <w:rPr>
          <w:rFonts w:ascii="Times New Roman" w:eastAsia="方正仿宋_GBK" w:hAnsi="Times New Roman" w:cs="方正仿宋_GBK" w:hint="eastAsia"/>
          <w:bCs/>
          <w:color w:val="000000"/>
          <w:sz w:val="24"/>
        </w:rPr>
        <w:t>量表</w:t>
      </w:r>
      <w:r>
        <w:rPr>
          <w:rFonts w:ascii="Times New Roman" w:eastAsia="方正仿宋_GBK" w:hAnsi="Times New Roman" w:cs="方正仿宋_GBK" w:hint="eastAsia"/>
          <w:bCs/>
          <w:color w:val="000000"/>
          <w:sz w:val="24"/>
        </w:rPr>
        <w:t>使用</w:t>
      </w:r>
      <w:r>
        <w:rPr>
          <w:rFonts w:ascii="Times New Roman" w:eastAsia="方正仿宋_GBK" w:hAnsi="Times New Roman" w:cs="方正仿宋_GBK" w:hint="eastAsia"/>
          <w:bCs/>
          <w:color w:val="000000"/>
          <w:sz w:val="24"/>
        </w:rPr>
        <w:t>可使</w:t>
      </w:r>
      <w:r>
        <w:rPr>
          <w:rFonts w:ascii="Times New Roman" w:eastAsia="方正仿宋_GBK" w:hAnsi="Times New Roman" w:cs="方正仿宋_GBK" w:hint="eastAsia"/>
          <w:bCs/>
          <w:color w:val="000000"/>
          <w:sz w:val="24"/>
        </w:rPr>
        <w:t>AUC</w:t>
      </w:r>
      <w:r>
        <w:rPr>
          <w:rFonts w:ascii="Times New Roman" w:eastAsia="方正仿宋_GBK" w:hAnsi="Times New Roman" w:cs="方正仿宋_GBK" w:hint="eastAsia"/>
          <w:bCs/>
          <w:color w:val="000000"/>
          <w:sz w:val="24"/>
        </w:rPr>
        <w:t>从</w:t>
      </w:r>
      <w:r>
        <w:rPr>
          <w:rFonts w:ascii="Times New Roman" w:eastAsia="方正仿宋_GBK" w:hAnsi="Times New Roman" w:cs="方正仿宋_GBK" w:hint="eastAsia"/>
          <w:bCs/>
          <w:color w:val="000000"/>
          <w:sz w:val="24"/>
        </w:rPr>
        <w:t>0.60</w:t>
      </w:r>
      <w:r>
        <w:rPr>
          <w:rFonts w:ascii="Times New Roman" w:eastAsia="方正仿宋_GBK" w:hAnsi="Times New Roman" w:cs="方正仿宋_GBK" w:hint="eastAsia"/>
          <w:bCs/>
          <w:color w:val="000000"/>
          <w:sz w:val="24"/>
        </w:rPr>
        <w:t>升至</w:t>
      </w:r>
      <w:r>
        <w:rPr>
          <w:rFonts w:ascii="Times New Roman" w:eastAsia="方正仿宋_GBK" w:hAnsi="Times New Roman" w:cs="方正仿宋_GBK" w:hint="eastAsia"/>
          <w:bCs/>
          <w:color w:val="000000"/>
          <w:sz w:val="24"/>
        </w:rPr>
        <w:t>0.93</w:t>
      </w:r>
      <w:r>
        <w:rPr>
          <w:rFonts w:ascii="Times New Roman" w:eastAsia="方正仿宋_GBK" w:hAnsi="Times New Roman" w:cs="方正仿宋_GBK" w:hint="eastAsia"/>
          <w:bCs/>
          <w:color w:val="000000"/>
          <w:sz w:val="24"/>
        </w:rPr>
        <w:t>（灵敏度</w:t>
      </w:r>
      <w:r>
        <w:rPr>
          <w:rFonts w:ascii="Times New Roman" w:eastAsia="方正仿宋_GBK" w:hAnsi="Times New Roman" w:cs="方正仿宋_GBK" w:hint="eastAsia"/>
          <w:bCs/>
          <w:color w:val="000000"/>
          <w:sz w:val="24"/>
        </w:rPr>
        <w:t>97.5%</w:t>
      </w:r>
      <w:r>
        <w:rPr>
          <w:rFonts w:ascii="Times New Roman" w:eastAsia="方正仿宋_GBK" w:hAnsi="Times New Roman" w:cs="方正仿宋_GBK" w:hint="eastAsia"/>
          <w:bCs/>
          <w:color w:val="000000"/>
          <w:sz w:val="24"/>
        </w:rPr>
        <w:t>，特异度</w:t>
      </w:r>
      <w:r>
        <w:rPr>
          <w:rFonts w:ascii="Times New Roman" w:eastAsia="方正仿宋_GBK" w:hAnsi="Times New Roman" w:cs="方正仿宋_GBK" w:hint="eastAsia"/>
          <w:bCs/>
          <w:color w:val="000000"/>
          <w:sz w:val="24"/>
        </w:rPr>
        <w:t>81.9%</w:t>
      </w:r>
      <w:r>
        <w:rPr>
          <w:rFonts w:ascii="Times New Roman" w:eastAsia="方正仿宋_GBK" w:hAnsi="Times New Roman" w:cs="方正仿宋_GBK" w:hint="eastAsia"/>
          <w:bCs/>
          <w:color w:val="000000"/>
          <w:sz w:val="24"/>
        </w:rPr>
        <w:t>）</w:t>
      </w:r>
      <w:r>
        <w:rPr>
          <w:rFonts w:ascii="Times New Roman" w:eastAsia="方正仿宋_GBK" w:hAnsi="Times New Roman" w:cs="方正仿宋_GBK" w:hint="eastAsia"/>
          <w:bCs/>
          <w:color w:val="000000"/>
          <w:sz w:val="24"/>
        </w:rPr>
        <w:fldChar w:fldCharType="begin"/>
      </w:r>
      <w:r>
        <w:rPr>
          <w:rFonts w:ascii="Times New Roman" w:eastAsia="方正仿宋_GBK" w:hAnsi="Times New Roman" w:cs="方正仿宋_GBK" w:hint="eastAsia"/>
          <w:bCs/>
          <w:color w:val="000000"/>
          <w:sz w:val="24"/>
        </w:rPr>
        <w:instrText xml:space="preserve"> ADDIN EN.CITE &lt;EndNote&gt;&lt;Cite&gt;&lt;Author&gt;</w:instrText>
      </w:r>
      <w:r>
        <w:rPr>
          <w:rFonts w:ascii="Times New Roman" w:eastAsia="方正仿宋_GBK" w:hAnsi="Times New Roman" w:cs="方正仿宋_GBK" w:hint="eastAsia"/>
          <w:bCs/>
          <w:color w:val="000000"/>
          <w:sz w:val="24"/>
        </w:rPr>
        <w:instrText>罗渊</w:instrText>
      </w:r>
      <w:r>
        <w:rPr>
          <w:rFonts w:ascii="Times New Roman" w:eastAsia="方正仿宋_GBK" w:hAnsi="Times New Roman" w:cs="方正仿宋_GBK" w:hint="eastAsia"/>
          <w:bCs/>
          <w:color w:val="000000"/>
          <w:sz w:val="24"/>
        </w:rPr>
        <w:instrText>&lt;/Author&gt;&lt;Year&gt;2024&lt;/Year&gt;&lt;RecNum&gt;941&lt;/RecNum&gt;&lt;DisplayText&gt;&lt;style face="superscript"&gt;[11]&lt;/style&gt;&lt;/DisplayText&gt;&lt;record&gt;&lt;rec-number&gt;941&lt;/rec-number&gt;&lt;foreign-keys&gt;&lt;key app="EN" db-id="st05ded26add29ep0vq59x0arv55sf0psr</w:instrText>
      </w:r>
      <w:r>
        <w:rPr>
          <w:rFonts w:ascii="Times New Roman" w:eastAsia="方正仿宋_GBK" w:hAnsi="Times New Roman" w:cs="方正仿宋_GBK" w:hint="eastAsia"/>
          <w:bCs/>
          <w:color w:val="000000"/>
          <w:sz w:val="24"/>
        </w:rPr>
        <w:instrText>zs" timestamp="1749033490"&gt;941&lt;/key&gt;&lt;/foreign-keys&gt;&lt;ref-type name="Journal Article"&gt;17&lt;/ref-type&gt;&lt;contributors&gt;&lt;authors&gt;&lt;author&gt;</w:instrText>
      </w:r>
      <w:r>
        <w:rPr>
          <w:rFonts w:ascii="Times New Roman" w:eastAsia="方正仿宋_GBK" w:hAnsi="Times New Roman" w:cs="方正仿宋_GBK" w:hint="eastAsia"/>
          <w:bCs/>
          <w:color w:val="000000"/>
          <w:sz w:val="24"/>
        </w:rPr>
        <w:instrText>罗渊</w:instrText>
      </w:r>
      <w:r>
        <w:rPr>
          <w:rFonts w:ascii="Times New Roman" w:eastAsia="方正仿宋_GBK" w:hAnsi="Times New Roman" w:cs="方正仿宋_GBK" w:hint="eastAsia"/>
          <w:bCs/>
          <w:color w:val="000000"/>
          <w:sz w:val="24"/>
        </w:rPr>
        <w:instrText>&lt;/author&gt;&lt;author&gt;</w:instrText>
      </w:r>
      <w:r>
        <w:rPr>
          <w:rFonts w:ascii="Times New Roman" w:eastAsia="方正仿宋_GBK" w:hAnsi="Times New Roman" w:cs="方正仿宋_GBK" w:hint="eastAsia"/>
          <w:bCs/>
          <w:color w:val="000000"/>
          <w:sz w:val="24"/>
        </w:rPr>
        <w:instrText>周敏</w:instrText>
      </w:r>
      <w:r>
        <w:rPr>
          <w:rFonts w:ascii="Times New Roman" w:eastAsia="方正仿宋_GBK" w:hAnsi="Times New Roman" w:cs="方正仿宋_GBK" w:hint="eastAsia"/>
          <w:bCs/>
          <w:color w:val="000000"/>
          <w:sz w:val="24"/>
        </w:rPr>
        <w:instrText>&lt;/author&gt;&lt;author&gt;</w:instrText>
      </w:r>
      <w:r>
        <w:rPr>
          <w:rFonts w:ascii="Times New Roman" w:eastAsia="方正仿宋_GBK" w:hAnsi="Times New Roman" w:cs="方正仿宋_GBK" w:hint="eastAsia"/>
          <w:bCs/>
          <w:color w:val="000000"/>
          <w:sz w:val="24"/>
        </w:rPr>
        <w:instrText>杨德淑</w:instrText>
      </w:r>
      <w:r>
        <w:rPr>
          <w:rFonts w:ascii="Times New Roman" w:eastAsia="方正仿宋_GBK" w:hAnsi="Times New Roman" w:cs="方正仿宋_GBK" w:hint="eastAsia"/>
          <w:bCs/>
          <w:color w:val="000000"/>
          <w:sz w:val="24"/>
        </w:rPr>
        <w:instrText>&lt;/author&gt;&lt;/authors&gt;&lt;translated-authors&gt;&lt;author&gt;L. U. O. Yuan&lt;/author&gt;&lt;author&gt;Zhou Min&lt;/</w:instrText>
      </w:r>
      <w:r>
        <w:rPr>
          <w:rFonts w:ascii="Times New Roman" w:eastAsia="方正仿宋_GBK" w:hAnsi="Times New Roman" w:cs="方正仿宋_GBK" w:hint="eastAsia"/>
          <w:bCs/>
          <w:color w:val="000000"/>
          <w:sz w:val="24"/>
        </w:rPr>
        <w:instrText>author&gt;&lt;author&gt;Yang Deshu&lt;/author&gt;&lt;/translated-authors&gt;&lt;/contributors&gt;&lt;auth-address&gt;</w:instrText>
      </w:r>
      <w:r>
        <w:rPr>
          <w:rFonts w:ascii="Times New Roman" w:eastAsia="方正仿宋_GBK" w:hAnsi="Times New Roman" w:cs="方正仿宋_GBK" w:hint="eastAsia"/>
          <w:bCs/>
          <w:color w:val="000000"/>
          <w:sz w:val="24"/>
        </w:rPr>
        <w:instrText>重庆大学附属中心医院</w:instrText>
      </w:r>
      <w:r>
        <w:rPr>
          <w:rFonts w:ascii="Times New Roman" w:eastAsia="方正仿宋_GBK" w:hAnsi="Times New Roman" w:cs="方正仿宋_GBK" w:hint="eastAsia"/>
          <w:bCs/>
          <w:color w:val="000000"/>
          <w:sz w:val="24"/>
        </w:rPr>
        <w:instrText>&lt;/auth-address&gt;&lt;titles&gt;&lt;title&gt;</w:instrText>
      </w:r>
      <w:r>
        <w:rPr>
          <w:rFonts w:ascii="Times New Roman" w:eastAsia="方正仿宋_GBK" w:hAnsi="Times New Roman" w:cs="方正仿宋_GBK" w:hint="eastAsia"/>
          <w:bCs/>
          <w:color w:val="000000"/>
          <w:sz w:val="24"/>
        </w:rPr>
        <w:instrText>超声技术联合</w:instrText>
      </w:r>
      <w:r>
        <w:rPr>
          <w:rFonts w:ascii="Times New Roman" w:eastAsia="方正仿宋_GBK" w:hAnsi="Times New Roman" w:cs="方正仿宋_GBK" w:hint="eastAsia"/>
          <w:bCs/>
          <w:color w:val="000000"/>
          <w:sz w:val="24"/>
        </w:rPr>
        <w:instrText>Braden</w:instrText>
      </w:r>
      <w:r>
        <w:rPr>
          <w:rFonts w:ascii="Times New Roman" w:eastAsia="方正仿宋_GBK" w:hAnsi="Times New Roman" w:cs="方正仿宋_GBK" w:hint="eastAsia"/>
          <w:bCs/>
          <w:color w:val="000000"/>
          <w:sz w:val="24"/>
        </w:rPr>
        <w:instrText>量表预测严重多发伤患者压力性损伤发生风险的价值</w:instrText>
      </w:r>
      <w:r>
        <w:rPr>
          <w:rFonts w:ascii="Times New Roman" w:eastAsia="方正仿宋_GBK" w:hAnsi="Times New Roman" w:cs="方正仿宋_GBK" w:hint="eastAsia"/>
          <w:bCs/>
          <w:color w:val="000000"/>
          <w:sz w:val="24"/>
        </w:rPr>
        <w:instrText>&lt;/title&gt;&lt;secondary-title&gt;</w:instrText>
      </w:r>
      <w:r>
        <w:rPr>
          <w:rFonts w:ascii="Times New Roman" w:eastAsia="方正仿宋_GBK" w:hAnsi="Times New Roman" w:cs="方正仿宋_GBK" w:hint="eastAsia"/>
          <w:bCs/>
          <w:color w:val="000000"/>
          <w:sz w:val="24"/>
        </w:rPr>
        <w:instrText>现代医药卫生</w:instrText>
      </w:r>
      <w:r>
        <w:rPr>
          <w:rFonts w:ascii="Times New Roman" w:eastAsia="方正仿宋_GBK" w:hAnsi="Times New Roman" w:cs="方正仿宋_GBK" w:hint="eastAsia"/>
          <w:bCs/>
          <w:color w:val="000000"/>
          <w:sz w:val="24"/>
        </w:rPr>
        <w:instrText>&lt;/secondary-title&gt;&lt;/titles&gt;&lt;periodical&gt;&lt;full-title&gt;</w:instrText>
      </w:r>
      <w:r>
        <w:rPr>
          <w:rFonts w:ascii="Times New Roman" w:eastAsia="方正仿宋_GBK" w:hAnsi="Times New Roman" w:cs="方正仿宋_GBK" w:hint="eastAsia"/>
          <w:bCs/>
          <w:color w:val="000000"/>
          <w:sz w:val="24"/>
        </w:rPr>
        <w:instrText>现代医药卫生</w:instrText>
      </w:r>
      <w:r>
        <w:rPr>
          <w:rFonts w:ascii="Times New Roman" w:eastAsia="方正仿宋_GBK" w:hAnsi="Times New Roman" w:cs="方正仿宋_GBK" w:hint="eastAsia"/>
          <w:bCs/>
          <w:color w:val="000000"/>
          <w:sz w:val="24"/>
        </w:rPr>
        <w:instrText>&lt;/full-ti</w:instrText>
      </w:r>
      <w:r>
        <w:rPr>
          <w:rFonts w:ascii="Times New Roman" w:eastAsia="方正仿宋_GBK" w:hAnsi="Times New Roman" w:cs="方正仿宋_GBK" w:hint="eastAsia"/>
          <w:bCs/>
          <w:color w:val="000000"/>
          <w:sz w:val="24"/>
        </w:rPr>
        <w:instrText>tle&gt;&lt;/periodical&gt;&lt;pages&gt;3291-3294,3298&lt;/pages&gt;&lt;volume&gt;40&lt;/volume&gt;&lt;number&gt;19&lt;/number&gt;&lt;keywords&gt;&lt;keyword&gt;</w:instrText>
      </w:r>
      <w:r>
        <w:rPr>
          <w:rFonts w:ascii="Times New Roman" w:eastAsia="方正仿宋_GBK" w:hAnsi="Times New Roman" w:cs="方正仿宋_GBK" w:hint="eastAsia"/>
          <w:bCs/>
          <w:color w:val="000000"/>
          <w:sz w:val="24"/>
        </w:rPr>
        <w:instrText>超声</w:instrText>
      </w:r>
      <w:r>
        <w:rPr>
          <w:rFonts w:ascii="Times New Roman" w:eastAsia="方正仿宋_GBK" w:hAnsi="Times New Roman" w:cs="方正仿宋_GBK" w:hint="eastAsia"/>
          <w:bCs/>
          <w:color w:val="000000"/>
          <w:sz w:val="24"/>
        </w:rPr>
        <w:instrText>&lt;/keyword&gt;&lt;keyword&gt;Braden</w:instrText>
      </w:r>
      <w:r>
        <w:rPr>
          <w:rFonts w:ascii="Times New Roman" w:eastAsia="方正仿宋_GBK" w:hAnsi="Times New Roman" w:cs="方正仿宋_GBK" w:hint="eastAsia"/>
          <w:bCs/>
          <w:color w:val="000000"/>
          <w:sz w:val="24"/>
        </w:rPr>
        <w:instrText>量表</w:instrText>
      </w:r>
      <w:r>
        <w:rPr>
          <w:rFonts w:ascii="Times New Roman" w:eastAsia="方正仿宋_GBK" w:hAnsi="Times New Roman" w:cs="方正仿宋_GBK" w:hint="eastAsia"/>
          <w:bCs/>
          <w:color w:val="000000"/>
          <w:sz w:val="24"/>
        </w:rPr>
        <w:instrText>&lt;/keyword&gt;&lt;keyword&gt;</w:instrText>
      </w:r>
      <w:r>
        <w:rPr>
          <w:rFonts w:ascii="Times New Roman" w:eastAsia="方正仿宋_GBK" w:hAnsi="Times New Roman" w:cs="方正仿宋_GBK" w:hint="eastAsia"/>
          <w:bCs/>
          <w:color w:val="000000"/>
          <w:sz w:val="24"/>
        </w:rPr>
        <w:instrText>严重多发伤</w:instrText>
      </w:r>
      <w:r>
        <w:rPr>
          <w:rFonts w:ascii="Times New Roman" w:eastAsia="方正仿宋_GBK" w:hAnsi="Times New Roman" w:cs="方正仿宋_GBK" w:hint="eastAsia"/>
          <w:bCs/>
          <w:color w:val="000000"/>
          <w:sz w:val="24"/>
        </w:rPr>
        <w:instrText>&lt;/keyword&gt;&lt;keyword&gt;</w:instrText>
      </w:r>
      <w:r>
        <w:rPr>
          <w:rFonts w:ascii="Times New Roman" w:eastAsia="方正仿宋_GBK" w:hAnsi="Times New Roman" w:cs="方正仿宋_GBK" w:hint="eastAsia"/>
          <w:bCs/>
          <w:color w:val="000000"/>
          <w:sz w:val="24"/>
        </w:rPr>
        <w:instrText>预测</w:instrText>
      </w:r>
      <w:r>
        <w:rPr>
          <w:rFonts w:ascii="Times New Roman" w:eastAsia="方正仿宋_GBK" w:hAnsi="Times New Roman" w:cs="方正仿宋_GBK" w:hint="eastAsia"/>
          <w:bCs/>
          <w:color w:val="000000"/>
          <w:sz w:val="24"/>
        </w:rPr>
        <w:instrText>&lt;/keyword&gt;&lt;keyword&gt;ROC</w:instrText>
      </w:r>
      <w:r>
        <w:rPr>
          <w:rFonts w:ascii="Times New Roman" w:eastAsia="方正仿宋_GBK" w:hAnsi="Times New Roman" w:cs="方正仿宋_GBK" w:hint="eastAsia"/>
          <w:bCs/>
          <w:color w:val="000000"/>
          <w:sz w:val="24"/>
        </w:rPr>
        <w:instrText>曲线</w:instrText>
      </w:r>
      <w:r>
        <w:rPr>
          <w:rFonts w:ascii="Times New Roman" w:eastAsia="方正仿宋_GBK" w:hAnsi="Times New Roman" w:cs="方正仿宋_GBK" w:hint="eastAsia"/>
          <w:bCs/>
          <w:color w:val="000000"/>
          <w:sz w:val="24"/>
        </w:rPr>
        <w:instrText>&lt;/keyword&gt;&lt;/keywords&gt;&lt;dates&gt;&lt;year&gt;2024&lt;/year&gt;&lt;/dates&gt;&lt;i</w:instrText>
      </w:r>
      <w:r>
        <w:rPr>
          <w:rFonts w:ascii="Times New Roman" w:eastAsia="方正仿宋_GBK" w:hAnsi="Times New Roman" w:cs="方正仿宋_GBK" w:hint="eastAsia"/>
          <w:bCs/>
          <w:color w:val="000000"/>
          <w:sz w:val="24"/>
        </w:rPr>
        <w:instrText>sbn&gt;1009-5519&lt;/isbn&gt;&lt;urls&gt;&lt;related-urls&gt;&lt;url&gt;https://d.wanfangdata.com.cn/periodical/CiNQZXJpb2RpY2FsQ0hJMjAyNTA1MjIyMDI1MDUyNzE3MTU0NhIPeGR5eXdzMjAyNDE5MDEwGgh1bm1pNzlvYQ%3D%3D&lt;/url&gt;&lt;/related-urls&gt;&lt;/urls&gt;&lt;electronic-resource-num&gt;10.3969/j.issn.1009-5519.2</w:instrText>
      </w:r>
      <w:r>
        <w:rPr>
          <w:rFonts w:ascii="Times New Roman" w:eastAsia="方正仿宋_GBK" w:hAnsi="Times New Roman" w:cs="方正仿宋_GBK" w:hint="eastAsia"/>
          <w:bCs/>
          <w:color w:val="000000"/>
          <w:sz w:val="24"/>
        </w:rPr>
        <w:instrText>024.19.010&lt;/electronic-resource-num&gt;&lt;remote-database-provider&gt;</w:instrText>
      </w:r>
      <w:r>
        <w:rPr>
          <w:rFonts w:ascii="Times New Roman" w:eastAsia="方正仿宋_GBK" w:hAnsi="Times New Roman" w:cs="方正仿宋_GBK" w:hint="eastAsia"/>
          <w:bCs/>
          <w:color w:val="000000"/>
          <w:sz w:val="24"/>
        </w:rPr>
        <w:instrText>北京万方数据股份有限公司</w:instrText>
      </w:r>
      <w:r>
        <w:rPr>
          <w:rFonts w:ascii="Times New Roman" w:eastAsia="方正仿宋_GBK" w:hAnsi="Times New Roman" w:cs="方正仿宋_GBK" w:hint="eastAsia"/>
          <w:bCs/>
          <w:color w:val="000000"/>
          <w:sz w:val="24"/>
        </w:rPr>
        <w:instrText xml:space="preserve"> </w:instrText>
      </w:r>
      <w:r>
        <w:rPr>
          <w:rFonts w:ascii="Times New Roman" w:eastAsia="方正仿宋_GBK" w:hAnsi="Times New Roman" w:cs="方正仿宋_GBK" w:hint="eastAsia"/>
          <w:bCs/>
          <w:color w:val="000000"/>
          <w:sz w:val="24"/>
        </w:rPr>
        <w:instrText>基金项目</w:instrText>
      </w:r>
      <w:r>
        <w:rPr>
          <w:rFonts w:ascii="Times New Roman" w:eastAsia="方正仿宋_GBK" w:hAnsi="Times New Roman" w:cs="方正仿宋_GBK" w:hint="eastAsia"/>
          <w:bCs/>
          <w:color w:val="000000"/>
          <w:sz w:val="24"/>
        </w:rPr>
        <w:instrText>:2024wsjk090:</w:instrText>
      </w:r>
      <w:r>
        <w:rPr>
          <w:rFonts w:ascii="Times New Roman" w:eastAsia="方正仿宋_GBK" w:hAnsi="Times New Roman" w:cs="方正仿宋_GBK" w:hint="eastAsia"/>
          <w:bCs/>
          <w:color w:val="000000"/>
          <w:sz w:val="24"/>
        </w:rPr>
        <w:instrText>重庆市卫生局科研项目</w:instrText>
      </w:r>
      <w:r>
        <w:rPr>
          <w:rFonts w:ascii="Times New Roman" w:eastAsia="方正仿宋_GBK" w:hAnsi="Times New Roman" w:cs="方正仿宋_GBK" w:hint="eastAsia"/>
          <w:bCs/>
          <w:color w:val="000000"/>
          <w:sz w:val="24"/>
        </w:rPr>
        <w:instrText>&lt;/remote-database-provider&gt;&lt;language&gt;chi&lt;/language&gt;&lt;/record&gt;&lt;/Cite&gt;&lt;/EndNote&gt;</w:instrText>
      </w:r>
      <w:r>
        <w:rPr>
          <w:rFonts w:ascii="Times New Roman" w:eastAsia="方正仿宋_GBK" w:hAnsi="Times New Roman" w:cs="方正仿宋_GBK" w:hint="eastAsia"/>
          <w:bCs/>
          <w:color w:val="000000"/>
          <w:sz w:val="24"/>
        </w:rPr>
        <w:fldChar w:fldCharType="separate"/>
      </w:r>
      <w:r>
        <w:rPr>
          <w:rFonts w:ascii="Times New Roman" w:eastAsia="方正仿宋_GBK" w:hAnsi="Times New Roman" w:cs="方正仿宋_GBK" w:hint="eastAsia"/>
          <w:bCs/>
          <w:color w:val="000000"/>
          <w:sz w:val="24"/>
          <w:vertAlign w:val="superscript"/>
        </w:rPr>
        <w:t>[11]</w:t>
      </w:r>
      <w:r>
        <w:rPr>
          <w:rFonts w:ascii="Times New Roman" w:eastAsia="方正仿宋_GBK" w:hAnsi="Times New Roman" w:cs="方正仿宋_GBK" w:hint="eastAsia"/>
          <w:bCs/>
          <w:color w:val="000000"/>
          <w:sz w:val="24"/>
        </w:rPr>
        <w:fldChar w:fldCharType="end"/>
      </w:r>
      <w:r>
        <w:rPr>
          <w:rFonts w:ascii="Times New Roman" w:eastAsia="方正仿宋_GBK" w:hAnsi="Times New Roman" w:cs="方正仿宋_GBK" w:hint="eastAsia"/>
          <w:bCs/>
          <w:color w:val="000000"/>
          <w:sz w:val="24"/>
        </w:rPr>
        <w:t>。</w:t>
      </w:r>
    </w:p>
    <w:p w:rsidR="0067585B" w:rsidRDefault="001234A7">
      <w:pPr>
        <w:pStyle w:val="BodyText"/>
        <w:ind w:firstLineChars="200" w:firstLine="480"/>
        <w:rPr>
          <w:rFonts w:ascii="Times New Roman" w:eastAsia="方正仿宋_GBK" w:hAnsi="Times New Roman" w:cs="方正仿宋_GBK"/>
          <w:bCs/>
          <w:color w:val="000000"/>
          <w:sz w:val="24"/>
        </w:rPr>
      </w:pPr>
      <w:r>
        <w:rPr>
          <w:rFonts w:ascii="Times New Roman" w:eastAsia="方正仿宋_GBK" w:hAnsi="Times New Roman" w:cs="方正仿宋_GBK" w:hint="eastAsia"/>
          <w:bCs/>
          <w:color w:val="000000"/>
          <w:sz w:val="24"/>
        </w:rPr>
        <w:t>（</w:t>
      </w:r>
      <w:r>
        <w:rPr>
          <w:rFonts w:ascii="Times New Roman" w:eastAsia="方正仿宋_GBK" w:hAnsi="Times New Roman" w:cs="方正仿宋_GBK" w:hint="eastAsia"/>
          <w:bCs/>
          <w:color w:val="000000"/>
          <w:sz w:val="24"/>
        </w:rPr>
        <w:t>3</w:t>
      </w:r>
      <w:r>
        <w:rPr>
          <w:rFonts w:ascii="Times New Roman" w:eastAsia="方正仿宋_GBK" w:hAnsi="Times New Roman" w:cs="方正仿宋_GBK" w:hint="eastAsia"/>
          <w:bCs/>
          <w:color w:val="000000"/>
          <w:sz w:val="24"/>
        </w:rPr>
        <w:t>）标准化核心障碍：</w:t>
      </w:r>
    </w:p>
    <w:p w:rsidR="0067585B" w:rsidRDefault="001234A7">
      <w:pPr>
        <w:pStyle w:val="BodyText"/>
        <w:ind w:firstLineChars="200" w:firstLine="480"/>
        <w:rPr>
          <w:rFonts w:ascii="Times New Roman" w:eastAsia="方正仿宋_GBK" w:hAnsi="Times New Roman" w:cs="方正仿宋_GBK"/>
          <w:bCs/>
          <w:color w:val="000000"/>
          <w:sz w:val="24"/>
        </w:rPr>
      </w:pPr>
      <w:r>
        <w:rPr>
          <w:rFonts w:ascii="Times New Roman" w:eastAsia="方正仿宋_GBK" w:hAnsi="Times New Roman" w:cs="方正仿宋_GBK" w:hint="eastAsia"/>
          <w:bCs/>
          <w:color w:val="000000"/>
          <w:sz w:val="24"/>
        </w:rPr>
        <w:t>设备参数差异：探头频率（</w:t>
      </w:r>
      <w:r>
        <w:rPr>
          <w:rFonts w:ascii="Times New Roman" w:eastAsia="方正仿宋_GBK" w:hAnsi="Times New Roman" w:cs="方正仿宋_GBK" w:hint="eastAsia"/>
          <w:bCs/>
          <w:color w:val="000000"/>
          <w:sz w:val="24"/>
        </w:rPr>
        <w:t>20MHzvs100MHz</w:t>
      </w:r>
      <w:r>
        <w:rPr>
          <w:rFonts w:ascii="Times New Roman" w:eastAsia="方正仿宋_GBK" w:hAnsi="Times New Roman" w:cs="方正仿宋_GBK" w:hint="eastAsia"/>
          <w:bCs/>
          <w:color w:val="000000"/>
          <w:sz w:val="24"/>
        </w:rPr>
        <w:t>）直接影响穿透深度（</w:t>
      </w:r>
      <w:r>
        <w:rPr>
          <w:rFonts w:ascii="Times New Roman" w:eastAsia="方正仿宋_GBK" w:hAnsi="Times New Roman" w:cs="方正仿宋_GBK" w:hint="eastAsia"/>
          <w:bCs/>
          <w:color w:val="000000"/>
          <w:sz w:val="24"/>
        </w:rPr>
        <w:t>1.5</w:t>
      </w:r>
      <w:r>
        <w:rPr>
          <w:rFonts w:ascii="Times New Roman" w:eastAsia="方正仿宋_GBK" w:hAnsi="Times New Roman" w:cs="方正仿宋_GBK" w:hint="eastAsia"/>
          <w:bCs/>
          <w:color w:val="000000"/>
          <w:sz w:val="24"/>
        </w:rPr>
        <w:t>–</w:t>
      </w:r>
      <w:r>
        <w:rPr>
          <w:rFonts w:ascii="Times New Roman" w:eastAsia="方正仿宋_GBK" w:hAnsi="Times New Roman" w:cs="方正仿宋_GBK" w:hint="eastAsia"/>
          <w:bCs/>
          <w:color w:val="000000"/>
          <w:sz w:val="24"/>
        </w:rPr>
        <w:t>4mm</w:t>
      </w:r>
      <w:r>
        <w:rPr>
          <w:rFonts w:ascii="Times New Roman" w:eastAsia="方正仿宋_GBK" w:hAnsi="Times New Roman" w:cs="方正仿宋_GBK" w:hint="eastAsia"/>
          <w:bCs/>
          <w:color w:val="000000"/>
          <w:sz w:val="24"/>
        </w:rPr>
        <w:t>）与分辨率，尚无统一选择标准</w:t>
      </w:r>
      <w:r>
        <w:rPr>
          <w:rFonts w:ascii="Times New Roman" w:eastAsia="方正仿宋_GBK" w:hAnsi="Times New Roman" w:cs="方正仿宋_GBK" w:hint="eastAsia"/>
          <w:bCs/>
          <w:color w:val="000000"/>
          <w:sz w:val="24"/>
        </w:rPr>
        <w:fldChar w:fldCharType="begin">
          <w:fldData xml:space="preserve">PEVuZE5vdGU+PENpdGU+PEF1dGhvcj5KYXNhaXRpZW5lPC9BdXRob3I+PFllYXI+MjAxMTwvWWVh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</w:fldData>
        </w:fldChar>
      </w:r>
      <w:r>
        <w:rPr>
          <w:rFonts w:ascii="Times New Roman" w:eastAsia="方正仿宋_GBK" w:hAnsi="Times New Roman" w:cs="方正仿宋_GBK" w:hint="eastAsia"/>
          <w:bCs/>
          <w:color w:val="000000"/>
          <w:sz w:val="24"/>
        </w:rPr>
        <w:instrText xml:space="preserve"> ADDIN EN.CITE </w:instrText>
      </w:r>
      <w:r>
        <w:rPr>
          <w:rFonts w:ascii="Times New Roman" w:eastAsia="方正仿宋_GBK" w:hAnsi="Times New Roman" w:cs="方正仿宋_GBK" w:hint="eastAsia"/>
          <w:bCs/>
          <w:color w:val="000000"/>
          <w:sz w:val="24"/>
        </w:rPr>
        <w:fldChar w:fldCharType="begin">
          <w:fldData xml:space="preserve">PEVuZE5vdGU+PENpdGU+PEF1dGhvcj5KYXNhaXRpZW5lPC9BdXRob3I+PFllYXI+MjAxMTwvWWVh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</w:fldData>
        </w:fldChar>
      </w:r>
      <w:r>
        <w:rPr>
          <w:rFonts w:ascii="Times New Roman" w:eastAsia="方正仿宋_GBK" w:hAnsi="Times New Roman" w:cs="方正仿宋_GBK" w:hint="eastAsia"/>
          <w:bCs/>
          <w:color w:val="000000"/>
          <w:sz w:val="24"/>
        </w:rPr>
        <w:instrText xml:space="preserve"> ADDIN EN.CITE.DATA </w:instrText>
      </w:r>
      <w:r>
        <w:rPr>
          <w:rFonts w:ascii="Times New Roman" w:eastAsia="方正仿宋_GBK" w:hAnsi="Times New Roman" w:cs="方正仿宋_GBK" w:hint="eastAsia"/>
          <w:bCs/>
          <w:color w:val="000000"/>
          <w:sz w:val="24"/>
        </w:rPr>
      </w:r>
      <w:r>
        <w:rPr>
          <w:rFonts w:ascii="Times New Roman" w:eastAsia="方正仿宋_GBK" w:hAnsi="Times New Roman" w:cs="方正仿宋_GBK" w:hint="eastAsia"/>
          <w:bCs/>
          <w:color w:val="000000"/>
          <w:sz w:val="24"/>
        </w:rPr>
        <w:fldChar w:fldCharType="end"/>
      </w:r>
      <w:r>
        <w:rPr>
          <w:rFonts w:ascii="Times New Roman" w:eastAsia="方正仿宋_GBK" w:hAnsi="Times New Roman" w:cs="方正仿宋_GBK" w:hint="eastAsia"/>
          <w:bCs/>
          <w:color w:val="000000"/>
          <w:sz w:val="24"/>
        </w:rPr>
      </w:r>
      <w:r>
        <w:rPr>
          <w:rFonts w:ascii="Times New Roman" w:eastAsia="方正仿宋_GBK" w:hAnsi="Times New Roman" w:cs="方正仿宋_GBK" w:hint="eastAsia"/>
          <w:bCs/>
          <w:color w:val="000000"/>
          <w:sz w:val="24"/>
        </w:rPr>
        <w:fldChar w:fldCharType="separate"/>
      </w:r>
      <w:r>
        <w:rPr>
          <w:rFonts w:ascii="Times New Roman" w:eastAsia="方正仿宋_GBK" w:hAnsi="Times New Roman" w:cs="方正仿宋_GBK" w:hint="eastAsia"/>
          <w:bCs/>
          <w:color w:val="000000"/>
          <w:sz w:val="24"/>
          <w:vertAlign w:val="superscript"/>
        </w:rPr>
        <w:t>[10]</w:t>
      </w:r>
      <w:r>
        <w:rPr>
          <w:rFonts w:ascii="Times New Roman" w:eastAsia="方正仿宋_GBK" w:hAnsi="Times New Roman" w:cs="方正仿宋_GBK" w:hint="eastAsia"/>
          <w:bCs/>
          <w:color w:val="000000"/>
          <w:sz w:val="24"/>
        </w:rPr>
        <w:fldChar w:fldCharType="end"/>
      </w:r>
      <w:r>
        <w:rPr>
          <w:rFonts w:ascii="Times New Roman" w:eastAsia="方正仿宋_GBK" w:hAnsi="Times New Roman" w:cs="方正仿宋_GBK" w:hint="eastAsia"/>
          <w:bCs/>
          <w:color w:val="000000"/>
          <w:sz w:val="24"/>
        </w:rPr>
        <w:t>。</w:t>
      </w:r>
    </w:p>
    <w:p w:rsidR="0067585B" w:rsidRDefault="001234A7">
      <w:pPr>
        <w:pStyle w:val="BodyText"/>
        <w:ind w:firstLineChars="200" w:firstLine="480"/>
        <w:rPr>
          <w:rFonts w:ascii="Times New Roman" w:eastAsia="方正仿宋_GBK" w:hAnsi="Times New Roman" w:cs="方正仿宋_GBK"/>
          <w:bCs/>
          <w:color w:val="000000"/>
          <w:sz w:val="24"/>
        </w:rPr>
      </w:pPr>
      <w:r>
        <w:rPr>
          <w:rFonts w:ascii="Times New Roman" w:eastAsia="方正仿宋_GBK" w:hAnsi="Times New Roman" w:cs="方正仿宋_GBK" w:hint="eastAsia"/>
          <w:bCs/>
          <w:color w:val="000000"/>
          <w:sz w:val="24"/>
        </w:rPr>
        <w:t>操作者依赖性：皮肤分层识别需专业培训，且缺乏</w:t>
      </w:r>
      <w:r>
        <w:rPr>
          <w:rFonts w:ascii="Times New Roman" w:eastAsia="方正仿宋_GBK" w:hAnsi="Times New Roman" w:cs="方正仿宋_GBK" w:hint="eastAsia"/>
          <w:bCs/>
          <w:color w:val="000000"/>
          <w:sz w:val="24"/>
        </w:rPr>
        <w:t>PI</w:t>
      </w:r>
      <w:r>
        <w:rPr>
          <w:rFonts w:ascii="Times New Roman" w:eastAsia="方正仿宋_GBK" w:hAnsi="Times New Roman" w:cs="方正仿宋_GBK" w:hint="eastAsia"/>
          <w:bCs/>
          <w:color w:val="000000"/>
          <w:sz w:val="24"/>
        </w:rPr>
        <w:t>特征图像的共识定义</w:t>
      </w:r>
      <w:r>
        <w:rPr>
          <w:rFonts w:ascii="Times New Roman" w:eastAsia="方正仿宋_GBK" w:hAnsi="Times New Roman" w:cs="方正仿宋_GBK" w:hint="eastAsia"/>
          <w:bCs/>
          <w:color w:val="000000"/>
          <w:sz w:val="24"/>
        </w:rPr>
        <w:fldChar w:fldCharType="begin">
          <w:fldData xml:space="preserve">PEVuZE5vdGU+PENpdGU+PEF1dGhvcj5HcmFqZGVhbnU8L0F1dGhvcj48WWVhcj4yMDIwPC9ZZWFy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</w:fldData>
        </w:fldChar>
      </w:r>
      <w:r>
        <w:rPr>
          <w:rFonts w:ascii="Times New Roman" w:eastAsia="方正仿宋_GBK" w:hAnsi="Times New Roman" w:cs="方正仿宋_GBK" w:hint="eastAsia"/>
          <w:bCs/>
          <w:color w:val="000000"/>
          <w:sz w:val="24"/>
        </w:rPr>
        <w:instrText xml:space="preserve"> ADDIN</w:instrText>
      </w:r>
      <w:r>
        <w:rPr>
          <w:rFonts w:ascii="Times New Roman" w:eastAsia="方正仿宋_GBK" w:hAnsi="Times New Roman" w:cs="方正仿宋_GBK" w:hint="eastAsia"/>
          <w:bCs/>
          <w:color w:val="000000"/>
          <w:sz w:val="24"/>
        </w:rPr>
        <w:instrText xml:space="preserve"> EN.CITE </w:instrText>
      </w:r>
      <w:r>
        <w:rPr>
          <w:rFonts w:ascii="Times New Roman" w:eastAsia="方正仿宋_GBK" w:hAnsi="Times New Roman" w:cs="方正仿宋_GBK" w:hint="eastAsia"/>
          <w:bCs/>
          <w:color w:val="000000"/>
          <w:sz w:val="24"/>
        </w:rPr>
        <w:fldChar w:fldCharType="begin">
          <w:fldData xml:space="preserve">PEVuZE5vdGU+PENpdGU+PEF1dGhvcj5HcmFqZGVhbnU8L0F1dGhvcj48WWVhcj4yMDIwPC9ZZWFy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</w:fldData>
        </w:fldChar>
      </w:r>
      <w:r>
        <w:rPr>
          <w:rFonts w:ascii="Times New Roman" w:eastAsia="方正仿宋_GBK" w:hAnsi="Times New Roman" w:cs="方正仿宋_GBK" w:hint="eastAsia"/>
          <w:bCs/>
          <w:color w:val="000000"/>
          <w:sz w:val="24"/>
        </w:rPr>
        <w:instrText xml:space="preserve"> ADDIN EN.CITE.DATA </w:instrText>
      </w:r>
      <w:r>
        <w:rPr>
          <w:rFonts w:ascii="Times New Roman" w:eastAsia="方正仿宋_GBK" w:hAnsi="Times New Roman" w:cs="方正仿宋_GBK" w:hint="eastAsia"/>
          <w:bCs/>
          <w:color w:val="000000"/>
          <w:sz w:val="24"/>
        </w:rPr>
      </w:r>
      <w:r>
        <w:rPr>
          <w:rFonts w:ascii="Times New Roman" w:eastAsia="方正仿宋_GBK" w:hAnsi="Times New Roman" w:cs="方正仿宋_GBK" w:hint="eastAsia"/>
          <w:bCs/>
          <w:color w:val="000000"/>
          <w:sz w:val="24"/>
        </w:rPr>
        <w:fldChar w:fldCharType="end"/>
      </w:r>
      <w:r>
        <w:rPr>
          <w:rFonts w:ascii="Times New Roman" w:eastAsia="方正仿宋_GBK" w:hAnsi="Times New Roman" w:cs="方正仿宋_GBK" w:hint="eastAsia"/>
          <w:bCs/>
          <w:color w:val="000000"/>
          <w:sz w:val="24"/>
        </w:rPr>
      </w:r>
      <w:r>
        <w:rPr>
          <w:rFonts w:ascii="Times New Roman" w:eastAsia="方正仿宋_GBK" w:hAnsi="Times New Roman" w:cs="方正仿宋_GBK" w:hint="eastAsia"/>
          <w:bCs/>
          <w:color w:val="000000"/>
          <w:sz w:val="24"/>
        </w:rPr>
        <w:fldChar w:fldCharType="separate"/>
      </w:r>
      <w:r>
        <w:rPr>
          <w:rFonts w:ascii="Times New Roman" w:eastAsia="方正仿宋_GBK" w:hAnsi="Times New Roman" w:cs="方正仿宋_GBK" w:hint="eastAsia"/>
          <w:bCs/>
          <w:color w:val="000000"/>
          <w:sz w:val="24"/>
          <w:vertAlign w:val="superscript"/>
        </w:rPr>
        <w:t>[12]</w:t>
      </w:r>
      <w:r>
        <w:rPr>
          <w:rFonts w:ascii="Times New Roman" w:eastAsia="方正仿宋_GBK" w:hAnsi="Times New Roman" w:cs="方正仿宋_GBK" w:hint="eastAsia"/>
          <w:bCs/>
          <w:color w:val="000000"/>
          <w:sz w:val="24"/>
        </w:rPr>
        <w:fldChar w:fldCharType="end"/>
      </w:r>
      <w:r>
        <w:rPr>
          <w:rFonts w:ascii="Times New Roman" w:eastAsia="方正仿宋_GBK" w:hAnsi="Times New Roman" w:cs="方正仿宋_GBK" w:hint="eastAsia"/>
          <w:bCs/>
          <w:color w:val="000000"/>
          <w:sz w:val="24"/>
        </w:rPr>
        <w:t>。</w:t>
      </w:r>
    </w:p>
    <w:p w:rsidR="0067585B" w:rsidRDefault="001234A7">
      <w:pPr>
        <w:pStyle w:val="BodyText"/>
        <w:ind w:firstLine="480"/>
        <w:rPr>
          <w:rFonts w:ascii="Times New Roman" w:eastAsia="方正仿宋_GBK" w:hAnsi="Times New Roman" w:cs="方正仿宋_GBK"/>
          <w:bCs/>
          <w:color w:val="000000"/>
          <w:sz w:val="24"/>
        </w:rPr>
      </w:pPr>
      <w:r>
        <w:rPr>
          <w:rFonts w:ascii="Times New Roman" w:eastAsia="方正仿宋_GBK" w:hAnsi="Times New Roman" w:cs="方正仿宋_GBK" w:hint="eastAsia"/>
          <w:bCs/>
          <w:color w:val="000000"/>
          <w:sz w:val="24"/>
        </w:rPr>
        <w:t>临床应用局限：现有资料集中于肿瘤和炎症评估，</w:t>
      </w:r>
      <w:r>
        <w:rPr>
          <w:rFonts w:ascii="Times New Roman" w:eastAsia="方正仿宋_GBK" w:hAnsi="Times New Roman" w:cs="方正仿宋_GBK" w:hint="eastAsia"/>
          <w:bCs/>
          <w:color w:val="000000"/>
          <w:sz w:val="24"/>
        </w:rPr>
        <w:t>PI</w:t>
      </w:r>
      <w:r>
        <w:rPr>
          <w:rFonts w:ascii="Times New Roman" w:eastAsia="方正仿宋_GBK" w:hAnsi="Times New Roman" w:cs="方正仿宋_GBK" w:hint="eastAsia"/>
          <w:bCs/>
          <w:color w:val="000000"/>
          <w:sz w:val="24"/>
        </w:rPr>
        <w:t>相关研究样本量小且未建立量化阈值</w:t>
      </w:r>
      <w:r>
        <w:rPr>
          <w:rFonts w:ascii="Times New Roman" w:eastAsia="方正仿宋_GBK" w:hAnsi="Times New Roman" w:cs="方正仿宋_GBK" w:hint="eastAsia"/>
          <w:bCs/>
          <w:color w:val="000000"/>
          <w:sz w:val="24"/>
        </w:rPr>
        <w:fldChar w:fldCharType="begin">
          <w:fldData xml:space="preserve">PEVuZE5vdGU+PENpdGU+PEF1dGhvcj5TZXJwYTwvQXV0aG9yPjxZZWFyPjIwMTE8L1llYXI+PFJl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</w:fldData>
        </w:fldChar>
      </w:r>
      <w:r>
        <w:rPr>
          <w:rFonts w:ascii="Times New Roman" w:eastAsia="方正仿宋_GBK" w:hAnsi="Times New Roman" w:cs="方正仿宋_GBK" w:hint="eastAsia"/>
          <w:bCs/>
          <w:color w:val="000000"/>
          <w:sz w:val="24"/>
        </w:rPr>
        <w:instrText xml:space="preserve"> ADDIN EN.CITE </w:instrText>
      </w:r>
      <w:r>
        <w:rPr>
          <w:rFonts w:ascii="Times New Roman" w:eastAsia="方正仿宋_GBK" w:hAnsi="Times New Roman" w:cs="方正仿宋_GBK" w:hint="eastAsia"/>
          <w:bCs/>
          <w:color w:val="000000"/>
          <w:sz w:val="24"/>
        </w:rPr>
        <w:fldChar w:fldCharType="begin">
          <w:fldData xml:space="preserve">PEVuZE5vdGU+PENpdGU+PEF1dGhvcj5TZXJwYTwvQXV0aG9yPjxZZWFyPjIwMTE8L1llYXI+PFJl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</w:fldData>
        </w:fldChar>
      </w:r>
      <w:r>
        <w:rPr>
          <w:rFonts w:ascii="Times New Roman" w:eastAsia="方正仿宋_GBK" w:hAnsi="Times New Roman" w:cs="方正仿宋_GBK" w:hint="eastAsia"/>
          <w:bCs/>
          <w:color w:val="000000"/>
          <w:sz w:val="24"/>
        </w:rPr>
        <w:instrText xml:space="preserve"> ADDIN EN.CITE.DATA </w:instrText>
      </w:r>
      <w:r>
        <w:rPr>
          <w:rFonts w:ascii="Times New Roman" w:eastAsia="方正仿宋_GBK" w:hAnsi="Times New Roman" w:cs="方正仿宋_GBK" w:hint="eastAsia"/>
          <w:bCs/>
          <w:color w:val="000000"/>
          <w:sz w:val="24"/>
        </w:rPr>
      </w:r>
      <w:r>
        <w:rPr>
          <w:rFonts w:ascii="Times New Roman" w:eastAsia="方正仿宋_GBK" w:hAnsi="Times New Roman" w:cs="方正仿宋_GBK" w:hint="eastAsia"/>
          <w:bCs/>
          <w:color w:val="000000"/>
          <w:sz w:val="24"/>
        </w:rPr>
        <w:fldChar w:fldCharType="end"/>
      </w:r>
      <w:r>
        <w:rPr>
          <w:rFonts w:ascii="Times New Roman" w:eastAsia="方正仿宋_GBK" w:hAnsi="Times New Roman" w:cs="方正仿宋_GBK" w:hint="eastAsia"/>
          <w:bCs/>
          <w:color w:val="000000"/>
          <w:sz w:val="24"/>
        </w:rPr>
      </w:r>
      <w:r>
        <w:rPr>
          <w:rFonts w:ascii="Times New Roman" w:eastAsia="方正仿宋_GBK" w:hAnsi="Times New Roman" w:cs="方正仿宋_GBK" w:hint="eastAsia"/>
          <w:bCs/>
          <w:color w:val="000000"/>
          <w:sz w:val="24"/>
        </w:rPr>
        <w:fldChar w:fldCharType="separate"/>
      </w:r>
      <w:r>
        <w:rPr>
          <w:rFonts w:ascii="Times New Roman" w:eastAsia="方正仿宋_GBK" w:hAnsi="Times New Roman" w:cs="方正仿宋_GBK" w:hint="eastAsia"/>
          <w:bCs/>
          <w:color w:val="000000"/>
          <w:sz w:val="24"/>
          <w:vertAlign w:val="superscript"/>
        </w:rPr>
        <w:t>[11,13]</w:t>
      </w:r>
      <w:r>
        <w:rPr>
          <w:rFonts w:ascii="Times New Roman" w:eastAsia="方正仿宋_GBK" w:hAnsi="Times New Roman" w:cs="方正仿宋_GBK" w:hint="eastAsia"/>
          <w:bCs/>
          <w:color w:val="000000"/>
          <w:sz w:val="24"/>
        </w:rPr>
        <w:fldChar w:fldCharType="end"/>
      </w:r>
      <w:r>
        <w:rPr>
          <w:rFonts w:ascii="Times New Roman" w:eastAsia="方正仿宋_GBK" w:hAnsi="Times New Roman" w:cs="方正仿宋_GBK" w:hint="eastAsia"/>
          <w:bCs/>
          <w:color w:val="000000"/>
          <w:sz w:val="24"/>
        </w:rPr>
        <w:t>。</w:t>
      </w:r>
    </w:p>
    <w:p w:rsidR="0067585B" w:rsidRDefault="001234A7">
      <w:pPr>
        <w:ind w:firstLine="480"/>
        <w:rPr>
          <w:rFonts w:eastAsia="方正仿宋_GBK" w:cs="方正仿宋_GBK"/>
          <w:b/>
          <w:color w:val="000000"/>
          <w:sz w:val="24"/>
        </w:rPr>
      </w:pPr>
      <w:r>
        <w:rPr>
          <w:rFonts w:eastAsia="方正仿宋_GBK" w:cs="方正仿宋_GBK" w:hint="eastAsia"/>
          <w:b/>
          <w:color w:val="000000"/>
          <w:sz w:val="24"/>
        </w:rPr>
        <w:t>1.2.3</w:t>
      </w:r>
      <w:r>
        <w:rPr>
          <w:rFonts w:eastAsia="方正仿宋_GBK" w:cs="方正仿宋_GBK" w:hint="eastAsia"/>
          <w:b/>
          <w:color w:val="000000"/>
          <w:sz w:val="24"/>
        </w:rPr>
        <w:t xml:space="preserve"> </w:t>
      </w:r>
      <w:r>
        <w:rPr>
          <w:rFonts w:eastAsia="方正仿宋_GBK" w:cs="方正仿宋_GBK" w:hint="eastAsia"/>
          <w:b/>
          <w:color w:val="000000"/>
          <w:sz w:val="24"/>
        </w:rPr>
        <w:t>多模态联合评估：</w:t>
      </w:r>
      <w:r>
        <w:rPr>
          <w:rFonts w:eastAsia="方正仿宋_GBK" w:cs="方正仿宋_GBK" w:hint="eastAsia"/>
          <w:b/>
          <w:color w:val="000000"/>
          <w:sz w:val="24"/>
        </w:rPr>
        <w:t>PI</w:t>
      </w:r>
      <w:r>
        <w:rPr>
          <w:rFonts w:eastAsia="方正仿宋_GBK" w:cs="方正仿宋_GBK" w:hint="eastAsia"/>
          <w:b/>
          <w:color w:val="000000"/>
          <w:sz w:val="24"/>
        </w:rPr>
        <w:t>预测的</w:t>
      </w:r>
      <w:r>
        <w:rPr>
          <w:rFonts w:eastAsia="方正仿宋_GBK" w:cs="方正仿宋_GBK" w:hint="eastAsia"/>
          <w:b/>
          <w:color w:val="000000"/>
          <w:sz w:val="24"/>
        </w:rPr>
        <w:t>新趋势</w:t>
      </w:r>
    </w:p>
    <w:p w:rsidR="0067585B" w:rsidRDefault="001234A7">
      <w:pPr>
        <w:ind w:firstLine="480"/>
        <w:rPr>
          <w:rFonts w:eastAsia="方正仿宋_GBK" w:cs="方正仿宋_GBK"/>
          <w:bCs/>
          <w:color w:val="000000"/>
          <w:sz w:val="24"/>
        </w:rPr>
      </w:pPr>
      <w:r>
        <w:rPr>
          <w:rFonts w:eastAsia="方正仿宋_GBK" w:cs="方正仿宋_GBK" w:hint="eastAsia"/>
          <w:bCs/>
          <w:color w:val="000000"/>
          <w:sz w:val="24"/>
        </w:rPr>
        <w:t>随着大数据和人工智能技术的发展，为弥补单一工具缺陷，基于临床数据构建压力性损伤预测模型成为研究热点。</w:t>
      </w:r>
    </w:p>
    <w:p w:rsidR="0067585B" w:rsidRDefault="001234A7">
      <w:pPr>
        <w:ind w:firstLine="480"/>
        <w:rPr>
          <w:rFonts w:eastAsia="方正仿宋_GBK" w:cs="方正仿宋_GBK"/>
          <w:bCs/>
          <w:color w:val="000000"/>
          <w:sz w:val="24"/>
        </w:rPr>
      </w:pPr>
      <w:r>
        <w:rPr>
          <w:rFonts w:eastAsia="方正仿宋_GBK" w:cs="方正仿宋_GBK" w:hint="eastAsia"/>
          <w:bCs/>
          <w:color w:val="000000"/>
          <w:sz w:val="24"/>
        </w:rPr>
        <w:t>（</w:t>
      </w:r>
      <w:r>
        <w:rPr>
          <w:rFonts w:eastAsia="方正仿宋_GBK" w:cs="方正仿宋_GBK" w:hint="eastAsia"/>
          <w:bCs/>
          <w:color w:val="000000"/>
          <w:sz w:val="24"/>
        </w:rPr>
        <w:t>1</w:t>
      </w:r>
      <w:r>
        <w:rPr>
          <w:rFonts w:eastAsia="方正仿宋_GBK" w:cs="方正仿宋_GBK" w:hint="eastAsia"/>
          <w:bCs/>
          <w:color w:val="000000"/>
          <w:sz w:val="24"/>
        </w:rPr>
        <w:t>）“传统量表</w:t>
      </w:r>
      <w:r>
        <w:rPr>
          <w:rFonts w:eastAsia="方正仿宋_GBK" w:cs="方正仿宋_GBK" w:hint="eastAsia"/>
          <w:bCs/>
          <w:color w:val="000000"/>
          <w:sz w:val="24"/>
        </w:rPr>
        <w:t>+</w:t>
      </w:r>
      <w:r>
        <w:rPr>
          <w:rFonts w:eastAsia="方正仿宋_GBK" w:cs="方正仿宋_GBK" w:hint="eastAsia"/>
          <w:bCs/>
          <w:color w:val="000000"/>
          <w:sz w:val="24"/>
        </w:rPr>
        <w:t>生物标志物”模式：</w:t>
      </w:r>
    </w:p>
    <w:p w:rsidR="0067585B" w:rsidRDefault="001234A7">
      <w:pPr>
        <w:ind w:firstLineChars="200" w:firstLine="480"/>
        <w:rPr>
          <w:rFonts w:eastAsia="方正仿宋_GBK" w:cs="方正仿宋_GBK"/>
          <w:bCs/>
          <w:color w:val="000000"/>
          <w:sz w:val="24"/>
        </w:rPr>
      </w:pPr>
      <w:r>
        <w:rPr>
          <w:rFonts w:eastAsia="方正仿宋_GBK" w:cs="方正仿宋_GBK" w:hint="eastAsia"/>
          <w:bCs/>
          <w:color w:val="000000"/>
          <w:sz w:val="24"/>
        </w:rPr>
        <w:t>肢体肌力联合经皮氧分压（</w:t>
      </w:r>
      <w:proofErr w:type="spellStart"/>
      <w:r>
        <w:rPr>
          <w:rFonts w:eastAsia="方正仿宋_GBK" w:cs="方正仿宋_GBK"/>
          <w:bCs/>
          <w:color w:val="000000"/>
          <w:sz w:val="24"/>
        </w:rPr>
        <w:t>TcPO</w:t>
      </w:r>
      <w:proofErr w:type="spellEnd"/>
      <w:r>
        <w:rPr>
          <w:rFonts w:eastAsia="方正仿宋_GBK" w:cs="Cambria Math"/>
          <w:bCs/>
          <w:color w:val="000000"/>
          <w:sz w:val="24"/>
        </w:rPr>
        <w:t>₂</w:t>
      </w:r>
      <w:r>
        <w:rPr>
          <w:rFonts w:eastAsia="方正仿宋_GBK" w:cs="方正仿宋_GBK" w:hint="eastAsia"/>
          <w:bCs/>
          <w:color w:val="000000"/>
          <w:sz w:val="24"/>
        </w:rPr>
        <w:t>）构建的随机森林模型</w:t>
      </w:r>
      <w:r>
        <w:rPr>
          <w:rFonts w:eastAsia="方正仿宋_GBK" w:cs="方正仿宋_GBK"/>
          <w:bCs/>
          <w:color w:val="000000"/>
          <w:sz w:val="24"/>
        </w:rPr>
        <w:t>AUC</w:t>
      </w:r>
      <w:r>
        <w:rPr>
          <w:rFonts w:eastAsia="方正仿宋_GBK" w:cs="方正仿宋_GBK" w:hint="eastAsia"/>
          <w:bCs/>
          <w:color w:val="000000"/>
          <w:sz w:val="24"/>
        </w:rPr>
        <w:t>达</w:t>
      </w:r>
      <w:r>
        <w:rPr>
          <w:rFonts w:eastAsia="方正仿宋_GBK" w:cs="方正仿宋_GBK"/>
          <w:bCs/>
          <w:color w:val="000000"/>
          <w:sz w:val="24"/>
        </w:rPr>
        <w:t>0.912</w:t>
      </w:r>
      <w:r>
        <w:rPr>
          <w:rFonts w:eastAsia="方正仿宋_GBK" w:cs="方正仿宋_GBK" w:hint="eastAsia"/>
          <w:bCs/>
          <w:color w:val="000000"/>
          <w:sz w:val="24"/>
        </w:rPr>
        <w:t>，显著优于单一</w:t>
      </w:r>
      <w:r>
        <w:rPr>
          <w:rFonts w:eastAsia="方正仿宋_GBK" w:cs="方正仿宋_GBK"/>
          <w:bCs/>
          <w:color w:val="000000"/>
          <w:sz w:val="24"/>
        </w:rPr>
        <w:t>Braden</w:t>
      </w:r>
      <w:r>
        <w:rPr>
          <w:rFonts w:eastAsia="方正仿宋_GBK" w:cs="方正仿宋_GBK" w:hint="eastAsia"/>
          <w:bCs/>
          <w:color w:val="000000"/>
          <w:sz w:val="24"/>
        </w:rPr>
        <w:t>评分（</w:t>
      </w:r>
      <w:r>
        <w:rPr>
          <w:rFonts w:eastAsia="方正仿宋_GBK" w:cs="方正仿宋_GBK"/>
          <w:bCs/>
          <w:color w:val="000000"/>
          <w:sz w:val="24"/>
        </w:rPr>
        <w:t>AUC=0.845</w:t>
      </w:r>
      <w:r>
        <w:rPr>
          <w:rFonts w:eastAsia="方正仿宋_GBK" w:cs="方正仿宋_GBK" w:hint="eastAsia"/>
          <w:bCs/>
          <w:color w:val="000000"/>
          <w:sz w:val="24"/>
        </w:rPr>
        <w:t>）</w:t>
      </w:r>
      <w:r>
        <w:rPr>
          <w:rFonts w:eastAsia="方正仿宋_GBK" w:cs="方正仿宋_GBK" w:hint="eastAsia"/>
          <w:bCs/>
          <w:color w:val="000000"/>
          <w:sz w:val="24"/>
        </w:rPr>
        <w:fldChar w:fldCharType="begin"/>
      </w:r>
      <w:r>
        <w:rPr>
          <w:rFonts w:eastAsia="方正仿宋_GBK" w:cs="方正仿宋_GBK" w:hint="eastAsia"/>
          <w:bCs/>
          <w:color w:val="000000"/>
          <w:sz w:val="24"/>
        </w:rPr>
        <w:instrText xml:space="preserve"> ADDIN EN.CITE &lt;EndNote&gt;&lt;Cite&gt;&lt;Author&gt;</w:instrText>
      </w:r>
      <w:r>
        <w:rPr>
          <w:rFonts w:eastAsia="方正仿宋_GBK" w:cs="方正仿宋_GBK" w:hint="eastAsia"/>
          <w:bCs/>
          <w:color w:val="000000"/>
          <w:sz w:val="24"/>
        </w:rPr>
        <w:instrText>王雅萍</w:instrText>
      </w:r>
      <w:r>
        <w:rPr>
          <w:rFonts w:eastAsia="方正仿宋_GBK" w:cs="方正仿宋_GBK" w:hint="eastAsia"/>
          <w:bCs/>
          <w:color w:val="000000"/>
          <w:sz w:val="24"/>
        </w:rPr>
        <w:instrText>&lt;/Author&gt;&lt;Year&gt;2024&lt;/Year&gt;&lt;RecNum&gt;939&lt;/RecNum&gt;&lt;DisplayText&gt;&lt;style face="superscript</w:instrText>
      </w:r>
      <w:r>
        <w:rPr>
          <w:rFonts w:eastAsia="方正仿宋_GBK" w:cs="方正仿宋_GBK" w:hint="eastAsia"/>
          <w:bCs/>
          <w:color w:val="000000"/>
          <w:sz w:val="24"/>
        </w:rPr>
        <w:instrText>"&gt;[8]&lt;/style&gt;&lt;/DisplayText&gt;&lt;record&gt;&lt;rec-number&gt;939&lt;/rec-number&gt;&lt;foreign-keys&gt;&lt;key app="EN" db-id="st05ded26add29ep0vq59x0arv55sf0psrzs" timestamp="1749032759"&gt;939&lt;/key&gt;&lt;/foreign-keys&gt;&lt;ref-type name="Journal Article"&gt;17&lt;/ref-type&gt;&lt;contributors&gt;&lt;authors&gt;&lt;aut</w:instrText>
      </w:r>
      <w:r>
        <w:rPr>
          <w:rFonts w:eastAsia="方正仿宋_GBK" w:cs="方正仿宋_GBK" w:hint="eastAsia"/>
          <w:bCs/>
          <w:color w:val="000000"/>
          <w:sz w:val="24"/>
        </w:rPr>
        <w:instrText>hor&gt;</w:instrText>
      </w:r>
      <w:r>
        <w:rPr>
          <w:rFonts w:eastAsia="方正仿宋_GBK" w:cs="方正仿宋_GBK" w:hint="eastAsia"/>
          <w:bCs/>
          <w:color w:val="000000"/>
          <w:sz w:val="24"/>
        </w:rPr>
        <w:instrText>王雅萍</w:instrText>
      </w:r>
      <w:r>
        <w:rPr>
          <w:rFonts w:eastAsia="方正仿宋_GBK" w:cs="方正仿宋_GBK" w:hint="eastAsia"/>
          <w:bCs/>
          <w:color w:val="000000"/>
          <w:sz w:val="24"/>
        </w:rPr>
        <w:instrText>&lt;/author&gt;&lt;author&gt;</w:instrText>
      </w:r>
      <w:r>
        <w:rPr>
          <w:rFonts w:eastAsia="方正仿宋_GBK" w:cs="方正仿宋_GBK" w:hint="eastAsia"/>
          <w:bCs/>
          <w:color w:val="000000"/>
          <w:sz w:val="24"/>
        </w:rPr>
        <w:instrText>王晨</w:instrText>
      </w:r>
      <w:r>
        <w:rPr>
          <w:rFonts w:eastAsia="方正仿宋_GBK" w:cs="方正仿宋_GBK" w:hint="eastAsia"/>
          <w:bCs/>
          <w:color w:val="000000"/>
          <w:sz w:val="24"/>
        </w:rPr>
        <w:instrText>&lt;/author&gt;&lt;author&gt;</w:instrText>
      </w:r>
      <w:r>
        <w:rPr>
          <w:rFonts w:eastAsia="方正仿宋_GBK" w:cs="方正仿宋_GBK" w:hint="eastAsia"/>
          <w:bCs/>
          <w:color w:val="000000"/>
          <w:sz w:val="24"/>
        </w:rPr>
        <w:instrText>李莉</w:instrText>
      </w:r>
      <w:r>
        <w:rPr>
          <w:rFonts w:eastAsia="方正仿宋_GBK" w:cs="方正仿宋_GBK" w:hint="eastAsia"/>
          <w:bCs/>
          <w:color w:val="000000"/>
          <w:sz w:val="24"/>
        </w:rPr>
        <w:instrText>&lt;/author&gt;&lt;author&gt;</w:instrText>
      </w:r>
      <w:r>
        <w:rPr>
          <w:rFonts w:eastAsia="方正仿宋_GBK" w:cs="方正仿宋_GBK" w:hint="eastAsia"/>
          <w:bCs/>
          <w:color w:val="000000"/>
          <w:sz w:val="24"/>
        </w:rPr>
        <w:instrText>蒋叶伟</w:instrText>
      </w:r>
      <w:r>
        <w:rPr>
          <w:rFonts w:eastAsia="方正仿宋_GBK" w:cs="方正仿宋_GBK" w:hint="eastAsia"/>
          <w:bCs/>
          <w:color w:val="000000"/>
          <w:sz w:val="24"/>
        </w:rPr>
        <w:instrText>&lt;/author&gt;&lt;author&gt;</w:instrText>
      </w:r>
      <w:r>
        <w:rPr>
          <w:rFonts w:eastAsia="方正仿宋_GBK" w:cs="方正仿宋_GBK" w:hint="eastAsia"/>
          <w:bCs/>
          <w:color w:val="000000"/>
          <w:sz w:val="24"/>
        </w:rPr>
        <w:instrText>张耀文</w:instrText>
      </w:r>
      <w:r>
        <w:rPr>
          <w:rFonts w:eastAsia="方正仿宋_GBK" w:cs="方正仿宋_GBK" w:hint="eastAsia"/>
          <w:bCs/>
          <w:color w:val="000000"/>
          <w:sz w:val="24"/>
        </w:rPr>
        <w:instrText>&lt;/author&gt;&lt;/authors&gt;&lt;/contributors&gt;&lt;auth-address&gt;</w:instrText>
      </w:r>
      <w:r>
        <w:rPr>
          <w:rFonts w:eastAsia="方正仿宋_GBK" w:cs="方正仿宋_GBK" w:hint="eastAsia"/>
          <w:bCs/>
          <w:color w:val="000000"/>
          <w:sz w:val="24"/>
        </w:rPr>
        <w:instrText>苏州大学附属苏州九院</w:instrText>
      </w:r>
      <w:r>
        <w:rPr>
          <w:rFonts w:eastAsia="方正仿宋_GBK" w:cs="方正仿宋_GBK" w:hint="eastAsia"/>
          <w:bCs/>
          <w:color w:val="000000"/>
          <w:sz w:val="24"/>
        </w:rPr>
        <w:instrText>;&lt;/auth-address&gt;&lt;titles&gt;&lt;title&gt;</w:instrText>
      </w:r>
      <w:r>
        <w:rPr>
          <w:rFonts w:eastAsia="方正仿宋_GBK" w:cs="方正仿宋_GBK" w:hint="eastAsia"/>
          <w:bCs/>
          <w:color w:val="000000"/>
          <w:sz w:val="24"/>
        </w:rPr>
        <w:instrText>基于肢体肌力及</w:instrText>
      </w:r>
      <w:r>
        <w:rPr>
          <w:rFonts w:eastAsia="方正仿宋_GBK" w:cs="方正仿宋_GBK" w:hint="eastAsia"/>
          <w:bCs/>
          <w:color w:val="000000"/>
          <w:sz w:val="24"/>
        </w:rPr>
        <w:instrText>TcPO2</w:instrText>
      </w:r>
      <w:r>
        <w:rPr>
          <w:rFonts w:eastAsia="方正仿宋_GBK" w:cs="方正仿宋_GBK" w:hint="eastAsia"/>
          <w:bCs/>
          <w:color w:val="000000"/>
          <w:sz w:val="24"/>
        </w:rPr>
        <w:instrText>构建</w:instrText>
      </w:r>
      <w:r>
        <w:rPr>
          <w:rFonts w:eastAsia="方正仿宋_GBK" w:cs="方正仿宋_GBK" w:hint="eastAsia"/>
          <w:bCs/>
          <w:color w:val="000000"/>
          <w:sz w:val="24"/>
        </w:rPr>
        <w:instrText>ICU</w:instrText>
      </w:r>
      <w:r>
        <w:rPr>
          <w:rFonts w:eastAsia="方正仿宋_GBK" w:cs="方正仿宋_GBK" w:hint="eastAsia"/>
          <w:bCs/>
          <w:color w:val="000000"/>
          <w:sz w:val="24"/>
        </w:rPr>
        <w:instrText>病人压力性损伤预测模型</w:instrText>
      </w:r>
      <w:r>
        <w:rPr>
          <w:rFonts w:eastAsia="方正仿宋_GBK" w:cs="方正仿宋_GBK" w:hint="eastAsia"/>
          <w:bCs/>
          <w:color w:val="000000"/>
          <w:sz w:val="24"/>
        </w:rPr>
        <w:instrText>&lt;/title&gt;&lt;secondary-title&gt;</w:instrText>
      </w:r>
      <w:r>
        <w:rPr>
          <w:rFonts w:eastAsia="方正仿宋_GBK" w:cs="方正仿宋_GBK" w:hint="eastAsia"/>
          <w:bCs/>
          <w:color w:val="000000"/>
          <w:sz w:val="24"/>
        </w:rPr>
        <w:instrText>护理研究</w:instrText>
      </w:r>
      <w:r>
        <w:rPr>
          <w:rFonts w:eastAsia="方正仿宋_GBK" w:cs="方正仿宋_GBK" w:hint="eastAsia"/>
          <w:bCs/>
          <w:color w:val="000000"/>
          <w:sz w:val="24"/>
        </w:rPr>
        <w:instrText>&lt;/secondary-title&gt;&lt;/title</w:instrText>
      </w:r>
      <w:r>
        <w:rPr>
          <w:rFonts w:eastAsia="方正仿宋_GBK" w:cs="方正仿宋_GBK" w:hint="eastAsia"/>
          <w:bCs/>
          <w:color w:val="000000"/>
          <w:sz w:val="24"/>
        </w:rPr>
        <w:instrText>s&gt;&lt;periodical&gt;&lt;full-title&gt;</w:instrText>
      </w:r>
      <w:r>
        <w:rPr>
          <w:rFonts w:eastAsia="方正仿宋_GBK" w:cs="方正仿宋_GBK" w:hint="eastAsia"/>
          <w:bCs/>
          <w:color w:val="000000"/>
          <w:sz w:val="24"/>
        </w:rPr>
        <w:instrText>护理研究</w:instrText>
      </w:r>
      <w:r>
        <w:rPr>
          <w:rFonts w:eastAsia="方正仿宋_GBK" w:cs="方正仿宋_GBK" w:hint="eastAsia"/>
          <w:bCs/>
          <w:color w:val="000000"/>
          <w:sz w:val="24"/>
        </w:rPr>
        <w:instrText>&lt;/full-title&gt;&lt;/periodical&gt;&lt;pages&gt;1544-1549&lt;/pages&gt;&lt;volume&gt;38&lt;/volume&gt;&lt;number&gt;09&lt;/number&gt;&lt;keywords&gt;&lt;keyword&gt;</w:instrText>
      </w:r>
      <w:r>
        <w:rPr>
          <w:rFonts w:eastAsia="方正仿宋_GBK" w:cs="方正仿宋_GBK" w:hint="eastAsia"/>
          <w:bCs/>
          <w:color w:val="000000"/>
          <w:sz w:val="24"/>
        </w:rPr>
        <w:instrText>重症监护病房</w:instrText>
      </w:r>
      <w:r>
        <w:rPr>
          <w:rFonts w:eastAsia="方正仿宋_GBK" w:cs="方正仿宋_GBK" w:hint="eastAsia"/>
          <w:bCs/>
          <w:color w:val="000000"/>
          <w:sz w:val="24"/>
        </w:rPr>
        <w:instrText>&lt;/keyword&gt;&lt;keyword&gt;</w:instrText>
      </w:r>
      <w:r>
        <w:rPr>
          <w:rFonts w:eastAsia="方正仿宋_GBK" w:cs="方正仿宋_GBK" w:hint="eastAsia"/>
          <w:bCs/>
          <w:color w:val="000000"/>
          <w:sz w:val="24"/>
        </w:rPr>
        <w:instrText>压力性损伤</w:instrText>
      </w:r>
      <w:r>
        <w:rPr>
          <w:rFonts w:eastAsia="方正仿宋_GBK" w:cs="方正仿宋_GBK" w:hint="eastAsia"/>
          <w:bCs/>
          <w:color w:val="000000"/>
          <w:sz w:val="24"/>
        </w:rPr>
        <w:instrText>&lt;/keyword&gt;&lt;keyword&gt;</w:instrText>
      </w:r>
      <w:r>
        <w:rPr>
          <w:rFonts w:eastAsia="方正仿宋_GBK" w:cs="方正仿宋_GBK" w:hint="eastAsia"/>
          <w:bCs/>
          <w:color w:val="000000"/>
          <w:sz w:val="24"/>
        </w:rPr>
        <w:instrText>肢体肌力</w:instrText>
      </w:r>
      <w:r>
        <w:rPr>
          <w:rFonts w:eastAsia="方正仿宋_GBK" w:cs="方正仿宋_GBK" w:hint="eastAsia"/>
          <w:bCs/>
          <w:color w:val="000000"/>
          <w:sz w:val="24"/>
        </w:rPr>
        <w:instrText>&lt;/keyword&gt;&lt;keyword&gt;</w:instrText>
      </w:r>
      <w:r>
        <w:rPr>
          <w:rFonts w:eastAsia="方正仿宋_GBK" w:cs="方正仿宋_GBK" w:hint="eastAsia"/>
          <w:bCs/>
          <w:color w:val="000000"/>
          <w:sz w:val="24"/>
        </w:rPr>
        <w:instrText>经皮氧分压</w:instrText>
      </w:r>
      <w:r>
        <w:rPr>
          <w:rFonts w:eastAsia="方正仿宋_GBK" w:cs="方正仿宋_GBK" w:hint="eastAsia"/>
          <w:bCs/>
          <w:color w:val="000000"/>
          <w:sz w:val="24"/>
        </w:rPr>
        <w:instrText>&lt;/keyword&gt;&lt;keyword&gt;</w:instrText>
      </w:r>
      <w:r>
        <w:rPr>
          <w:rFonts w:eastAsia="方正仿宋_GBK" w:cs="方正仿宋_GBK" w:hint="eastAsia"/>
          <w:bCs/>
          <w:color w:val="000000"/>
          <w:sz w:val="24"/>
        </w:rPr>
        <w:instrText>预测模型</w:instrText>
      </w:r>
      <w:r>
        <w:rPr>
          <w:rFonts w:eastAsia="方正仿宋_GBK" w:cs="方正仿宋_GBK" w:hint="eastAsia"/>
          <w:bCs/>
          <w:color w:val="000000"/>
          <w:sz w:val="24"/>
        </w:rPr>
        <w:instrText>&lt;/keyword&gt;&lt;/keyword</w:instrText>
      </w:r>
      <w:r>
        <w:rPr>
          <w:rFonts w:eastAsia="方正仿宋_GBK" w:cs="方正仿宋_GBK" w:hint="eastAsia"/>
          <w:bCs/>
          <w:color w:val="000000"/>
          <w:sz w:val="24"/>
        </w:rPr>
        <w:instrText>s&gt;&lt;dates&gt;&lt;year&gt;2024&lt;/year&gt;&lt;/dates&gt;&lt;isbn&gt;1009-6493&lt;/isbn&gt;&lt;call-num&gt;14-1272/R&lt;/call-num&gt;&lt;urls&gt;&lt;related-urls&gt;&lt;url&gt;https://kns.cnki.net/kcms2/article/abstract?v=En0qcdJbrGnL2HPXIKAFf2F0OPTJAyEtXMatlLU4RsLLGDFjq2KtoHHwmUbf_-_mHywgLDvG2vq8wRPjmetYsKKuSEwIDf5NRk-</w:instrText>
      </w:r>
      <w:r>
        <w:rPr>
          <w:rFonts w:eastAsia="方正仿宋_GBK" w:cs="方正仿宋_GBK" w:hint="eastAsia"/>
          <w:bCs/>
          <w:color w:val="000000"/>
          <w:sz w:val="24"/>
        </w:rPr>
        <w:instrText>2tdZ-hZH2NjhkBENQERWWcizwcbQRNp1IxpcuaH8zuZIFCzeXuAHh5OIw4aXfWxdqOHW0TX8U73Hwk-MW0ea9BCL5OCAM1j0Gr5qOqkw=&amp;amp;uniplatform=NZKPT&amp;amp;language=CHS&lt;/url&gt;&lt;/related-urls&gt;&lt;/urls&gt;&lt;remote-database-provider&gt;Cnki&lt;/remote-database-provider&gt;&lt;/record&gt;&lt;/Cite&gt;&lt;/EndNote&gt;</w:instrText>
      </w:r>
      <w:r>
        <w:rPr>
          <w:rFonts w:eastAsia="方正仿宋_GBK" w:cs="方正仿宋_GBK" w:hint="eastAsia"/>
          <w:bCs/>
          <w:color w:val="000000"/>
          <w:sz w:val="24"/>
        </w:rPr>
        <w:fldChar w:fldCharType="separate"/>
      </w:r>
      <w:r>
        <w:rPr>
          <w:rFonts w:eastAsia="方正仿宋_GBK" w:cs="方正仿宋_GBK" w:hint="eastAsia"/>
          <w:bCs/>
          <w:color w:val="000000"/>
          <w:sz w:val="24"/>
          <w:vertAlign w:val="superscript"/>
        </w:rPr>
        <w:t>[</w:t>
      </w:r>
      <w:r>
        <w:rPr>
          <w:rFonts w:eastAsia="方正仿宋_GBK" w:cs="方正仿宋_GBK" w:hint="eastAsia"/>
          <w:bCs/>
          <w:color w:val="000000"/>
          <w:sz w:val="24"/>
          <w:vertAlign w:val="superscript"/>
        </w:rPr>
        <w:t>8]</w:t>
      </w:r>
      <w:r>
        <w:rPr>
          <w:rFonts w:eastAsia="方正仿宋_GBK" w:cs="方正仿宋_GBK" w:hint="eastAsia"/>
          <w:bCs/>
          <w:color w:val="000000"/>
          <w:sz w:val="24"/>
        </w:rPr>
        <w:fldChar w:fldCharType="end"/>
      </w:r>
      <w:r>
        <w:rPr>
          <w:rFonts w:eastAsia="方正仿宋_GBK" w:cs="方正仿宋_GBK" w:hint="eastAsia"/>
          <w:bCs/>
          <w:color w:val="000000"/>
          <w:sz w:val="24"/>
        </w:rPr>
        <w:t>。乳酸、血清白蛋白等实验室指标整合入列线图模型，使预测</w:t>
      </w:r>
      <w:r>
        <w:rPr>
          <w:rFonts w:eastAsia="方正仿宋_GBK" w:cs="方正仿宋_GBK" w:hint="eastAsia"/>
          <w:bCs/>
          <w:color w:val="000000"/>
          <w:sz w:val="24"/>
        </w:rPr>
        <w:t>AUC</w:t>
      </w:r>
      <w:r>
        <w:rPr>
          <w:rFonts w:eastAsia="方正仿宋_GBK" w:cs="方正仿宋_GBK" w:hint="eastAsia"/>
          <w:bCs/>
          <w:color w:val="000000"/>
          <w:sz w:val="24"/>
        </w:rPr>
        <w:t>提升至</w:t>
      </w:r>
      <w:r>
        <w:rPr>
          <w:rFonts w:eastAsia="方正仿宋_GBK" w:cs="方正仿宋_GBK" w:hint="eastAsia"/>
          <w:bCs/>
          <w:color w:val="000000"/>
          <w:sz w:val="24"/>
        </w:rPr>
        <w:t>0.886</w:t>
      </w:r>
      <w:r>
        <w:rPr>
          <w:rFonts w:eastAsia="方正仿宋_GBK" w:cs="方正仿宋_GBK" w:hint="eastAsia"/>
          <w:bCs/>
          <w:color w:val="000000"/>
          <w:sz w:val="24"/>
        </w:rPr>
        <w:fldChar w:fldCharType="begin">
          <w:fldData xml:space="preserve">PEVuZE5vdGU+PENpdGU+PEF1dGhvcj7lp5rnp4Doi7E8L0F1dGhvcj48WWVhcj4yMDE5PC9ZZWFy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</w:fldData>
        </w:fldChar>
      </w:r>
      <w:r>
        <w:rPr>
          <w:rFonts w:eastAsia="方正仿宋_GBK" w:cs="方正仿宋_GBK" w:hint="eastAsia"/>
          <w:bCs/>
          <w:color w:val="000000"/>
          <w:sz w:val="24"/>
        </w:rPr>
        <w:instrText xml:space="preserve"> ADDIN EN.CITE </w:instrText>
      </w:r>
      <w:r>
        <w:rPr>
          <w:rFonts w:eastAsia="方正仿宋_GBK" w:cs="方正仿宋_GBK" w:hint="eastAsia"/>
          <w:bCs/>
          <w:color w:val="000000"/>
          <w:sz w:val="24"/>
        </w:rPr>
        <w:fldChar w:fldCharType="begin">
          <w:fldData xml:space="preserve">PEVuZE5vdGU+PENpdGU+PEF1dGhvcj7lp5rnp4Doi7E8L0F1dGhvcj48WWVhcj4yMDE5PC9ZZWFy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</w:fldData>
        </w:fldChar>
      </w:r>
      <w:r>
        <w:rPr>
          <w:rFonts w:eastAsia="方正仿宋_GBK" w:cs="方正仿宋_GBK" w:hint="eastAsia"/>
          <w:bCs/>
          <w:color w:val="000000"/>
          <w:sz w:val="24"/>
        </w:rPr>
        <w:instrText xml:space="preserve"> ADDIN EN.CITE.DATA </w:instrText>
      </w:r>
      <w:r>
        <w:rPr>
          <w:rFonts w:eastAsia="方正仿宋_GBK" w:cs="方正仿宋_GBK" w:hint="eastAsia"/>
          <w:bCs/>
          <w:color w:val="000000"/>
          <w:sz w:val="24"/>
        </w:rPr>
      </w:r>
      <w:r>
        <w:rPr>
          <w:rFonts w:eastAsia="方正仿宋_GBK" w:cs="方正仿宋_GBK" w:hint="eastAsia"/>
          <w:bCs/>
          <w:color w:val="000000"/>
          <w:sz w:val="24"/>
        </w:rPr>
        <w:fldChar w:fldCharType="end"/>
      </w:r>
      <w:r>
        <w:rPr>
          <w:rFonts w:eastAsia="方正仿宋_GBK" w:cs="方正仿宋_GBK" w:hint="eastAsia"/>
          <w:bCs/>
          <w:color w:val="000000"/>
          <w:sz w:val="24"/>
        </w:rPr>
      </w:r>
      <w:r>
        <w:rPr>
          <w:rFonts w:eastAsia="方正仿宋_GBK" w:cs="方正仿宋_GBK" w:hint="eastAsia"/>
          <w:bCs/>
          <w:color w:val="000000"/>
          <w:sz w:val="24"/>
        </w:rPr>
        <w:fldChar w:fldCharType="separate"/>
      </w:r>
      <w:r>
        <w:rPr>
          <w:rFonts w:eastAsia="方正仿宋_GBK" w:cs="方正仿宋_GBK" w:hint="eastAsia"/>
          <w:bCs/>
          <w:color w:val="000000"/>
          <w:sz w:val="24"/>
          <w:vertAlign w:val="superscript"/>
        </w:rPr>
        <w:t>[14,15]</w:t>
      </w:r>
      <w:r>
        <w:rPr>
          <w:rFonts w:eastAsia="方正仿宋_GBK" w:cs="方正仿宋_GBK" w:hint="eastAsia"/>
          <w:bCs/>
          <w:color w:val="000000"/>
          <w:sz w:val="24"/>
        </w:rPr>
        <w:fldChar w:fldCharType="end"/>
      </w:r>
      <w:r>
        <w:rPr>
          <w:rFonts w:eastAsia="方正仿宋_GBK" w:cs="方正仿宋_GBK" w:hint="eastAsia"/>
          <w:bCs/>
          <w:color w:val="000000"/>
          <w:sz w:val="24"/>
        </w:rPr>
        <w:t>。</w:t>
      </w:r>
    </w:p>
    <w:p w:rsidR="0067585B" w:rsidRDefault="001234A7">
      <w:pPr>
        <w:ind w:firstLineChars="200" w:firstLine="480"/>
        <w:rPr>
          <w:rFonts w:eastAsia="方正仿宋_GBK" w:cs="方正仿宋_GBK"/>
          <w:bCs/>
          <w:color w:val="000000"/>
          <w:sz w:val="24"/>
        </w:rPr>
      </w:pPr>
      <w:r>
        <w:rPr>
          <w:rFonts w:eastAsia="方正仿宋_GBK" w:cs="方正仿宋_GBK" w:hint="eastAsia"/>
          <w:bCs/>
          <w:color w:val="000000"/>
          <w:sz w:val="24"/>
        </w:rPr>
        <w:t>（</w:t>
      </w:r>
      <w:r>
        <w:rPr>
          <w:rFonts w:eastAsia="方正仿宋_GBK" w:cs="方正仿宋_GBK" w:hint="eastAsia"/>
          <w:bCs/>
          <w:color w:val="000000"/>
          <w:sz w:val="24"/>
        </w:rPr>
        <w:t>2</w:t>
      </w:r>
      <w:r>
        <w:rPr>
          <w:rFonts w:eastAsia="方正仿宋_GBK" w:cs="方正仿宋_GBK" w:hint="eastAsia"/>
          <w:bCs/>
          <w:color w:val="000000"/>
          <w:sz w:val="24"/>
        </w:rPr>
        <w:t>）“量表</w:t>
      </w:r>
      <w:r>
        <w:rPr>
          <w:rFonts w:eastAsia="方正仿宋_GBK" w:cs="方正仿宋_GBK" w:hint="eastAsia"/>
          <w:bCs/>
          <w:color w:val="000000"/>
          <w:sz w:val="24"/>
        </w:rPr>
        <w:t>+</w:t>
      </w:r>
      <w:r>
        <w:rPr>
          <w:rFonts w:eastAsia="方正仿宋_GBK" w:cs="方正仿宋_GBK" w:hint="eastAsia"/>
          <w:bCs/>
          <w:color w:val="000000"/>
          <w:sz w:val="24"/>
        </w:rPr>
        <w:t>影像技术”实时监测：</w:t>
      </w:r>
    </w:p>
    <w:p w:rsidR="0067585B" w:rsidRDefault="001234A7">
      <w:pPr>
        <w:ind w:firstLineChars="200" w:firstLine="480"/>
        <w:rPr>
          <w:rFonts w:eastAsia="方正仿宋_GBK" w:cs="方正仿宋_GBK"/>
          <w:bCs/>
          <w:color w:val="000000"/>
          <w:sz w:val="24"/>
        </w:rPr>
      </w:pPr>
      <w:r>
        <w:rPr>
          <w:rFonts w:eastAsia="方正仿宋_GBK" w:cs="方正仿宋_GBK" w:hint="eastAsia"/>
          <w:bCs/>
          <w:color w:val="000000"/>
          <w:sz w:val="24"/>
        </w:rPr>
        <w:t>超声评分与</w:t>
      </w:r>
      <w:r>
        <w:rPr>
          <w:rFonts w:eastAsia="方正仿宋_GBK" w:cs="方正仿宋_GBK" w:hint="eastAsia"/>
          <w:bCs/>
          <w:color w:val="000000"/>
          <w:sz w:val="24"/>
        </w:rPr>
        <w:t>Braden</w:t>
      </w:r>
      <w:r>
        <w:rPr>
          <w:rFonts w:eastAsia="方正仿宋_GBK" w:cs="方正仿宋_GBK" w:hint="eastAsia"/>
          <w:bCs/>
          <w:color w:val="000000"/>
          <w:sz w:val="24"/>
        </w:rPr>
        <w:t>量表的联合应用将</w:t>
      </w:r>
      <w:r>
        <w:rPr>
          <w:rFonts w:eastAsia="方正仿宋_GBK" w:cs="方正仿宋_GBK" w:hint="eastAsia"/>
          <w:bCs/>
          <w:color w:val="000000"/>
          <w:sz w:val="24"/>
        </w:rPr>
        <w:t>PI</w:t>
      </w:r>
      <w:r>
        <w:rPr>
          <w:rFonts w:eastAsia="方正仿宋_GBK" w:cs="方正仿宋_GBK" w:hint="eastAsia"/>
          <w:bCs/>
          <w:color w:val="000000"/>
          <w:sz w:val="24"/>
        </w:rPr>
        <w:t>预测特异度从</w:t>
      </w:r>
      <w:r>
        <w:rPr>
          <w:rFonts w:eastAsia="方正仿宋_GBK" w:cs="方正仿宋_GBK" w:hint="eastAsia"/>
          <w:bCs/>
          <w:color w:val="000000"/>
          <w:sz w:val="24"/>
        </w:rPr>
        <w:t>18.4%</w:t>
      </w:r>
      <w:r>
        <w:rPr>
          <w:rFonts w:eastAsia="方正仿宋_GBK" w:cs="方正仿宋_GBK" w:hint="eastAsia"/>
          <w:bCs/>
          <w:color w:val="000000"/>
          <w:sz w:val="24"/>
        </w:rPr>
        <w:t>提升至</w:t>
      </w:r>
      <w:r>
        <w:rPr>
          <w:rFonts w:eastAsia="方正仿宋_GBK" w:cs="方正仿宋_GBK" w:hint="eastAsia"/>
          <w:bCs/>
          <w:color w:val="000000"/>
          <w:sz w:val="24"/>
        </w:rPr>
        <w:t>81.9%</w:t>
      </w:r>
      <w:r>
        <w:rPr>
          <w:rFonts w:eastAsia="方正仿宋_GBK" w:cs="方正仿宋_GBK" w:hint="eastAsia"/>
          <w:bCs/>
          <w:color w:val="000000"/>
          <w:sz w:val="24"/>
        </w:rPr>
        <w:t>，实现“功能评估</w:t>
      </w:r>
      <w:r>
        <w:rPr>
          <w:rFonts w:eastAsia="方正仿宋_GBK" w:cs="方正仿宋_GBK" w:hint="eastAsia"/>
          <w:bCs/>
          <w:color w:val="000000"/>
          <w:sz w:val="24"/>
        </w:rPr>
        <w:t>+</w:t>
      </w:r>
      <w:r>
        <w:rPr>
          <w:rFonts w:eastAsia="方正仿宋_GBK" w:cs="方正仿宋_GBK" w:hint="eastAsia"/>
          <w:bCs/>
          <w:color w:val="000000"/>
          <w:sz w:val="24"/>
        </w:rPr>
        <w:t>结构观察”互补</w:t>
      </w:r>
      <w:r>
        <w:rPr>
          <w:rFonts w:eastAsia="方正仿宋_GBK" w:cs="方正仿宋_GBK" w:hint="eastAsia"/>
          <w:bCs/>
          <w:color w:val="000000"/>
          <w:sz w:val="24"/>
        </w:rPr>
        <w:fldChar w:fldCharType="begin"/>
      </w:r>
      <w:r>
        <w:rPr>
          <w:rFonts w:eastAsia="方正仿宋_GBK" w:cs="方正仿宋_GBK" w:hint="eastAsia"/>
          <w:bCs/>
          <w:color w:val="000000"/>
          <w:sz w:val="24"/>
        </w:rPr>
        <w:instrText xml:space="preserve"> ADDIN EN.CITE &lt;EndNote&gt;&lt;Cite&gt;&lt;Author&gt;</w:instrText>
      </w:r>
      <w:r>
        <w:rPr>
          <w:rFonts w:eastAsia="方正仿宋_GBK" w:cs="方正仿宋_GBK" w:hint="eastAsia"/>
          <w:bCs/>
          <w:color w:val="000000"/>
          <w:sz w:val="24"/>
        </w:rPr>
        <w:instrText>罗渊</w:instrText>
      </w:r>
      <w:r>
        <w:rPr>
          <w:rFonts w:eastAsia="方正仿宋_GBK" w:cs="方正仿宋_GBK" w:hint="eastAsia"/>
          <w:bCs/>
          <w:color w:val="000000"/>
          <w:sz w:val="24"/>
        </w:rPr>
        <w:instrText>&lt;/Author&gt;&lt;Year&gt;2024&lt;/Year&gt;&lt;RecNum&gt;941&lt;/RecNum&gt;&lt;DisplayText&gt;&lt;style face="superscript"&gt;[11]&lt;/style&gt;&lt;/DisplayText&gt;&lt;record&gt;&lt;rec-number&gt;941&lt;/rec-number&gt;&lt;foreign-keys&gt;&lt;key app="EN" db-id="st05ded26add29ep0vq59x0arv55sf0psr</w:instrText>
      </w:r>
      <w:r>
        <w:rPr>
          <w:rFonts w:eastAsia="方正仿宋_GBK" w:cs="方正仿宋_GBK" w:hint="eastAsia"/>
          <w:bCs/>
          <w:color w:val="000000"/>
          <w:sz w:val="24"/>
        </w:rPr>
        <w:instrText>zs" timestamp="1749033490"&gt;941&lt;/key&gt;&lt;/foreign-keys&gt;&lt;ref-type name="Journal Article"&gt;17&lt;/ref-type&gt;&lt;contributors&gt;&lt;authors&gt;&lt;author&gt;</w:instrText>
      </w:r>
      <w:r>
        <w:rPr>
          <w:rFonts w:eastAsia="方正仿宋_GBK" w:cs="方正仿宋_GBK" w:hint="eastAsia"/>
          <w:bCs/>
          <w:color w:val="000000"/>
          <w:sz w:val="24"/>
        </w:rPr>
        <w:instrText>罗渊</w:instrText>
      </w:r>
      <w:r>
        <w:rPr>
          <w:rFonts w:eastAsia="方正仿宋_GBK" w:cs="方正仿宋_GBK" w:hint="eastAsia"/>
          <w:bCs/>
          <w:color w:val="000000"/>
          <w:sz w:val="24"/>
        </w:rPr>
        <w:instrText>&lt;/author&gt;&lt;author&gt;</w:instrText>
      </w:r>
      <w:r>
        <w:rPr>
          <w:rFonts w:eastAsia="方正仿宋_GBK" w:cs="方正仿宋_GBK" w:hint="eastAsia"/>
          <w:bCs/>
          <w:color w:val="000000"/>
          <w:sz w:val="24"/>
        </w:rPr>
        <w:instrText>周敏</w:instrText>
      </w:r>
      <w:r>
        <w:rPr>
          <w:rFonts w:eastAsia="方正仿宋_GBK" w:cs="方正仿宋_GBK" w:hint="eastAsia"/>
          <w:bCs/>
          <w:color w:val="000000"/>
          <w:sz w:val="24"/>
        </w:rPr>
        <w:instrText>&lt;/author&gt;&lt;author&gt;</w:instrText>
      </w:r>
      <w:r>
        <w:rPr>
          <w:rFonts w:eastAsia="方正仿宋_GBK" w:cs="方正仿宋_GBK" w:hint="eastAsia"/>
          <w:bCs/>
          <w:color w:val="000000"/>
          <w:sz w:val="24"/>
        </w:rPr>
        <w:instrText>杨德淑</w:instrText>
      </w:r>
      <w:r>
        <w:rPr>
          <w:rFonts w:eastAsia="方正仿宋_GBK" w:cs="方正仿宋_GBK" w:hint="eastAsia"/>
          <w:bCs/>
          <w:color w:val="000000"/>
          <w:sz w:val="24"/>
        </w:rPr>
        <w:instrText>&lt;/author&gt;&lt;/authors&gt;&lt;translated-authors&gt;&lt;author&gt;L. U. O. Yuan&lt;/author&gt;&lt;author&gt;Zhou Min&lt;/</w:instrText>
      </w:r>
      <w:r>
        <w:rPr>
          <w:rFonts w:eastAsia="方正仿宋_GBK" w:cs="方正仿宋_GBK" w:hint="eastAsia"/>
          <w:bCs/>
          <w:color w:val="000000"/>
          <w:sz w:val="24"/>
        </w:rPr>
        <w:instrText>author&gt;&lt;author&gt;Yang Deshu&lt;/author&gt;&lt;/translated-authors&gt;&lt;/contributors&gt;&lt;auth-address&gt;</w:instrText>
      </w:r>
      <w:r>
        <w:rPr>
          <w:rFonts w:eastAsia="方正仿宋_GBK" w:cs="方正仿宋_GBK" w:hint="eastAsia"/>
          <w:bCs/>
          <w:color w:val="000000"/>
          <w:sz w:val="24"/>
        </w:rPr>
        <w:instrText>重庆大学附属中心医院</w:instrText>
      </w:r>
      <w:r>
        <w:rPr>
          <w:rFonts w:eastAsia="方正仿宋_GBK" w:cs="方正仿宋_GBK" w:hint="eastAsia"/>
          <w:bCs/>
          <w:color w:val="000000"/>
          <w:sz w:val="24"/>
        </w:rPr>
        <w:instrText>&lt;/auth-address&gt;&lt;titles&gt;&lt;title&gt;</w:instrText>
      </w:r>
      <w:r>
        <w:rPr>
          <w:rFonts w:eastAsia="方正仿宋_GBK" w:cs="方正仿宋_GBK" w:hint="eastAsia"/>
          <w:bCs/>
          <w:color w:val="000000"/>
          <w:sz w:val="24"/>
        </w:rPr>
        <w:instrText>超声技术联合</w:instrText>
      </w:r>
      <w:r>
        <w:rPr>
          <w:rFonts w:eastAsia="方正仿宋_GBK" w:cs="方正仿宋_GBK" w:hint="eastAsia"/>
          <w:bCs/>
          <w:color w:val="000000"/>
          <w:sz w:val="24"/>
        </w:rPr>
        <w:instrText>Braden</w:instrText>
      </w:r>
      <w:r>
        <w:rPr>
          <w:rFonts w:eastAsia="方正仿宋_GBK" w:cs="方正仿宋_GBK" w:hint="eastAsia"/>
          <w:bCs/>
          <w:color w:val="000000"/>
          <w:sz w:val="24"/>
        </w:rPr>
        <w:instrText>量表预测严重多发伤患者压力性损伤发生风险的价值</w:instrText>
      </w:r>
      <w:r>
        <w:rPr>
          <w:rFonts w:eastAsia="方正仿宋_GBK" w:cs="方正仿宋_GBK" w:hint="eastAsia"/>
          <w:bCs/>
          <w:color w:val="000000"/>
          <w:sz w:val="24"/>
        </w:rPr>
        <w:instrText>&lt;/title&gt;&lt;secondary-title&gt;</w:instrText>
      </w:r>
      <w:r>
        <w:rPr>
          <w:rFonts w:eastAsia="方正仿宋_GBK" w:cs="方正仿宋_GBK" w:hint="eastAsia"/>
          <w:bCs/>
          <w:color w:val="000000"/>
          <w:sz w:val="24"/>
        </w:rPr>
        <w:instrText>现代医药卫生</w:instrText>
      </w:r>
      <w:r>
        <w:rPr>
          <w:rFonts w:eastAsia="方正仿宋_GBK" w:cs="方正仿宋_GBK" w:hint="eastAsia"/>
          <w:bCs/>
          <w:color w:val="000000"/>
          <w:sz w:val="24"/>
        </w:rPr>
        <w:instrText>&lt;/secondary-title&gt;&lt;/titles&gt;&lt;periodical&gt;&lt;full-title&gt;</w:instrText>
      </w:r>
      <w:r>
        <w:rPr>
          <w:rFonts w:eastAsia="方正仿宋_GBK" w:cs="方正仿宋_GBK" w:hint="eastAsia"/>
          <w:bCs/>
          <w:color w:val="000000"/>
          <w:sz w:val="24"/>
        </w:rPr>
        <w:instrText>现代医药卫生</w:instrText>
      </w:r>
      <w:r>
        <w:rPr>
          <w:rFonts w:eastAsia="方正仿宋_GBK" w:cs="方正仿宋_GBK" w:hint="eastAsia"/>
          <w:bCs/>
          <w:color w:val="000000"/>
          <w:sz w:val="24"/>
        </w:rPr>
        <w:instrText>&lt;/full-ti</w:instrText>
      </w:r>
      <w:r>
        <w:rPr>
          <w:rFonts w:eastAsia="方正仿宋_GBK" w:cs="方正仿宋_GBK" w:hint="eastAsia"/>
          <w:bCs/>
          <w:color w:val="000000"/>
          <w:sz w:val="24"/>
        </w:rPr>
        <w:instrText>tle&gt;&lt;/periodical&gt;&lt;pages&gt;3291-3294,3298&lt;/pages&gt;&lt;volume&gt;40&lt;/volume&gt;&lt;number&gt;19&lt;/number&gt;&lt;keywords&gt;&lt;keyword&gt;</w:instrText>
      </w:r>
      <w:r>
        <w:rPr>
          <w:rFonts w:eastAsia="方正仿宋_GBK" w:cs="方正仿宋_GBK" w:hint="eastAsia"/>
          <w:bCs/>
          <w:color w:val="000000"/>
          <w:sz w:val="24"/>
        </w:rPr>
        <w:instrText>超声</w:instrText>
      </w:r>
      <w:r>
        <w:rPr>
          <w:rFonts w:eastAsia="方正仿宋_GBK" w:cs="方正仿宋_GBK" w:hint="eastAsia"/>
          <w:bCs/>
          <w:color w:val="000000"/>
          <w:sz w:val="24"/>
        </w:rPr>
        <w:instrText>&lt;/keyword&gt;&lt;keyword&gt;Braden</w:instrText>
      </w:r>
      <w:r>
        <w:rPr>
          <w:rFonts w:eastAsia="方正仿宋_GBK" w:cs="方正仿宋_GBK" w:hint="eastAsia"/>
          <w:bCs/>
          <w:color w:val="000000"/>
          <w:sz w:val="24"/>
        </w:rPr>
        <w:instrText>量表</w:instrText>
      </w:r>
      <w:r>
        <w:rPr>
          <w:rFonts w:eastAsia="方正仿宋_GBK" w:cs="方正仿宋_GBK" w:hint="eastAsia"/>
          <w:bCs/>
          <w:color w:val="000000"/>
          <w:sz w:val="24"/>
        </w:rPr>
        <w:instrText>&lt;/keyword&gt;&lt;keyword&gt;</w:instrText>
      </w:r>
      <w:r>
        <w:rPr>
          <w:rFonts w:eastAsia="方正仿宋_GBK" w:cs="方正仿宋_GBK" w:hint="eastAsia"/>
          <w:bCs/>
          <w:color w:val="000000"/>
          <w:sz w:val="24"/>
        </w:rPr>
        <w:instrText>严重多发伤</w:instrText>
      </w:r>
      <w:r>
        <w:rPr>
          <w:rFonts w:eastAsia="方正仿宋_GBK" w:cs="方正仿宋_GBK" w:hint="eastAsia"/>
          <w:bCs/>
          <w:color w:val="000000"/>
          <w:sz w:val="24"/>
        </w:rPr>
        <w:instrText>&lt;/keyword&gt;&lt;keyword&gt;</w:instrText>
      </w:r>
      <w:r>
        <w:rPr>
          <w:rFonts w:eastAsia="方正仿宋_GBK" w:cs="方正仿宋_GBK" w:hint="eastAsia"/>
          <w:bCs/>
          <w:color w:val="000000"/>
          <w:sz w:val="24"/>
        </w:rPr>
        <w:instrText>预测</w:instrText>
      </w:r>
      <w:r>
        <w:rPr>
          <w:rFonts w:eastAsia="方正仿宋_GBK" w:cs="方正仿宋_GBK" w:hint="eastAsia"/>
          <w:bCs/>
          <w:color w:val="000000"/>
          <w:sz w:val="24"/>
        </w:rPr>
        <w:instrText>&lt;/keyword&gt;&lt;keyword&gt;ROC</w:instrText>
      </w:r>
      <w:r>
        <w:rPr>
          <w:rFonts w:eastAsia="方正仿宋_GBK" w:cs="方正仿宋_GBK" w:hint="eastAsia"/>
          <w:bCs/>
          <w:color w:val="000000"/>
          <w:sz w:val="24"/>
        </w:rPr>
        <w:instrText>曲线</w:instrText>
      </w:r>
      <w:r>
        <w:rPr>
          <w:rFonts w:eastAsia="方正仿宋_GBK" w:cs="方正仿宋_GBK" w:hint="eastAsia"/>
          <w:bCs/>
          <w:color w:val="000000"/>
          <w:sz w:val="24"/>
        </w:rPr>
        <w:instrText>&lt;/keyword&gt;&lt;/keywords&gt;&lt;dates&gt;&lt;year&gt;2024&lt;/year&gt;&lt;/dates&gt;&lt;i</w:instrText>
      </w:r>
      <w:r>
        <w:rPr>
          <w:rFonts w:eastAsia="方正仿宋_GBK" w:cs="方正仿宋_GBK" w:hint="eastAsia"/>
          <w:bCs/>
          <w:color w:val="000000"/>
          <w:sz w:val="24"/>
        </w:rPr>
        <w:instrText>sbn&gt;1009-5519&lt;/isbn&gt;&lt;urls&gt;&lt;related-urls&gt;&lt;url&gt;https://d.wanfangdata.com.cn/periodical/CiNQZXJpb2RpY2FsQ0hJMjAyNTA1MjIyMDI1MDUyNzE3MTU0NhIPeGR5eXdzMjAyNDE5MDEwGgh1bm1pNzlvYQ%3D%3D&lt;/url&gt;&lt;/related-urls&gt;&lt;/urls&gt;&lt;electronic-resource-num&gt;10.3969/j.issn.1009-5519.2</w:instrText>
      </w:r>
      <w:r>
        <w:rPr>
          <w:rFonts w:eastAsia="方正仿宋_GBK" w:cs="方正仿宋_GBK" w:hint="eastAsia"/>
          <w:bCs/>
          <w:color w:val="000000"/>
          <w:sz w:val="24"/>
        </w:rPr>
        <w:instrText>024.19.010&lt;/electronic-resource-num&gt;&lt;remote-database-provider&gt;</w:instrText>
      </w:r>
      <w:r>
        <w:rPr>
          <w:rFonts w:eastAsia="方正仿宋_GBK" w:cs="方正仿宋_GBK" w:hint="eastAsia"/>
          <w:bCs/>
          <w:color w:val="000000"/>
          <w:sz w:val="24"/>
        </w:rPr>
        <w:instrText>北京万方数据股份有限公司</w:instrText>
      </w:r>
      <w:r>
        <w:rPr>
          <w:rFonts w:eastAsia="方正仿宋_GBK" w:cs="方正仿宋_GBK" w:hint="eastAsia"/>
          <w:bCs/>
          <w:color w:val="000000"/>
          <w:sz w:val="24"/>
        </w:rPr>
        <w:instrText xml:space="preserve"> </w:instrText>
      </w:r>
      <w:r>
        <w:rPr>
          <w:rFonts w:eastAsia="方正仿宋_GBK" w:cs="方正仿宋_GBK" w:hint="eastAsia"/>
          <w:bCs/>
          <w:color w:val="000000"/>
          <w:sz w:val="24"/>
        </w:rPr>
        <w:instrText>基金项目</w:instrText>
      </w:r>
      <w:r>
        <w:rPr>
          <w:rFonts w:eastAsia="方正仿宋_GBK" w:cs="方正仿宋_GBK" w:hint="eastAsia"/>
          <w:bCs/>
          <w:color w:val="000000"/>
          <w:sz w:val="24"/>
        </w:rPr>
        <w:instrText>:2024wsjk090:</w:instrText>
      </w:r>
      <w:r>
        <w:rPr>
          <w:rFonts w:eastAsia="方正仿宋_GBK" w:cs="方正仿宋_GBK" w:hint="eastAsia"/>
          <w:bCs/>
          <w:color w:val="000000"/>
          <w:sz w:val="24"/>
        </w:rPr>
        <w:instrText>重庆市卫生局科研项目</w:instrText>
      </w:r>
      <w:r>
        <w:rPr>
          <w:rFonts w:eastAsia="方正仿宋_GBK" w:cs="方正仿宋_GBK" w:hint="eastAsia"/>
          <w:bCs/>
          <w:color w:val="000000"/>
          <w:sz w:val="24"/>
        </w:rPr>
        <w:instrText>&lt;/remote-database-provider&gt;&lt;language&gt;chi&lt;/language&gt;&lt;/record&gt;&lt;/Cite&gt;&lt;/EndNote&gt;</w:instrText>
      </w:r>
      <w:r>
        <w:rPr>
          <w:rFonts w:eastAsia="方正仿宋_GBK" w:cs="方正仿宋_GBK" w:hint="eastAsia"/>
          <w:bCs/>
          <w:color w:val="000000"/>
          <w:sz w:val="24"/>
        </w:rPr>
        <w:fldChar w:fldCharType="separate"/>
      </w:r>
      <w:r>
        <w:rPr>
          <w:rFonts w:eastAsia="方正仿宋_GBK" w:cs="方正仿宋_GBK" w:hint="eastAsia"/>
          <w:bCs/>
          <w:color w:val="000000"/>
          <w:sz w:val="24"/>
          <w:vertAlign w:val="superscript"/>
        </w:rPr>
        <w:t>[11]</w:t>
      </w:r>
      <w:r>
        <w:rPr>
          <w:rFonts w:eastAsia="方正仿宋_GBK" w:cs="方正仿宋_GBK" w:hint="eastAsia"/>
          <w:bCs/>
          <w:color w:val="000000"/>
          <w:sz w:val="24"/>
        </w:rPr>
        <w:fldChar w:fldCharType="end"/>
      </w:r>
      <w:r>
        <w:rPr>
          <w:rFonts w:eastAsia="方正仿宋_GBK" w:cs="方正仿宋_GBK" w:hint="eastAsia"/>
          <w:bCs/>
          <w:color w:val="000000"/>
          <w:sz w:val="24"/>
        </w:rPr>
        <w:t>。</w:t>
      </w:r>
    </w:p>
    <w:p w:rsidR="0067585B" w:rsidRDefault="001234A7">
      <w:pPr>
        <w:ind w:firstLineChars="200" w:firstLine="480"/>
        <w:rPr>
          <w:rFonts w:eastAsia="方正仿宋_GBK" w:cs="方正仿宋_GBK"/>
          <w:bCs/>
          <w:color w:val="000000"/>
          <w:sz w:val="24"/>
        </w:rPr>
      </w:pPr>
      <w:r>
        <w:rPr>
          <w:rFonts w:eastAsia="方正仿宋_GBK" w:cs="方正仿宋_GBK" w:hint="eastAsia"/>
          <w:bCs/>
          <w:color w:val="000000"/>
          <w:sz w:val="24"/>
        </w:rPr>
        <w:lastRenderedPageBreak/>
        <w:t>（</w:t>
      </w:r>
      <w:r>
        <w:rPr>
          <w:rFonts w:eastAsia="方正仿宋_GBK" w:cs="方正仿宋_GBK" w:hint="eastAsia"/>
          <w:bCs/>
          <w:color w:val="000000"/>
          <w:sz w:val="24"/>
        </w:rPr>
        <w:t>3</w:t>
      </w:r>
      <w:r>
        <w:rPr>
          <w:rFonts w:eastAsia="方正仿宋_GBK" w:cs="方正仿宋_GBK" w:hint="eastAsia"/>
          <w:bCs/>
          <w:color w:val="000000"/>
          <w:sz w:val="24"/>
        </w:rPr>
        <w:t>）</w:t>
      </w:r>
      <w:r>
        <w:rPr>
          <w:rFonts w:eastAsia="方正仿宋_GBK" w:cs="方正仿宋_GBK" w:hint="eastAsia"/>
          <w:bCs/>
          <w:color w:val="000000"/>
          <w:sz w:val="24"/>
        </w:rPr>
        <w:t>机器</w:t>
      </w:r>
      <w:r>
        <w:rPr>
          <w:rFonts w:eastAsia="方正仿宋_GBK" w:cs="方正仿宋_GBK" w:hint="eastAsia"/>
          <w:bCs/>
          <w:color w:val="000000"/>
          <w:sz w:val="24"/>
        </w:rPr>
        <w:t>学习驱动的多源数据融合：</w:t>
      </w:r>
    </w:p>
    <w:p w:rsidR="0067585B" w:rsidRDefault="001234A7">
      <w:pPr>
        <w:ind w:firstLine="480"/>
        <w:rPr>
          <w:rFonts w:eastAsia="方正仿宋_GBK" w:cs="方正仿宋_GBK"/>
          <w:bCs/>
          <w:color w:val="000000"/>
          <w:sz w:val="24"/>
        </w:rPr>
      </w:pPr>
      <w:r>
        <w:rPr>
          <w:rFonts w:eastAsia="方正仿宋_GBK" w:cs="方正仿宋_GBK" w:hint="eastAsia"/>
          <w:bCs/>
          <w:color w:val="000000"/>
          <w:sz w:val="24"/>
        </w:rPr>
        <w:t>电子病历（</w:t>
      </w:r>
      <w:r>
        <w:rPr>
          <w:rFonts w:eastAsia="方正仿宋_GBK" w:cs="方正仿宋_GBK" w:hint="eastAsia"/>
          <w:bCs/>
          <w:color w:val="000000"/>
          <w:sz w:val="24"/>
        </w:rPr>
        <w:t>EMR</w:t>
      </w:r>
      <w:r>
        <w:rPr>
          <w:rFonts w:eastAsia="方正仿宋_GBK" w:cs="方正仿宋_GBK" w:hint="eastAsia"/>
          <w:bCs/>
          <w:color w:val="000000"/>
          <w:sz w:val="24"/>
        </w:rPr>
        <w:t>）数据与</w:t>
      </w:r>
      <w:r>
        <w:rPr>
          <w:rFonts w:eastAsia="方正仿宋_GBK" w:cs="方正仿宋_GBK" w:hint="eastAsia"/>
          <w:bCs/>
          <w:color w:val="000000"/>
          <w:sz w:val="24"/>
        </w:rPr>
        <w:t>Braden</w:t>
      </w:r>
      <w:r>
        <w:rPr>
          <w:rFonts w:eastAsia="方正仿宋_GBK" w:cs="方正仿宋_GBK" w:hint="eastAsia"/>
          <w:bCs/>
          <w:color w:val="000000"/>
          <w:sz w:val="24"/>
        </w:rPr>
        <w:t>融合后，模型</w:t>
      </w:r>
      <w:r>
        <w:rPr>
          <w:rFonts w:eastAsia="方正仿宋_GBK" w:cs="方正仿宋_GBK" w:hint="eastAsia"/>
          <w:bCs/>
          <w:color w:val="000000"/>
          <w:sz w:val="24"/>
        </w:rPr>
        <w:t>AUC</w:t>
      </w:r>
      <w:r>
        <w:rPr>
          <w:rFonts w:eastAsia="方正仿宋_GBK" w:cs="方正仿宋_GBK" w:hint="eastAsia"/>
          <w:bCs/>
          <w:color w:val="000000"/>
          <w:sz w:val="24"/>
        </w:rPr>
        <w:t>提高至</w:t>
      </w:r>
      <w:r>
        <w:rPr>
          <w:rFonts w:eastAsia="方正仿宋_GBK" w:cs="方正仿宋_GBK" w:hint="eastAsia"/>
          <w:bCs/>
          <w:color w:val="000000"/>
          <w:sz w:val="24"/>
        </w:rPr>
        <w:t>0.87</w:t>
      </w:r>
      <w:r>
        <w:rPr>
          <w:rFonts w:eastAsia="方正仿宋_GBK" w:cs="方正仿宋_GBK" w:hint="eastAsia"/>
          <w:bCs/>
          <w:color w:val="000000"/>
          <w:sz w:val="24"/>
        </w:rPr>
        <w:fldChar w:fldCharType="begin">
          <w:fldData xml:space="preserve">PEVuZE5vdGU+PENpdGU+PEF1dGhvcj5YdTwvQXV0aG9yPjxZZWFyPjIwMjI8L1llYXI+PFJlY051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</w:fldData>
        </w:fldChar>
      </w:r>
      <w:r>
        <w:rPr>
          <w:rFonts w:eastAsia="方正仿宋_GBK" w:cs="方正仿宋_GBK" w:hint="eastAsia"/>
          <w:bCs/>
          <w:color w:val="000000"/>
          <w:sz w:val="24"/>
        </w:rPr>
        <w:instrText xml:space="preserve"> ADDIN EN.CITE </w:instrText>
      </w:r>
      <w:r>
        <w:rPr>
          <w:rFonts w:eastAsia="方正仿宋_GBK" w:cs="方正仿宋_GBK" w:hint="eastAsia"/>
          <w:bCs/>
          <w:color w:val="000000"/>
          <w:sz w:val="24"/>
        </w:rPr>
        <w:fldChar w:fldCharType="begin">
          <w:fldData xml:space="preserve">PEVuZE5vdGU+PENpdGU+PEF1dGhvcj5YdTwvQXV0aG9yPjxZZWFyPjIwMjI8L1llYXI+PFJlY051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</w:fldData>
        </w:fldChar>
      </w:r>
      <w:r>
        <w:rPr>
          <w:rFonts w:eastAsia="方正仿宋_GBK" w:cs="方正仿宋_GBK" w:hint="eastAsia"/>
          <w:bCs/>
          <w:color w:val="000000"/>
          <w:sz w:val="24"/>
        </w:rPr>
        <w:instrText xml:space="preserve"> </w:instrText>
      </w:r>
      <w:r>
        <w:rPr>
          <w:rFonts w:eastAsia="方正仿宋_GBK" w:cs="方正仿宋_GBK" w:hint="eastAsia"/>
          <w:bCs/>
          <w:color w:val="000000"/>
          <w:sz w:val="24"/>
        </w:rPr>
        <w:instrText xml:space="preserve">ADDIN EN.CITE.DATA </w:instrText>
      </w:r>
      <w:r>
        <w:rPr>
          <w:rFonts w:eastAsia="方正仿宋_GBK" w:cs="方正仿宋_GBK" w:hint="eastAsia"/>
          <w:bCs/>
          <w:color w:val="000000"/>
          <w:sz w:val="24"/>
        </w:rPr>
      </w:r>
      <w:r>
        <w:rPr>
          <w:rFonts w:eastAsia="方正仿宋_GBK" w:cs="方正仿宋_GBK" w:hint="eastAsia"/>
          <w:bCs/>
          <w:color w:val="000000"/>
          <w:sz w:val="24"/>
        </w:rPr>
        <w:fldChar w:fldCharType="end"/>
      </w:r>
      <w:r>
        <w:rPr>
          <w:rFonts w:eastAsia="方正仿宋_GBK" w:cs="方正仿宋_GBK" w:hint="eastAsia"/>
          <w:bCs/>
          <w:color w:val="000000"/>
          <w:sz w:val="24"/>
        </w:rPr>
      </w:r>
      <w:r>
        <w:rPr>
          <w:rFonts w:eastAsia="方正仿宋_GBK" w:cs="方正仿宋_GBK" w:hint="eastAsia"/>
          <w:bCs/>
          <w:color w:val="000000"/>
          <w:sz w:val="24"/>
        </w:rPr>
        <w:fldChar w:fldCharType="separate"/>
      </w:r>
      <w:r>
        <w:rPr>
          <w:rFonts w:eastAsia="方正仿宋_GBK" w:cs="方正仿宋_GBK" w:hint="eastAsia"/>
          <w:bCs/>
          <w:color w:val="000000"/>
          <w:sz w:val="24"/>
          <w:vertAlign w:val="superscript"/>
        </w:rPr>
        <w:t>[16]</w:t>
      </w:r>
      <w:r>
        <w:rPr>
          <w:rFonts w:eastAsia="方正仿宋_GBK" w:cs="方正仿宋_GBK" w:hint="eastAsia"/>
          <w:bCs/>
          <w:color w:val="000000"/>
          <w:sz w:val="24"/>
        </w:rPr>
        <w:fldChar w:fldCharType="end"/>
      </w:r>
      <w:r>
        <w:rPr>
          <w:rFonts w:eastAsia="方正仿宋_GBK" w:cs="方正仿宋_GBK" w:hint="eastAsia"/>
          <w:bCs/>
          <w:color w:val="000000"/>
          <w:sz w:val="24"/>
        </w:rPr>
        <w:t>。</w:t>
      </w:r>
    </w:p>
    <w:p w:rsidR="0067585B" w:rsidRDefault="001234A7">
      <w:pPr>
        <w:ind w:firstLine="480"/>
        <w:rPr>
          <w:rFonts w:eastAsia="方正仿宋_GBK" w:cs="方正仿宋_GBK"/>
          <w:bCs/>
          <w:color w:val="000000"/>
          <w:sz w:val="24"/>
        </w:rPr>
      </w:pPr>
      <w:r>
        <w:rPr>
          <w:rFonts w:eastAsia="方正仿宋_GBK" w:cs="方正仿宋_GBK" w:hint="eastAsia"/>
          <w:bCs/>
          <w:color w:val="000000"/>
          <w:sz w:val="24"/>
        </w:rPr>
        <w:t>深度学习通过加权特征融</w:t>
      </w:r>
      <w:r>
        <w:rPr>
          <w:rFonts w:eastAsia="方正仿宋_GBK" w:cs="方正仿宋_GBK" w:hint="eastAsia"/>
          <w:bCs/>
          <w:color w:val="000000"/>
          <w:sz w:val="24"/>
        </w:rPr>
        <w:t>合将</w:t>
      </w:r>
      <w:r>
        <w:rPr>
          <w:rFonts w:eastAsia="方正仿宋_GBK" w:cs="方正仿宋_GBK" w:hint="eastAsia"/>
          <w:bCs/>
          <w:color w:val="000000"/>
          <w:sz w:val="24"/>
        </w:rPr>
        <w:t>PI</w:t>
      </w:r>
      <w:r>
        <w:rPr>
          <w:rFonts w:eastAsia="方正仿宋_GBK" w:cs="方正仿宋_GBK" w:hint="eastAsia"/>
          <w:bCs/>
          <w:color w:val="000000"/>
          <w:sz w:val="24"/>
        </w:rPr>
        <w:t>分类准确率提升至</w:t>
      </w:r>
      <w:r>
        <w:rPr>
          <w:rFonts w:eastAsia="方正仿宋_GBK" w:cs="方正仿宋_GBK" w:hint="eastAsia"/>
          <w:bCs/>
          <w:color w:val="000000"/>
          <w:sz w:val="24"/>
        </w:rPr>
        <w:t>81.5%</w:t>
      </w:r>
      <w:r>
        <w:rPr>
          <w:rFonts w:eastAsia="方正仿宋_GBK" w:cs="方正仿宋_GBK" w:hint="eastAsia"/>
          <w:bCs/>
          <w:color w:val="000000"/>
          <w:sz w:val="24"/>
        </w:rPr>
        <w:t>，</w:t>
      </w:r>
      <w:r>
        <w:rPr>
          <w:rFonts w:eastAsia="方正仿宋_GBK" w:cs="方正仿宋_GBK" w:hint="eastAsia"/>
          <w:bCs/>
          <w:color w:val="000000"/>
          <w:sz w:val="24"/>
        </w:rPr>
        <w:t>III</w:t>
      </w:r>
      <w:r>
        <w:rPr>
          <w:rFonts w:eastAsia="方正仿宋_GBK" w:cs="方正仿宋_GBK" w:hint="eastAsia"/>
          <w:bCs/>
          <w:color w:val="000000"/>
          <w:sz w:val="24"/>
        </w:rPr>
        <w:t>期</w:t>
      </w:r>
      <w:r>
        <w:rPr>
          <w:rFonts w:eastAsia="方正仿宋_GBK" w:cs="方正仿宋_GBK" w:hint="eastAsia"/>
          <w:bCs/>
          <w:color w:val="000000"/>
          <w:sz w:val="24"/>
        </w:rPr>
        <w:t>PI</w:t>
      </w:r>
      <w:r>
        <w:rPr>
          <w:rFonts w:eastAsia="方正仿宋_GBK" w:cs="方正仿宋_GBK" w:hint="eastAsia"/>
          <w:bCs/>
          <w:color w:val="000000"/>
          <w:sz w:val="24"/>
        </w:rPr>
        <w:t>预测率提高</w:t>
      </w:r>
      <w:r>
        <w:rPr>
          <w:rFonts w:eastAsia="方正仿宋_GBK" w:cs="方正仿宋_GBK" w:hint="eastAsia"/>
          <w:bCs/>
          <w:color w:val="000000"/>
          <w:sz w:val="24"/>
        </w:rPr>
        <w:t>16%</w:t>
      </w:r>
      <w:r>
        <w:rPr>
          <w:rFonts w:eastAsia="方正仿宋_GBK" w:cs="方正仿宋_GBK" w:hint="eastAsia"/>
          <w:bCs/>
          <w:color w:val="000000"/>
          <w:sz w:val="24"/>
        </w:rPr>
        <w:fldChar w:fldCharType="begin">
          <w:fldData xml:space="preserve">PEVuZE5vdGU+PENpdGU+PEF1dGhvcj5XYW5nPC9BdXRob3I+PFllYXI+MjAyNDwvWWVhcj48UmVj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</w:fldData>
        </w:fldChar>
      </w:r>
      <w:r>
        <w:rPr>
          <w:rFonts w:eastAsia="方正仿宋_GBK" w:cs="方正仿宋_GBK" w:hint="eastAsia"/>
          <w:bCs/>
          <w:color w:val="000000"/>
          <w:sz w:val="24"/>
        </w:rPr>
        <w:instrText xml:space="preserve"> ADDIN EN.CITE </w:instrText>
      </w:r>
      <w:r>
        <w:rPr>
          <w:rFonts w:eastAsia="方正仿宋_GBK" w:cs="方正仿宋_GBK" w:hint="eastAsia"/>
          <w:bCs/>
          <w:color w:val="000000"/>
          <w:sz w:val="24"/>
        </w:rPr>
        <w:fldChar w:fldCharType="begin">
          <w:fldData xml:space="preserve">PEVuZE5vdGU+PENpdGU+PEF1dGhvcj5XYW5nPC9BdXRob3I+PFllYXI+MjAyNDwvWWVhcj48UmVj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</w:fldData>
        </w:fldChar>
      </w:r>
      <w:r>
        <w:rPr>
          <w:rFonts w:eastAsia="方正仿宋_GBK" w:cs="方正仿宋_GBK" w:hint="eastAsia"/>
          <w:bCs/>
          <w:color w:val="000000"/>
          <w:sz w:val="24"/>
        </w:rPr>
        <w:instrText xml:space="preserve"> ADDIN EN.CITE.DATA </w:instrText>
      </w:r>
      <w:r>
        <w:rPr>
          <w:rFonts w:eastAsia="方正仿宋_GBK" w:cs="方正仿宋_GBK" w:hint="eastAsia"/>
          <w:bCs/>
          <w:color w:val="000000"/>
          <w:sz w:val="24"/>
        </w:rPr>
      </w:r>
      <w:r>
        <w:rPr>
          <w:rFonts w:eastAsia="方正仿宋_GBK" w:cs="方正仿宋_GBK" w:hint="eastAsia"/>
          <w:bCs/>
          <w:color w:val="000000"/>
          <w:sz w:val="24"/>
        </w:rPr>
        <w:fldChar w:fldCharType="end"/>
      </w:r>
      <w:r>
        <w:rPr>
          <w:rFonts w:eastAsia="方正仿宋_GBK" w:cs="方正仿宋_GBK" w:hint="eastAsia"/>
          <w:bCs/>
          <w:color w:val="000000"/>
          <w:sz w:val="24"/>
        </w:rPr>
      </w:r>
      <w:r>
        <w:rPr>
          <w:rFonts w:eastAsia="方正仿宋_GBK" w:cs="方正仿宋_GBK" w:hint="eastAsia"/>
          <w:bCs/>
          <w:color w:val="000000"/>
          <w:sz w:val="24"/>
        </w:rPr>
        <w:fldChar w:fldCharType="separate"/>
      </w:r>
      <w:r>
        <w:rPr>
          <w:rFonts w:eastAsia="方正仿宋_GBK" w:cs="方正仿宋_GBK" w:hint="eastAsia"/>
          <w:bCs/>
          <w:color w:val="000000"/>
          <w:sz w:val="24"/>
          <w:vertAlign w:val="superscript"/>
        </w:rPr>
        <w:t>[17]</w:t>
      </w:r>
      <w:r>
        <w:rPr>
          <w:rFonts w:eastAsia="方正仿宋_GBK" w:cs="方正仿宋_GBK" w:hint="eastAsia"/>
          <w:bCs/>
          <w:color w:val="000000"/>
          <w:sz w:val="24"/>
        </w:rPr>
        <w:fldChar w:fldCharType="end"/>
      </w:r>
      <w:r>
        <w:rPr>
          <w:rFonts w:eastAsia="方正仿宋_GBK" w:cs="方正仿宋_GBK" w:hint="eastAsia"/>
          <w:bCs/>
          <w:color w:val="000000"/>
          <w:sz w:val="24"/>
        </w:rPr>
        <w:t>。</w:t>
      </w:r>
    </w:p>
    <w:p w:rsidR="0067585B" w:rsidRDefault="001234A7">
      <w:pPr>
        <w:ind w:firstLine="480"/>
        <w:rPr>
          <w:rFonts w:eastAsia="方正仿宋_GBK" w:cs="方正仿宋_GBK"/>
          <w:bCs/>
          <w:color w:val="000000"/>
          <w:sz w:val="24"/>
        </w:rPr>
      </w:pPr>
      <w:r>
        <w:rPr>
          <w:rFonts w:eastAsia="方正仿宋_GBK" w:cs="方正仿宋_GBK" w:hint="eastAsia"/>
          <w:bCs/>
          <w:color w:val="000000"/>
          <w:sz w:val="24"/>
        </w:rPr>
        <w:t>时序数据分析利用</w:t>
      </w:r>
      <w:r>
        <w:rPr>
          <w:rFonts w:eastAsia="方正仿宋_GBK" w:cs="方正仿宋_GBK" w:hint="eastAsia"/>
          <w:bCs/>
          <w:color w:val="000000"/>
          <w:sz w:val="24"/>
        </w:rPr>
        <w:t>ICU</w:t>
      </w:r>
      <w:r>
        <w:rPr>
          <w:rFonts w:eastAsia="方正仿宋_GBK" w:cs="方正仿宋_GBK" w:hint="eastAsia"/>
          <w:bCs/>
          <w:color w:val="000000"/>
          <w:sz w:val="24"/>
        </w:rPr>
        <w:t>住院动态数据，</w:t>
      </w:r>
      <w:r>
        <w:rPr>
          <w:rFonts w:eastAsia="方正仿宋_GBK" w:cs="方正仿宋_GBK" w:hint="eastAsia"/>
          <w:bCs/>
          <w:color w:val="000000"/>
          <w:sz w:val="24"/>
        </w:rPr>
        <w:t>AUC</w:t>
      </w:r>
      <w:r>
        <w:rPr>
          <w:rFonts w:eastAsia="方正仿宋_GBK" w:cs="方正仿宋_GBK" w:hint="eastAsia"/>
          <w:bCs/>
          <w:color w:val="000000"/>
          <w:sz w:val="24"/>
        </w:rPr>
        <w:t>达</w:t>
      </w:r>
      <w:r>
        <w:rPr>
          <w:rFonts w:eastAsia="方正仿宋_GBK" w:cs="方正仿宋_GBK" w:hint="eastAsia"/>
          <w:bCs/>
          <w:color w:val="000000"/>
          <w:sz w:val="24"/>
        </w:rPr>
        <w:t>0.81</w:t>
      </w:r>
      <w:r>
        <w:rPr>
          <w:rFonts w:eastAsia="方正仿宋_GBK" w:cs="方正仿宋_GBK" w:hint="eastAsia"/>
          <w:bCs/>
          <w:color w:val="000000"/>
          <w:sz w:val="24"/>
        </w:rPr>
        <w:t>（</w:t>
      </w:r>
      <w:r>
        <w:rPr>
          <w:rFonts w:eastAsia="方正仿宋_GBK" w:cs="方正仿宋_GBK" w:hint="eastAsia"/>
          <w:bCs/>
          <w:color w:val="000000"/>
          <w:sz w:val="24"/>
        </w:rPr>
        <w:t>F1</w:t>
      </w:r>
      <w:r>
        <w:rPr>
          <w:rFonts w:eastAsia="方正仿宋_GBK" w:cs="方正仿宋_GBK" w:hint="eastAsia"/>
          <w:bCs/>
          <w:color w:val="000000"/>
          <w:sz w:val="24"/>
        </w:rPr>
        <w:t>=</w:t>
      </w:r>
      <w:r>
        <w:rPr>
          <w:rFonts w:eastAsia="方正仿宋_GBK" w:cs="方正仿宋_GBK" w:hint="eastAsia"/>
          <w:bCs/>
          <w:color w:val="000000"/>
          <w:sz w:val="24"/>
        </w:rPr>
        <w:t>0.24</w:t>
      </w:r>
      <w:r>
        <w:rPr>
          <w:rFonts w:eastAsia="方正仿宋_GBK" w:cs="方正仿宋_GBK" w:hint="eastAsia"/>
          <w:bCs/>
          <w:color w:val="000000"/>
          <w:sz w:val="24"/>
        </w:rPr>
        <w:t>），优于静态评估</w:t>
      </w:r>
      <w:r>
        <w:rPr>
          <w:rFonts w:eastAsia="方正仿宋_GBK" w:cs="方正仿宋_GBK" w:hint="eastAsia"/>
          <w:bCs/>
          <w:color w:val="000000"/>
          <w:sz w:val="24"/>
        </w:rPr>
        <w:fldChar w:fldCharType="begin"/>
      </w:r>
      <w:r>
        <w:rPr>
          <w:rFonts w:eastAsia="方正仿宋_GBK" w:cs="方正仿宋_GBK" w:hint="eastAsia"/>
          <w:bCs/>
          <w:color w:val="000000"/>
          <w:sz w:val="24"/>
        </w:rPr>
        <w:instrText xml:space="preserve"> ADDIN EN.CITE &lt;EndNote&gt;&lt;Cite&gt;&lt;Author&gt;Cui&lt;/Author&gt;&lt;Year&gt;2023&lt;/Year&gt;&lt;RecNum&gt;948&lt;/RecNum&gt;&lt;DisplayText&gt;&lt;style face="superscript"&gt;[18]&lt;/style&gt;&lt;/DisplayText&gt;&lt;record&gt;&lt;rec-number&gt;948&lt;/rec-number&gt;&lt;foreign-keys&gt;&lt;key app="EN" db-id="st05ded26add29ep0vq59x0arv55sf0ps</w:instrText>
      </w:r>
      <w:r>
        <w:rPr>
          <w:rFonts w:eastAsia="方正仿宋_GBK" w:cs="方正仿宋_GBK" w:hint="eastAsia"/>
          <w:bCs/>
          <w:color w:val="000000"/>
          <w:sz w:val="24"/>
        </w:rPr>
        <w:instrText xml:space="preserve">rzs" timestamp="1749035052"&gt;948&lt;/key&gt;&lt;/foreign-keys&gt;&lt;ref-type name="Conference Proceedings"&gt;10&lt;/ref-type&gt;&lt;contributors&gt;&lt;authors&gt;&lt;author&gt;Cui, Lintai&lt;/author&gt;&lt;author&gt;Jin, Liuqi&lt;/author&gt;&lt;/authors&gt;&lt;/contributors&gt;&lt;titles&gt;&lt;title&gt;Predicting ICU Pressure Injuries </w:instrText>
      </w:r>
      <w:r>
        <w:rPr>
          <w:rFonts w:eastAsia="方正仿宋_GBK" w:cs="方正仿宋_GBK" w:hint="eastAsia"/>
          <w:bCs/>
          <w:color w:val="000000"/>
          <w:sz w:val="24"/>
        </w:rPr>
        <w:instrText>with Historical Data: A Multivariate Time Series Approach&lt;/title&gt;&lt;secondary-title&gt;2023 IEEE International Conference on Knowledge Graph (ICKG)&lt;/secondary-title&gt;&lt;/titles&gt;&lt;pages&gt;100-107&lt;/pages&gt;&lt;dates&gt;&lt;year&gt;2023&lt;/year&gt;&lt;/dates&gt;&lt;publisher&gt;IEEE&lt;/publisher&gt;&lt;isbn&gt;</w:instrText>
      </w:r>
      <w:r>
        <w:rPr>
          <w:rFonts w:eastAsia="方正仿宋_GBK" w:cs="方正仿宋_GBK" w:hint="eastAsia"/>
          <w:bCs/>
          <w:color w:val="000000"/>
          <w:sz w:val="24"/>
        </w:rPr>
        <w:instrText>9798350307092&lt;/isbn&gt;&lt;urls&gt;&lt;/urls&gt;&lt;/record&gt;&lt;/Cite&gt;&lt;/EndNote&gt;</w:instrText>
      </w:r>
      <w:r>
        <w:rPr>
          <w:rFonts w:eastAsia="方正仿宋_GBK" w:cs="方正仿宋_GBK" w:hint="eastAsia"/>
          <w:bCs/>
          <w:color w:val="000000"/>
          <w:sz w:val="24"/>
        </w:rPr>
        <w:fldChar w:fldCharType="separate"/>
      </w:r>
      <w:r>
        <w:rPr>
          <w:rFonts w:eastAsia="方正仿宋_GBK" w:cs="方正仿宋_GBK" w:hint="eastAsia"/>
          <w:bCs/>
          <w:color w:val="000000"/>
          <w:sz w:val="24"/>
          <w:vertAlign w:val="superscript"/>
        </w:rPr>
        <w:t>[18]</w:t>
      </w:r>
      <w:r>
        <w:rPr>
          <w:rFonts w:eastAsia="方正仿宋_GBK" w:cs="方正仿宋_GBK" w:hint="eastAsia"/>
          <w:bCs/>
          <w:color w:val="000000"/>
          <w:sz w:val="24"/>
        </w:rPr>
        <w:fldChar w:fldCharType="end"/>
      </w:r>
      <w:r>
        <w:rPr>
          <w:rFonts w:eastAsia="方正仿宋_GBK" w:cs="方正仿宋_GBK" w:hint="eastAsia"/>
          <w:bCs/>
          <w:color w:val="000000"/>
          <w:sz w:val="24"/>
        </w:rPr>
        <w:t>。</w:t>
      </w:r>
    </w:p>
    <w:p w:rsidR="0067585B" w:rsidRDefault="001234A7">
      <w:pPr>
        <w:spacing w:line="600" w:lineRule="exact"/>
        <w:ind w:firstLineChars="200" w:firstLine="480"/>
        <w:rPr>
          <w:rFonts w:eastAsia="方正仿宋_GBK" w:cs="方正仿宋_GBK"/>
          <w:b/>
          <w:color w:val="000000"/>
          <w:sz w:val="24"/>
        </w:rPr>
      </w:pPr>
      <w:bookmarkStart w:id="1474" w:name="_Toc901489178_WPSOffice_Level1"/>
      <w:bookmarkEnd w:id="1473"/>
      <w:r>
        <w:rPr>
          <w:rFonts w:eastAsia="方正仿宋_GBK" w:cs="方正仿宋_GBK" w:hint="eastAsia"/>
          <w:b/>
          <w:color w:val="000000"/>
          <w:sz w:val="24"/>
        </w:rPr>
        <w:t xml:space="preserve">1.3 </w:t>
      </w:r>
      <w:r>
        <w:rPr>
          <w:rFonts w:eastAsia="方正仿宋_GBK" w:cs="方正仿宋_GBK" w:hint="eastAsia"/>
          <w:b/>
          <w:color w:val="000000"/>
          <w:sz w:val="24"/>
        </w:rPr>
        <w:t>存在的问题与挑战</w:t>
      </w:r>
    </w:p>
    <w:p w:rsidR="0067585B" w:rsidRDefault="001234A7">
      <w:pPr>
        <w:spacing w:line="600" w:lineRule="exact"/>
        <w:ind w:firstLineChars="200" w:firstLine="480"/>
        <w:rPr>
          <w:rFonts w:eastAsia="方正仿宋_GBK" w:cs="方正仿宋_GBK"/>
          <w:bCs/>
          <w:color w:val="000000"/>
          <w:sz w:val="24"/>
        </w:rPr>
      </w:pPr>
      <w:r>
        <w:rPr>
          <w:rFonts w:eastAsia="方正仿宋_GBK" w:cs="方正仿宋_GBK" w:hint="eastAsia"/>
          <w:bCs/>
          <w:color w:val="000000"/>
          <w:sz w:val="24"/>
        </w:rPr>
        <w:t>当前</w:t>
      </w:r>
      <w:r>
        <w:rPr>
          <w:rFonts w:eastAsia="方正仿宋_GBK" w:cs="方正仿宋_GBK" w:hint="eastAsia"/>
          <w:bCs/>
          <w:color w:val="000000"/>
          <w:sz w:val="24"/>
        </w:rPr>
        <w:t>ICU</w:t>
      </w:r>
      <w:r>
        <w:rPr>
          <w:rFonts w:eastAsia="方正仿宋_GBK" w:cs="方正仿宋_GBK" w:hint="eastAsia"/>
          <w:bCs/>
          <w:color w:val="000000"/>
          <w:sz w:val="24"/>
        </w:rPr>
        <w:t>患者</w:t>
      </w:r>
      <w:r>
        <w:rPr>
          <w:rFonts w:eastAsia="方正仿宋_GBK" w:cs="方正仿宋_GBK" w:hint="eastAsia"/>
          <w:bCs/>
          <w:color w:val="000000"/>
          <w:sz w:val="24"/>
        </w:rPr>
        <w:t>PI</w:t>
      </w:r>
      <w:r>
        <w:rPr>
          <w:rFonts w:eastAsia="方正仿宋_GBK" w:cs="方正仿宋_GBK" w:hint="eastAsia"/>
          <w:bCs/>
          <w:color w:val="000000"/>
          <w:sz w:val="24"/>
        </w:rPr>
        <w:t>风险评估主要面临以下挑战：</w:t>
      </w:r>
    </w:p>
    <w:p w:rsidR="0067585B" w:rsidRDefault="001234A7">
      <w:pPr>
        <w:spacing w:line="600" w:lineRule="exact"/>
        <w:ind w:firstLineChars="200" w:firstLine="480"/>
        <w:rPr>
          <w:rFonts w:eastAsia="方正仿宋_GBK" w:cs="方正仿宋_GBK"/>
          <w:bCs/>
          <w:color w:val="000000"/>
          <w:sz w:val="24"/>
        </w:rPr>
      </w:pPr>
      <w:r>
        <w:rPr>
          <w:rFonts w:eastAsia="方正仿宋_GBK" w:cs="方正仿宋_GBK" w:hint="eastAsia"/>
          <w:bCs/>
          <w:color w:val="000000"/>
          <w:sz w:val="24"/>
        </w:rPr>
        <w:t>评估手段主观性强，缺乏早期客观指标：传统依赖的</w:t>
      </w:r>
      <w:r>
        <w:rPr>
          <w:rFonts w:eastAsia="方正仿宋_GBK" w:cs="方正仿宋_GBK" w:hint="eastAsia"/>
          <w:bCs/>
          <w:color w:val="000000"/>
          <w:sz w:val="24"/>
        </w:rPr>
        <w:t>Braden</w:t>
      </w:r>
      <w:r>
        <w:rPr>
          <w:rFonts w:eastAsia="方正仿宋_GBK" w:cs="方正仿宋_GBK" w:hint="eastAsia"/>
          <w:bCs/>
          <w:color w:val="000000"/>
          <w:sz w:val="24"/>
        </w:rPr>
        <w:t>等量表受评估者经验影响，且往往在组织已发生一定程度损伤后才能发现异常。</w:t>
      </w:r>
    </w:p>
    <w:p w:rsidR="0067585B" w:rsidRDefault="001234A7">
      <w:pPr>
        <w:spacing w:line="600" w:lineRule="exact"/>
        <w:ind w:firstLineChars="200" w:firstLine="480"/>
        <w:rPr>
          <w:rFonts w:eastAsia="方正仿宋_GBK" w:cs="方正仿宋_GBK"/>
          <w:bCs/>
          <w:color w:val="000000"/>
          <w:sz w:val="24"/>
        </w:rPr>
      </w:pPr>
      <w:r>
        <w:rPr>
          <w:rFonts w:eastAsia="方正仿宋_GBK" w:cs="方正仿宋_GBK" w:hint="eastAsia"/>
          <w:bCs/>
          <w:color w:val="000000"/>
          <w:sz w:val="24"/>
        </w:rPr>
        <w:t>现有预测模型对</w:t>
      </w:r>
      <w:r>
        <w:rPr>
          <w:rFonts w:eastAsia="方正仿宋_GBK" w:cs="方正仿宋_GBK" w:hint="eastAsia"/>
          <w:bCs/>
          <w:color w:val="000000"/>
          <w:sz w:val="24"/>
        </w:rPr>
        <w:t>ICU</w:t>
      </w:r>
      <w:r>
        <w:rPr>
          <w:rFonts w:eastAsia="方正仿宋_GBK" w:cs="方正仿宋_GBK" w:hint="eastAsia"/>
          <w:bCs/>
          <w:color w:val="000000"/>
          <w:sz w:val="24"/>
        </w:rPr>
        <w:t>患者特异性不足：</w:t>
      </w:r>
      <w:r>
        <w:rPr>
          <w:rFonts w:eastAsia="方正仿宋_GBK" w:cs="方正仿宋_GBK" w:hint="eastAsia"/>
          <w:bCs/>
          <w:color w:val="000000"/>
          <w:sz w:val="24"/>
        </w:rPr>
        <w:t>ICU</w:t>
      </w:r>
      <w:r>
        <w:rPr>
          <w:rFonts w:eastAsia="方正仿宋_GBK" w:cs="方正仿宋_GBK" w:hint="eastAsia"/>
          <w:bCs/>
          <w:color w:val="000000"/>
          <w:sz w:val="24"/>
        </w:rPr>
        <w:t>患者病情复杂多变，许多现有模型未能充分考虑其特殊病理生理状态及动态变化，导致预测准确性受限。</w:t>
      </w:r>
    </w:p>
    <w:p w:rsidR="0067585B" w:rsidRDefault="001234A7">
      <w:pPr>
        <w:spacing w:line="600" w:lineRule="exact"/>
        <w:ind w:firstLineChars="200" w:firstLine="480"/>
        <w:rPr>
          <w:rFonts w:eastAsia="方正仿宋_GBK" w:cs="方正仿宋_GBK"/>
          <w:bCs/>
          <w:color w:val="000000"/>
          <w:sz w:val="24"/>
        </w:rPr>
      </w:pPr>
      <w:r>
        <w:rPr>
          <w:rFonts w:eastAsia="方正仿宋_GBK" w:cs="方正仿宋_GBK" w:hint="eastAsia"/>
          <w:bCs/>
          <w:color w:val="000000"/>
          <w:sz w:val="24"/>
        </w:rPr>
        <w:t>床旁超声价值未被充分挖掘与整合：尽管床</w:t>
      </w:r>
      <w:r>
        <w:rPr>
          <w:rFonts w:eastAsia="方正仿宋_GBK" w:cs="方正仿宋_GBK" w:hint="eastAsia"/>
          <w:bCs/>
          <w:color w:val="000000"/>
          <w:sz w:val="24"/>
        </w:rPr>
        <w:t>旁超声在组织评估中显示出潜力，但其在</w:t>
      </w:r>
      <w:r>
        <w:rPr>
          <w:rFonts w:eastAsia="方正仿宋_GBK" w:cs="方正仿宋_GBK" w:hint="eastAsia"/>
          <w:bCs/>
          <w:color w:val="000000"/>
          <w:sz w:val="24"/>
        </w:rPr>
        <w:t>PI</w:t>
      </w:r>
      <w:r>
        <w:rPr>
          <w:rFonts w:eastAsia="方正仿宋_GBK" w:cs="方正仿宋_GBK" w:hint="eastAsia"/>
          <w:bCs/>
          <w:color w:val="000000"/>
          <w:sz w:val="24"/>
        </w:rPr>
        <w:t>风险预测中的标准化应用方案尚未建立，特别是如何从超声图像中提取有效的量化指标，并将其与临床数据有效融合构建多维度预测模型，是亟待解决的关键问题。</w:t>
      </w:r>
    </w:p>
    <w:p w:rsidR="0067585B" w:rsidRDefault="001234A7">
      <w:pPr>
        <w:spacing w:line="600" w:lineRule="exact"/>
        <w:ind w:firstLineChars="200" w:firstLine="480"/>
        <w:rPr>
          <w:rFonts w:eastAsia="方正仿宋_GBK" w:cs="方正仿宋_GBK"/>
          <w:b/>
          <w:color w:val="000000"/>
          <w:sz w:val="24"/>
        </w:rPr>
      </w:pPr>
      <w:r>
        <w:rPr>
          <w:rFonts w:eastAsia="方正仿宋_GBK" w:cs="方正仿宋_GBK" w:hint="eastAsia"/>
          <w:b/>
          <w:color w:val="000000"/>
          <w:sz w:val="24"/>
        </w:rPr>
        <w:t xml:space="preserve">1.4 </w:t>
      </w:r>
      <w:r>
        <w:rPr>
          <w:rFonts w:eastAsia="方正仿宋_GBK" w:cs="方正仿宋_GBK" w:hint="eastAsia"/>
          <w:b/>
          <w:color w:val="000000"/>
          <w:sz w:val="24"/>
        </w:rPr>
        <w:t>本项目的立项依据和必要性</w:t>
      </w:r>
    </w:p>
    <w:p w:rsidR="0067585B" w:rsidRDefault="001234A7">
      <w:pPr>
        <w:spacing w:line="600" w:lineRule="exact"/>
        <w:ind w:firstLineChars="200" w:firstLine="480"/>
        <w:rPr>
          <w:rFonts w:eastAsia="方正仿宋_GBK" w:cs="方正仿宋_GBK"/>
          <w:bCs/>
          <w:color w:val="000000"/>
          <w:sz w:val="24"/>
        </w:rPr>
      </w:pPr>
      <w:r>
        <w:rPr>
          <w:rFonts w:eastAsia="方正仿宋_GBK" w:cs="方正仿宋_GBK" w:hint="eastAsia"/>
          <w:bCs/>
          <w:color w:val="000000"/>
          <w:sz w:val="24"/>
        </w:rPr>
        <w:t>基于上述背景，本项目提出“基于床旁超声的</w:t>
      </w:r>
      <w:r>
        <w:rPr>
          <w:rFonts w:eastAsia="方正仿宋_GBK" w:cs="方正仿宋_GBK" w:hint="eastAsia"/>
          <w:bCs/>
          <w:color w:val="000000"/>
          <w:sz w:val="24"/>
        </w:rPr>
        <w:t>ICU</w:t>
      </w:r>
      <w:r>
        <w:rPr>
          <w:rFonts w:eastAsia="方正仿宋_GBK" w:cs="方正仿宋_GBK" w:hint="eastAsia"/>
          <w:bCs/>
          <w:color w:val="000000"/>
          <w:sz w:val="24"/>
        </w:rPr>
        <w:t>患者压力性损伤风险多维度预测模型构建与应用”。立项依据如下：</w:t>
      </w:r>
    </w:p>
    <w:p w:rsidR="0067585B" w:rsidRDefault="001234A7">
      <w:pPr>
        <w:spacing w:line="600" w:lineRule="exact"/>
        <w:ind w:firstLineChars="200" w:firstLine="480"/>
        <w:rPr>
          <w:rFonts w:eastAsia="方正仿宋_GBK" w:cs="方正仿宋_GBK"/>
          <w:bCs/>
          <w:color w:val="000000"/>
          <w:sz w:val="24"/>
        </w:rPr>
      </w:pPr>
      <w:r>
        <w:rPr>
          <w:rFonts w:eastAsia="方正仿宋_GBK" w:cs="方正仿宋_GBK" w:hint="eastAsia"/>
          <w:bCs/>
          <w:color w:val="000000"/>
          <w:sz w:val="24"/>
        </w:rPr>
        <w:t>（</w:t>
      </w:r>
      <w:r>
        <w:rPr>
          <w:rFonts w:eastAsia="方正仿宋_GBK" w:cs="方正仿宋_GBK" w:hint="eastAsia"/>
          <w:bCs/>
          <w:color w:val="000000"/>
          <w:sz w:val="24"/>
        </w:rPr>
        <w:t>1</w:t>
      </w:r>
      <w:r>
        <w:rPr>
          <w:rFonts w:eastAsia="方正仿宋_GBK" w:cs="方正仿宋_GBK" w:hint="eastAsia"/>
          <w:bCs/>
          <w:color w:val="000000"/>
          <w:sz w:val="24"/>
        </w:rPr>
        <w:t>）</w:t>
      </w:r>
      <w:r>
        <w:rPr>
          <w:rFonts w:eastAsia="方正仿宋_GBK" w:cs="方正仿宋_GBK" w:hint="eastAsia"/>
          <w:bCs/>
          <w:color w:val="000000"/>
          <w:sz w:val="24"/>
        </w:rPr>
        <w:t>临床需求迫切：</w:t>
      </w:r>
      <w:r>
        <w:rPr>
          <w:rFonts w:eastAsia="方正仿宋_GBK" w:cs="方正仿宋_GBK" w:hint="eastAsia"/>
          <w:bCs/>
          <w:color w:val="000000"/>
          <w:sz w:val="24"/>
        </w:rPr>
        <w:t>ICU</w:t>
      </w:r>
      <w:r>
        <w:rPr>
          <w:rFonts w:eastAsia="方正仿宋_GBK" w:cs="方正仿宋_GBK" w:hint="eastAsia"/>
          <w:bCs/>
          <w:color w:val="000000"/>
          <w:sz w:val="24"/>
        </w:rPr>
        <w:t>压力性损伤高发且危害严重，亟需更早期、更精准的风险预测工具指导临床预防。</w:t>
      </w:r>
    </w:p>
    <w:p w:rsidR="0067585B" w:rsidRDefault="001234A7">
      <w:pPr>
        <w:spacing w:line="600" w:lineRule="exact"/>
        <w:ind w:firstLineChars="200" w:firstLine="480"/>
        <w:rPr>
          <w:rFonts w:eastAsia="方正仿宋_GBK" w:cs="方正仿宋_GBK"/>
          <w:bCs/>
          <w:color w:val="000000"/>
          <w:sz w:val="24"/>
        </w:rPr>
      </w:pPr>
      <w:r>
        <w:rPr>
          <w:rFonts w:eastAsia="方正仿宋_GBK" w:cs="方正仿宋_GBK" w:hint="eastAsia"/>
          <w:bCs/>
          <w:color w:val="000000"/>
          <w:sz w:val="24"/>
        </w:rPr>
        <w:t>（</w:t>
      </w:r>
      <w:r>
        <w:rPr>
          <w:rFonts w:eastAsia="方正仿宋_GBK" w:cs="方正仿宋_GBK" w:hint="eastAsia"/>
          <w:bCs/>
          <w:color w:val="000000"/>
          <w:sz w:val="24"/>
        </w:rPr>
        <w:t>2</w:t>
      </w:r>
      <w:r>
        <w:rPr>
          <w:rFonts w:eastAsia="方正仿宋_GBK" w:cs="方正仿宋_GBK" w:hint="eastAsia"/>
          <w:bCs/>
          <w:color w:val="000000"/>
          <w:sz w:val="24"/>
        </w:rPr>
        <w:t>）</w:t>
      </w:r>
      <w:r>
        <w:rPr>
          <w:rFonts w:eastAsia="方正仿宋_GBK" w:cs="方正仿宋_GBK" w:hint="eastAsia"/>
          <w:bCs/>
          <w:color w:val="000000"/>
          <w:sz w:val="24"/>
        </w:rPr>
        <w:t>技术手段创新：床旁超声作为一种无创、客观、可重复的检查方法，有望提供早期组织损伤的影像学证据，弥补传统评估方法的不足。</w:t>
      </w:r>
    </w:p>
    <w:p w:rsidR="0067585B" w:rsidRDefault="001234A7">
      <w:pPr>
        <w:spacing w:line="600" w:lineRule="exact"/>
        <w:ind w:firstLineChars="200" w:firstLine="480"/>
        <w:rPr>
          <w:rFonts w:eastAsia="方正仿宋_GBK" w:cs="方正仿宋_GBK"/>
          <w:bCs/>
          <w:color w:val="000000"/>
          <w:sz w:val="24"/>
        </w:rPr>
      </w:pPr>
      <w:r>
        <w:rPr>
          <w:rFonts w:eastAsia="方正仿宋_GBK" w:cs="方正仿宋_GBK" w:hint="eastAsia"/>
          <w:bCs/>
          <w:color w:val="000000"/>
          <w:sz w:val="24"/>
        </w:rPr>
        <w:lastRenderedPageBreak/>
        <w:t>（</w:t>
      </w:r>
      <w:r>
        <w:rPr>
          <w:rFonts w:eastAsia="方正仿宋_GBK" w:cs="方正仿宋_GBK" w:hint="eastAsia"/>
          <w:bCs/>
          <w:color w:val="000000"/>
          <w:sz w:val="24"/>
        </w:rPr>
        <w:t>3</w:t>
      </w:r>
      <w:r>
        <w:rPr>
          <w:rFonts w:eastAsia="方正仿宋_GBK" w:cs="方正仿宋_GBK" w:hint="eastAsia"/>
          <w:bCs/>
          <w:color w:val="000000"/>
          <w:sz w:val="24"/>
        </w:rPr>
        <w:t>）</w:t>
      </w:r>
      <w:r>
        <w:rPr>
          <w:rFonts w:eastAsia="方正仿宋_GBK" w:cs="方正仿宋_GBK" w:hint="eastAsia"/>
          <w:bCs/>
          <w:color w:val="000000"/>
          <w:sz w:val="24"/>
        </w:rPr>
        <w:t>多维度整合优势：将床旁超声的客观指标与</w:t>
      </w:r>
      <w:r>
        <w:rPr>
          <w:rFonts w:eastAsia="方正仿宋_GBK" w:cs="方正仿宋_GBK" w:hint="eastAsia"/>
          <w:bCs/>
          <w:color w:val="000000"/>
          <w:sz w:val="24"/>
        </w:rPr>
        <w:t>Braden</w:t>
      </w:r>
      <w:r>
        <w:rPr>
          <w:rFonts w:eastAsia="方正仿宋_GBK" w:cs="方正仿宋_GBK" w:hint="eastAsia"/>
          <w:bCs/>
          <w:color w:val="000000"/>
          <w:sz w:val="24"/>
        </w:rPr>
        <w:t>评分的主观经验总结以及患者的临床数据相结合，利用</w:t>
      </w:r>
      <w:r>
        <w:rPr>
          <w:rFonts w:eastAsia="方正仿宋_GBK" w:cs="方正仿宋_GBK" w:hint="eastAsia"/>
          <w:bCs/>
          <w:color w:val="000000"/>
          <w:sz w:val="24"/>
        </w:rPr>
        <w:t>机器学习</w:t>
      </w:r>
      <w:r>
        <w:rPr>
          <w:rFonts w:eastAsia="方正仿宋_GBK" w:cs="方正仿宋_GBK" w:hint="eastAsia"/>
          <w:bCs/>
          <w:color w:val="000000"/>
          <w:sz w:val="24"/>
        </w:rPr>
        <w:t>等先进算法构建多维度预测模型，有望克服单一信息来源的局限性，提升预测效能。</w:t>
      </w:r>
    </w:p>
    <w:p w:rsidR="0067585B" w:rsidRDefault="001234A7">
      <w:pPr>
        <w:spacing w:line="600" w:lineRule="exact"/>
        <w:ind w:firstLineChars="200" w:firstLine="480"/>
        <w:rPr>
          <w:rFonts w:eastAsia="方正仿宋_GBK" w:cs="方正仿宋_GBK"/>
          <w:bCs/>
          <w:color w:val="000000"/>
          <w:sz w:val="24"/>
        </w:rPr>
      </w:pPr>
      <w:r>
        <w:rPr>
          <w:rFonts w:eastAsia="方正仿宋_GBK" w:cs="方正仿宋_GBK" w:hint="eastAsia"/>
          <w:bCs/>
          <w:color w:val="000000"/>
          <w:sz w:val="24"/>
        </w:rPr>
        <w:t>（</w:t>
      </w:r>
      <w:r>
        <w:rPr>
          <w:rFonts w:eastAsia="方正仿宋_GBK" w:cs="方正仿宋_GBK" w:hint="eastAsia"/>
          <w:bCs/>
          <w:color w:val="000000"/>
          <w:sz w:val="24"/>
        </w:rPr>
        <w:t>4</w:t>
      </w:r>
      <w:r>
        <w:rPr>
          <w:rFonts w:eastAsia="方正仿宋_GBK" w:cs="方正仿宋_GBK" w:hint="eastAsia"/>
          <w:bCs/>
          <w:color w:val="000000"/>
          <w:sz w:val="24"/>
        </w:rPr>
        <w:t>）</w:t>
      </w:r>
      <w:r>
        <w:rPr>
          <w:rFonts w:eastAsia="方正仿宋_GBK" w:cs="方正仿宋_GBK" w:hint="eastAsia"/>
          <w:bCs/>
          <w:color w:val="000000"/>
          <w:sz w:val="24"/>
        </w:rPr>
        <w:t>研究基础支持：国内外已有初步研究证实床旁超声在软组织评估中的价值以及</w:t>
      </w:r>
      <w:r>
        <w:rPr>
          <w:rFonts w:eastAsia="方正仿宋_GBK" w:cs="方正仿宋_GBK" w:hint="eastAsia"/>
          <w:bCs/>
          <w:color w:val="000000"/>
          <w:sz w:val="24"/>
        </w:rPr>
        <w:t>机器</w:t>
      </w:r>
      <w:r>
        <w:rPr>
          <w:rFonts w:eastAsia="方正仿宋_GBK" w:cs="方正仿宋_GBK" w:hint="eastAsia"/>
          <w:bCs/>
          <w:color w:val="000000"/>
          <w:sz w:val="24"/>
        </w:rPr>
        <w:t>学习在医学预测模型中的潜力</w:t>
      </w:r>
      <w:r>
        <w:rPr>
          <w:rFonts w:eastAsia="方正仿宋_GBK" w:cs="方正仿宋_GBK" w:hint="eastAsia"/>
          <w:bCs/>
          <w:color w:val="000000"/>
          <w:sz w:val="24"/>
        </w:rPr>
        <w:t>。</w:t>
      </w:r>
    </w:p>
    <w:p w:rsidR="0067585B" w:rsidRDefault="001234A7">
      <w:pPr>
        <w:spacing w:line="600" w:lineRule="exact"/>
        <w:ind w:firstLineChars="200" w:firstLine="480"/>
        <w:rPr>
          <w:rFonts w:eastAsia="方正仿宋_GBK" w:cs="方正仿宋_GBK"/>
          <w:bCs/>
          <w:color w:val="000000"/>
          <w:sz w:val="24"/>
        </w:rPr>
      </w:pPr>
      <w:r>
        <w:rPr>
          <w:rFonts w:eastAsia="方正仿宋_GBK" w:cs="方正仿宋_GBK" w:hint="eastAsia"/>
          <w:bCs/>
          <w:color w:val="000000"/>
          <w:sz w:val="24"/>
        </w:rPr>
        <w:t>因此，本研究</w:t>
      </w:r>
      <w:r>
        <w:rPr>
          <w:rFonts w:eastAsia="方正仿宋_GBK" w:cs="方正仿宋_GBK" w:hint="eastAsia"/>
          <w:bCs/>
          <w:color w:val="000000"/>
          <w:sz w:val="24"/>
        </w:rPr>
        <w:t>旨在通过</w:t>
      </w:r>
      <w:r>
        <w:rPr>
          <w:rFonts w:eastAsia="方正仿宋_GBK" w:cs="方正仿宋_GBK" w:hint="eastAsia"/>
          <w:bCs/>
          <w:color w:val="000000"/>
          <w:sz w:val="24"/>
        </w:rPr>
        <w:t>系统性地探索</w:t>
      </w:r>
      <w:r>
        <w:rPr>
          <w:rFonts w:eastAsia="方正仿宋_GBK" w:cs="方正仿宋_GBK" w:hint="eastAsia"/>
          <w:bCs/>
          <w:color w:val="000000"/>
          <w:sz w:val="24"/>
        </w:rPr>
        <w:t>POCUS</w:t>
      </w:r>
      <w:r>
        <w:rPr>
          <w:rFonts w:eastAsia="方正仿宋_GBK" w:cs="方正仿宋_GBK" w:hint="eastAsia"/>
          <w:bCs/>
          <w:color w:val="000000"/>
          <w:sz w:val="24"/>
        </w:rPr>
        <w:t>在</w:t>
      </w:r>
      <w:r>
        <w:rPr>
          <w:rFonts w:eastAsia="方正仿宋_GBK" w:cs="方正仿宋_GBK" w:hint="eastAsia"/>
          <w:bCs/>
          <w:color w:val="000000"/>
          <w:sz w:val="24"/>
        </w:rPr>
        <w:t>ICU</w:t>
      </w:r>
      <w:r>
        <w:rPr>
          <w:rFonts w:eastAsia="方正仿宋_GBK" w:cs="方正仿宋_GBK" w:hint="eastAsia"/>
          <w:bCs/>
          <w:color w:val="000000"/>
          <w:sz w:val="24"/>
        </w:rPr>
        <w:t>患者</w:t>
      </w:r>
      <w:r>
        <w:rPr>
          <w:rFonts w:eastAsia="方正仿宋_GBK" w:cs="方正仿宋_GBK" w:hint="eastAsia"/>
          <w:bCs/>
          <w:color w:val="000000"/>
          <w:sz w:val="24"/>
        </w:rPr>
        <w:t>PI</w:t>
      </w:r>
      <w:r>
        <w:rPr>
          <w:rFonts w:eastAsia="方正仿宋_GBK" w:cs="方正仿宋_GBK" w:hint="eastAsia"/>
          <w:bCs/>
          <w:color w:val="000000"/>
          <w:sz w:val="24"/>
        </w:rPr>
        <w:t>风险评估中的应用价值，并结合</w:t>
      </w:r>
      <w:r>
        <w:rPr>
          <w:rFonts w:eastAsia="方正仿宋_GBK" w:cs="方正仿宋_GBK" w:hint="eastAsia"/>
          <w:bCs/>
          <w:color w:val="000000"/>
          <w:sz w:val="24"/>
        </w:rPr>
        <w:t>患者</w:t>
      </w:r>
      <w:r>
        <w:rPr>
          <w:rFonts w:eastAsia="方正仿宋_GBK" w:cs="方正仿宋_GBK" w:hint="eastAsia"/>
          <w:bCs/>
          <w:color w:val="000000"/>
          <w:sz w:val="24"/>
        </w:rPr>
        <w:t>Braden</w:t>
      </w:r>
      <w:r>
        <w:rPr>
          <w:rFonts w:eastAsia="方正仿宋_GBK" w:cs="方正仿宋_GBK" w:hint="eastAsia"/>
          <w:bCs/>
          <w:color w:val="000000"/>
          <w:sz w:val="24"/>
        </w:rPr>
        <w:t>评分及</w:t>
      </w:r>
      <w:r>
        <w:rPr>
          <w:rFonts w:eastAsia="方正仿宋_GBK" w:cs="方正仿宋_GBK" w:hint="eastAsia"/>
          <w:bCs/>
          <w:color w:val="000000"/>
          <w:sz w:val="24"/>
        </w:rPr>
        <w:t>临床多维度信息构建</w:t>
      </w:r>
      <w:r>
        <w:rPr>
          <w:rFonts w:eastAsia="方正仿宋_GBK" w:cs="方正仿宋_GBK" w:hint="eastAsia"/>
          <w:bCs/>
          <w:color w:val="000000"/>
          <w:sz w:val="24"/>
        </w:rPr>
        <w:t>一个</w:t>
      </w:r>
      <w:r>
        <w:rPr>
          <w:rFonts w:eastAsia="方正仿宋_GBK" w:cs="方正仿宋_GBK" w:hint="eastAsia"/>
          <w:bCs/>
          <w:color w:val="000000"/>
          <w:sz w:val="24"/>
        </w:rPr>
        <w:t>基于床旁超声的</w:t>
      </w:r>
      <w:r>
        <w:rPr>
          <w:rFonts w:eastAsia="方正仿宋_GBK" w:cs="方正仿宋_GBK" w:hint="eastAsia"/>
          <w:bCs/>
          <w:color w:val="000000"/>
          <w:sz w:val="24"/>
        </w:rPr>
        <w:t>ICU</w:t>
      </w:r>
      <w:r>
        <w:rPr>
          <w:rFonts w:eastAsia="方正仿宋_GBK" w:cs="方正仿宋_GBK" w:hint="eastAsia"/>
          <w:bCs/>
          <w:color w:val="000000"/>
          <w:sz w:val="24"/>
        </w:rPr>
        <w:t>患者压力性损伤风险多维度预测模型</w:t>
      </w:r>
      <w:r>
        <w:rPr>
          <w:rFonts w:eastAsia="方正仿宋_GBK" w:cs="方正仿宋_GBK" w:hint="eastAsia"/>
          <w:bCs/>
          <w:color w:val="000000"/>
          <w:sz w:val="24"/>
        </w:rPr>
        <w:t>。</w:t>
      </w:r>
      <w:r>
        <w:rPr>
          <w:rFonts w:eastAsia="方正仿宋_GBK" w:cs="方正仿宋_GBK" w:hint="eastAsia"/>
          <w:bCs/>
          <w:color w:val="000000"/>
          <w:sz w:val="24"/>
        </w:rPr>
        <w:t>通过前瞻性临床研究验证其有效性，为</w:t>
      </w:r>
      <w:r>
        <w:rPr>
          <w:rFonts w:eastAsia="方正仿宋_GBK" w:cs="方正仿宋_GBK" w:hint="eastAsia"/>
          <w:bCs/>
          <w:color w:val="000000"/>
          <w:sz w:val="24"/>
        </w:rPr>
        <w:t>ICU</w:t>
      </w:r>
      <w:r>
        <w:rPr>
          <w:rFonts w:eastAsia="方正仿宋_GBK" w:cs="方正仿宋_GBK" w:hint="eastAsia"/>
          <w:bCs/>
          <w:color w:val="000000"/>
          <w:sz w:val="24"/>
        </w:rPr>
        <w:t>临床护理决策提供量化依据</w:t>
      </w:r>
      <w:r>
        <w:rPr>
          <w:rFonts w:eastAsia="方正仿宋_GBK" w:cs="方正仿宋_GBK" w:hint="eastAsia"/>
          <w:bCs/>
          <w:color w:val="000000"/>
          <w:sz w:val="24"/>
        </w:rPr>
        <w:t>，</w:t>
      </w:r>
      <w:r>
        <w:rPr>
          <w:rFonts w:eastAsia="方正仿宋_GBK" w:cs="方正仿宋_GBK" w:hint="eastAsia"/>
          <w:bCs/>
          <w:color w:val="000000"/>
          <w:sz w:val="24"/>
        </w:rPr>
        <w:t>改善危重患者的护理质量和临床结局。</w:t>
      </w:r>
    </w:p>
    <w:p w:rsidR="0067585B" w:rsidRDefault="001234A7">
      <w:pPr>
        <w:spacing w:line="600" w:lineRule="exact"/>
        <w:ind w:firstLineChars="200" w:firstLine="480"/>
        <w:rPr>
          <w:rFonts w:eastAsia="方正仿宋_GBK" w:cs="方正仿宋_GBK"/>
          <w:b/>
          <w:color w:val="000000"/>
          <w:sz w:val="24"/>
        </w:rPr>
      </w:pPr>
      <w:r>
        <w:rPr>
          <w:rFonts w:eastAsia="方正仿宋_GBK" w:cs="方正仿宋_GBK" w:hint="eastAsia"/>
          <w:b/>
          <w:color w:val="000000"/>
          <w:sz w:val="24"/>
        </w:rPr>
        <w:t xml:space="preserve">1.4 </w:t>
      </w:r>
      <w:r>
        <w:rPr>
          <w:rFonts w:eastAsia="方正仿宋_GBK" w:cs="方正仿宋_GBK" w:hint="eastAsia"/>
          <w:b/>
          <w:color w:val="000000"/>
          <w:sz w:val="24"/>
        </w:rPr>
        <w:t>主要参考文献</w:t>
      </w:r>
    </w:p>
    <w:p w:rsidR="0067585B" w:rsidRDefault="001234A7">
      <w:pPr>
        <w:pStyle w:val="EndNoteBibliography"/>
        <w:spacing w:line="288" w:lineRule="auto"/>
        <w:ind w:firstLineChars="200" w:firstLine="400"/>
        <w:rPr>
          <w:rFonts w:eastAsia="方正仿宋_GBK"/>
        </w:rPr>
      </w:pPr>
      <w:r>
        <w:rPr>
          <w:rFonts w:eastAsia="方正仿宋_GBK"/>
        </w:rPr>
        <w:fldChar w:fldCharType="begin"/>
      </w:r>
      <w:r>
        <w:rPr>
          <w:rFonts w:eastAsia="方正仿宋_GBK"/>
        </w:rPr>
        <w:instrText xml:space="preserve"> ADDIN EN.REFLIST </w:instrText>
      </w:r>
      <w:r>
        <w:rPr>
          <w:rFonts w:eastAsia="方正仿宋_GBK"/>
        </w:rPr>
        <w:fldChar w:fldCharType="separate"/>
      </w:r>
      <w:r>
        <w:rPr>
          <w:rFonts w:eastAsia="方正仿宋_GBK"/>
        </w:rPr>
        <w:t>[1]</w:t>
      </w:r>
      <w:r>
        <w:rPr>
          <w:rFonts w:eastAsia="方正仿宋_GBK"/>
        </w:rPr>
        <w:tab/>
        <w:t xml:space="preserve">WONG E, VISPERAS S, CHOI S Y, et al. Tissue Perfusion and the Braden </w:t>
      </w:r>
      <w:r>
        <w:rPr>
          <w:rFonts w:eastAsia="方正仿宋_GBK"/>
        </w:rPr>
        <w:t>Scale as Predictors of Pressure Injury Risk in the Intensive Care Unit Patient [J]. Journal of Acute Care Surgery, 2023, 13(3): 112-7.</w:t>
      </w:r>
    </w:p>
    <w:p w:rsidR="0067585B" w:rsidRDefault="001234A7">
      <w:pPr>
        <w:pStyle w:val="EndNoteBibliography"/>
        <w:spacing w:line="288" w:lineRule="auto"/>
        <w:ind w:firstLineChars="200" w:firstLine="400"/>
        <w:rPr>
          <w:rFonts w:eastAsia="方正仿宋_GBK"/>
        </w:rPr>
      </w:pPr>
      <w:r>
        <w:rPr>
          <w:rFonts w:eastAsia="方正仿宋_GBK"/>
        </w:rPr>
        <w:t>[2]</w:t>
      </w:r>
      <w:r>
        <w:rPr>
          <w:rFonts w:eastAsia="方正仿宋_GBK"/>
        </w:rPr>
        <w:tab/>
        <w:t>POSNETT J W, MOSS J W E, MICHAELWAITE L I. Modelling the cost-effectiveness of subepidermal moisture measurement as p</w:t>
      </w:r>
      <w:r>
        <w:rPr>
          <w:rFonts w:eastAsia="方正仿宋_GBK"/>
        </w:rPr>
        <w:t>art of a process of assessment and intervention to prevent hospital-acquired pressure ulcers [J]. International wound journal, 2023, 20(7): 2688-99.</w:t>
      </w:r>
    </w:p>
    <w:p w:rsidR="0067585B" w:rsidRDefault="001234A7">
      <w:pPr>
        <w:pStyle w:val="EndNoteBibliography"/>
        <w:spacing w:line="288" w:lineRule="auto"/>
        <w:ind w:firstLineChars="200" w:firstLine="400"/>
        <w:rPr>
          <w:rFonts w:eastAsia="方正仿宋_GBK"/>
        </w:rPr>
      </w:pPr>
      <w:r>
        <w:rPr>
          <w:rFonts w:eastAsia="方正仿宋_GBK"/>
        </w:rPr>
        <w:t>[3]</w:t>
      </w:r>
      <w:r>
        <w:rPr>
          <w:rFonts w:eastAsia="方正仿宋_GBK"/>
        </w:rPr>
        <w:tab/>
        <w:t>CHIEN W C, TSAI T F. Pressure and Skin: A Review of Disease Entities Driven or Influenced by Mechanical</w:t>
      </w:r>
      <w:r>
        <w:rPr>
          <w:rFonts w:eastAsia="方正仿宋_GBK"/>
        </w:rPr>
        <w:t xml:space="preserve"> Pressure [J]. American journal of clinical dermatology, 2024, 25(2): 261-80.</w:t>
      </w:r>
    </w:p>
    <w:p w:rsidR="0067585B" w:rsidRDefault="001234A7">
      <w:pPr>
        <w:pStyle w:val="EndNoteBibliography"/>
        <w:spacing w:line="288" w:lineRule="auto"/>
        <w:ind w:firstLineChars="200" w:firstLine="400"/>
        <w:rPr>
          <w:rFonts w:eastAsia="方正仿宋_GBK"/>
        </w:rPr>
      </w:pPr>
      <w:r>
        <w:rPr>
          <w:rFonts w:eastAsia="方正仿宋_GBK"/>
        </w:rPr>
        <w:t>[4]</w:t>
      </w:r>
      <w:r>
        <w:rPr>
          <w:rFonts w:eastAsia="方正仿宋_GBK"/>
        </w:rPr>
        <w:tab/>
        <w:t>HYUN S, VERMILLION B, NEWTON C, et al. Predictive validity of the Braden scale for patients in intensive care units [J]. American journal of critical care : an official publi</w:t>
      </w:r>
      <w:r>
        <w:rPr>
          <w:rFonts w:eastAsia="方正仿宋_GBK"/>
        </w:rPr>
        <w:t>cation, American Association of Critical-Care Nurses, 2013, 22(6): 514-20.</w:t>
      </w:r>
    </w:p>
    <w:p w:rsidR="0067585B" w:rsidRDefault="001234A7">
      <w:pPr>
        <w:pStyle w:val="EndNoteBibliography"/>
        <w:spacing w:line="288" w:lineRule="auto"/>
        <w:ind w:firstLineChars="200" w:firstLine="400"/>
        <w:rPr>
          <w:rFonts w:eastAsia="方正仿宋_GBK"/>
        </w:rPr>
      </w:pPr>
      <w:r>
        <w:rPr>
          <w:rFonts w:eastAsia="方正仿宋_GBK"/>
        </w:rPr>
        <w:t>[5]</w:t>
      </w:r>
      <w:r>
        <w:rPr>
          <w:rFonts w:eastAsia="方正仿宋_GBK"/>
        </w:rPr>
        <w:tab/>
        <w:t>WEI M, WU L, CHEN Y, et al. Predictive Validity of the Braden Scale for Pressure Ulcer Risk in Critical Care: A Meta-Analysis [J]. Nursing in critical care, 2020, 25(3): 165-70.</w:t>
      </w:r>
    </w:p>
    <w:p w:rsidR="0067585B" w:rsidRDefault="001234A7">
      <w:pPr>
        <w:pStyle w:val="EndNoteBibliography"/>
        <w:spacing w:line="288" w:lineRule="auto"/>
        <w:ind w:firstLineChars="200" w:firstLine="400"/>
        <w:rPr>
          <w:rFonts w:eastAsia="方正仿宋_GBK"/>
        </w:rPr>
      </w:pPr>
      <w:r>
        <w:rPr>
          <w:rFonts w:eastAsia="方正仿宋_GBK"/>
        </w:rPr>
        <w:t>[6]</w:t>
      </w:r>
      <w:r>
        <w:rPr>
          <w:rFonts w:eastAsia="方正仿宋_GBK"/>
        </w:rPr>
        <w:tab/>
        <w:t>HUANG C, MA Y, WANG C, et al. Predictive validity of the braden scale for pressure injury risk assessment in adults: A systematic review and meta-analysis [J]. Nursing open, 2021, 8(5): 2194-207.</w:t>
      </w:r>
    </w:p>
    <w:p w:rsidR="0067585B" w:rsidRDefault="001234A7">
      <w:pPr>
        <w:pStyle w:val="EndNoteBibliography"/>
        <w:spacing w:line="288" w:lineRule="auto"/>
        <w:ind w:firstLineChars="200" w:firstLine="400"/>
        <w:rPr>
          <w:rFonts w:eastAsia="方正仿宋_GBK"/>
        </w:rPr>
      </w:pPr>
      <w:r>
        <w:rPr>
          <w:rFonts w:eastAsia="方正仿宋_GBK"/>
        </w:rPr>
        <w:t>[7]</w:t>
      </w:r>
      <w:r>
        <w:rPr>
          <w:rFonts w:eastAsia="方正仿宋_GBK"/>
        </w:rPr>
        <w:tab/>
        <w:t xml:space="preserve">VEIGA T P, RêGO A S, MONTENEGRO W S, et al. </w:t>
      </w:r>
      <w:r>
        <w:rPr>
          <w:rFonts w:eastAsia="方正仿宋_GBK"/>
        </w:rPr>
        <w:t>Braden scale has low reliability in different patients under care in intensive care unit [J]. Revista da Associacao Medica Brasileira (1992), 2022, 68(9): 1221-7.</w:t>
      </w:r>
    </w:p>
    <w:p w:rsidR="0067585B" w:rsidRDefault="001234A7">
      <w:pPr>
        <w:pStyle w:val="EndNoteBibliography"/>
        <w:spacing w:line="288" w:lineRule="auto"/>
        <w:ind w:firstLineChars="200" w:firstLine="400"/>
        <w:rPr>
          <w:rFonts w:eastAsia="方正仿宋_GBK"/>
        </w:rPr>
      </w:pPr>
      <w:r>
        <w:rPr>
          <w:rFonts w:eastAsia="方正仿宋_GBK" w:hint="eastAsia"/>
        </w:rPr>
        <w:t>[8]</w:t>
      </w:r>
      <w:r>
        <w:rPr>
          <w:rFonts w:eastAsia="方正仿宋_GBK" w:hint="eastAsia"/>
        </w:rPr>
        <w:tab/>
      </w:r>
      <w:r>
        <w:rPr>
          <w:rFonts w:eastAsia="方正仿宋_GBK" w:hint="eastAsia"/>
        </w:rPr>
        <w:t>王雅萍</w:t>
      </w:r>
      <w:r>
        <w:rPr>
          <w:rFonts w:eastAsia="方正仿宋_GBK" w:hint="eastAsia"/>
        </w:rPr>
        <w:t xml:space="preserve">, </w:t>
      </w:r>
      <w:r>
        <w:rPr>
          <w:rFonts w:eastAsia="方正仿宋_GBK" w:hint="eastAsia"/>
        </w:rPr>
        <w:t>王晨</w:t>
      </w:r>
      <w:r>
        <w:rPr>
          <w:rFonts w:eastAsia="方正仿宋_GBK" w:hint="eastAsia"/>
        </w:rPr>
        <w:t xml:space="preserve">, </w:t>
      </w:r>
      <w:r>
        <w:rPr>
          <w:rFonts w:eastAsia="方正仿宋_GBK" w:hint="eastAsia"/>
        </w:rPr>
        <w:t>李莉</w:t>
      </w:r>
      <w:r>
        <w:rPr>
          <w:rFonts w:eastAsia="方正仿宋_GBK" w:hint="eastAsia"/>
        </w:rPr>
        <w:t xml:space="preserve">, et al. </w:t>
      </w:r>
      <w:r>
        <w:rPr>
          <w:rFonts w:eastAsia="方正仿宋_GBK" w:hint="eastAsia"/>
        </w:rPr>
        <w:t>基于肢体肌力及</w:t>
      </w:r>
      <w:r>
        <w:rPr>
          <w:rFonts w:eastAsia="方正仿宋_GBK" w:hint="eastAsia"/>
        </w:rPr>
        <w:t>TcPO2</w:t>
      </w:r>
      <w:r>
        <w:rPr>
          <w:rFonts w:eastAsia="方正仿宋_GBK" w:hint="eastAsia"/>
        </w:rPr>
        <w:t>构建</w:t>
      </w:r>
      <w:r>
        <w:rPr>
          <w:rFonts w:eastAsia="方正仿宋_GBK" w:hint="eastAsia"/>
        </w:rPr>
        <w:t>ICU</w:t>
      </w:r>
      <w:r>
        <w:rPr>
          <w:rFonts w:eastAsia="方正仿宋_GBK" w:hint="eastAsia"/>
        </w:rPr>
        <w:t>病人压力性损伤预测模型</w:t>
      </w:r>
      <w:r>
        <w:rPr>
          <w:rFonts w:eastAsia="方正仿宋_GBK" w:hint="eastAsia"/>
        </w:rPr>
        <w:t xml:space="preserve"> </w:t>
      </w:r>
      <w:r>
        <w:rPr>
          <w:rFonts w:eastAsia="方正仿宋_GBK" w:hint="eastAsia"/>
        </w:rPr>
        <w:lastRenderedPageBreak/>
        <w:t xml:space="preserve">[J]. </w:t>
      </w:r>
      <w:r>
        <w:rPr>
          <w:rFonts w:eastAsia="方正仿宋_GBK" w:hint="eastAsia"/>
        </w:rPr>
        <w:t>护理研究</w:t>
      </w:r>
      <w:r>
        <w:rPr>
          <w:rFonts w:eastAsia="方正仿宋_GBK" w:hint="eastAsia"/>
        </w:rPr>
        <w:t>, 2024, 38(09): 1544-9.</w:t>
      </w:r>
    </w:p>
    <w:p w:rsidR="0067585B" w:rsidRDefault="001234A7">
      <w:pPr>
        <w:pStyle w:val="EndNoteBibliography"/>
        <w:spacing w:line="288" w:lineRule="auto"/>
        <w:ind w:firstLineChars="200" w:firstLine="400"/>
        <w:rPr>
          <w:rFonts w:eastAsia="方正仿宋_GBK"/>
        </w:rPr>
      </w:pPr>
      <w:r>
        <w:rPr>
          <w:rFonts w:eastAsia="方正仿宋_GBK"/>
        </w:rPr>
        <w:t>[9]</w:t>
      </w:r>
      <w:r>
        <w:rPr>
          <w:rFonts w:eastAsia="方正仿宋_GBK"/>
        </w:rPr>
        <w:tab/>
        <w:t>ARG</w:t>
      </w:r>
      <w:r>
        <w:rPr>
          <w:rFonts w:eastAsia="方正仿宋_GBK"/>
        </w:rPr>
        <w:t>ENTI G, ISHIKAWA G, FADEL C B. Capacidade discriminativa da escala de Braden na predição de Lesão por Pressão em Unidade de Terapia Intensiva [J]. Research, Society and Development, 2020, 9(11): e4929119836-e.</w:t>
      </w:r>
    </w:p>
    <w:p w:rsidR="0067585B" w:rsidRDefault="001234A7">
      <w:pPr>
        <w:pStyle w:val="EndNoteBibliography"/>
        <w:spacing w:line="288" w:lineRule="auto"/>
        <w:ind w:firstLineChars="200" w:firstLine="400"/>
        <w:rPr>
          <w:rFonts w:eastAsia="方正仿宋_GBK"/>
        </w:rPr>
      </w:pPr>
      <w:r>
        <w:rPr>
          <w:rFonts w:eastAsia="方正仿宋_GBK"/>
        </w:rPr>
        <w:t>[10]</w:t>
      </w:r>
      <w:r>
        <w:rPr>
          <w:rFonts w:eastAsia="方正仿宋_GBK"/>
        </w:rPr>
        <w:tab/>
        <w:t>JASAITIENE D, VALIUKEVICIENE S, LINKEVICI</w:t>
      </w:r>
      <w:r>
        <w:rPr>
          <w:rFonts w:eastAsia="方正仿宋_GBK"/>
        </w:rPr>
        <w:t>UTE G, et al. Principles of high-frequency ultrasonography for investigation of skin pathology [J]. Journal of the European Academy of Dermatology and Venereology : JEADV, 2011, 25(4): 375-82.</w:t>
      </w:r>
    </w:p>
    <w:p w:rsidR="0067585B" w:rsidRDefault="001234A7">
      <w:pPr>
        <w:pStyle w:val="EndNoteBibliography"/>
        <w:spacing w:line="288" w:lineRule="auto"/>
        <w:ind w:firstLineChars="200" w:firstLine="400"/>
        <w:rPr>
          <w:rFonts w:eastAsia="方正仿宋_GBK"/>
        </w:rPr>
      </w:pPr>
      <w:r>
        <w:rPr>
          <w:rFonts w:eastAsia="方正仿宋_GBK" w:hint="eastAsia"/>
        </w:rPr>
        <w:t>[11]</w:t>
      </w:r>
      <w:r>
        <w:rPr>
          <w:rFonts w:eastAsia="方正仿宋_GBK" w:hint="eastAsia"/>
        </w:rPr>
        <w:tab/>
      </w:r>
      <w:r>
        <w:rPr>
          <w:rFonts w:eastAsia="方正仿宋_GBK" w:hint="eastAsia"/>
        </w:rPr>
        <w:t>罗渊</w:t>
      </w:r>
      <w:r>
        <w:rPr>
          <w:rFonts w:eastAsia="方正仿宋_GBK" w:hint="eastAsia"/>
        </w:rPr>
        <w:t xml:space="preserve">, </w:t>
      </w:r>
      <w:r>
        <w:rPr>
          <w:rFonts w:eastAsia="方正仿宋_GBK" w:hint="eastAsia"/>
        </w:rPr>
        <w:t>周敏</w:t>
      </w:r>
      <w:r>
        <w:rPr>
          <w:rFonts w:eastAsia="方正仿宋_GBK" w:hint="eastAsia"/>
        </w:rPr>
        <w:t xml:space="preserve">, </w:t>
      </w:r>
      <w:r>
        <w:rPr>
          <w:rFonts w:eastAsia="方正仿宋_GBK" w:hint="eastAsia"/>
        </w:rPr>
        <w:t>杨德淑</w:t>
      </w:r>
      <w:r>
        <w:rPr>
          <w:rFonts w:eastAsia="方正仿宋_GBK" w:hint="eastAsia"/>
        </w:rPr>
        <w:t xml:space="preserve">. </w:t>
      </w:r>
      <w:r>
        <w:rPr>
          <w:rFonts w:eastAsia="方正仿宋_GBK" w:hint="eastAsia"/>
        </w:rPr>
        <w:t>超声技术联合</w:t>
      </w:r>
      <w:r>
        <w:rPr>
          <w:rFonts w:eastAsia="方正仿宋_GBK" w:hint="eastAsia"/>
        </w:rPr>
        <w:t>Braden</w:t>
      </w:r>
      <w:r>
        <w:rPr>
          <w:rFonts w:eastAsia="方正仿宋_GBK" w:hint="eastAsia"/>
        </w:rPr>
        <w:t>量表预测严重多发伤患者压力性损伤发生风险的价值</w:t>
      </w:r>
      <w:r>
        <w:rPr>
          <w:rFonts w:eastAsia="方正仿宋_GBK" w:hint="eastAsia"/>
        </w:rPr>
        <w:t xml:space="preserve"> [J]. </w:t>
      </w:r>
      <w:r>
        <w:rPr>
          <w:rFonts w:eastAsia="方正仿宋_GBK" w:hint="eastAsia"/>
        </w:rPr>
        <w:t>现代医药</w:t>
      </w:r>
      <w:r>
        <w:rPr>
          <w:rFonts w:eastAsia="方正仿宋_GBK" w:hint="eastAsia"/>
        </w:rPr>
        <w:t>卫生</w:t>
      </w:r>
      <w:r>
        <w:rPr>
          <w:rFonts w:eastAsia="方正仿宋_GBK" w:hint="eastAsia"/>
        </w:rPr>
        <w:t>, 2024, 40(19): 3291-4,8.</w:t>
      </w:r>
    </w:p>
    <w:p w:rsidR="0067585B" w:rsidRDefault="001234A7">
      <w:pPr>
        <w:pStyle w:val="EndNoteBibliography"/>
        <w:spacing w:line="288" w:lineRule="auto"/>
        <w:ind w:firstLineChars="200" w:firstLine="400"/>
        <w:rPr>
          <w:rFonts w:eastAsia="方正仿宋_GBK"/>
        </w:rPr>
      </w:pPr>
      <w:r>
        <w:rPr>
          <w:rFonts w:eastAsia="方正仿宋_GBK"/>
        </w:rPr>
        <w:t>[12]</w:t>
      </w:r>
      <w:r>
        <w:rPr>
          <w:rFonts w:eastAsia="方正仿宋_GBK"/>
        </w:rPr>
        <w:tab/>
        <w:t>GRAJDEANU I A, VATA D, STATESCU L, et al. Use of imaging techniques for melanocytic naevi and basal cell carcinoma in integrative analysis (Review) [J]. Experimental and therapeutic medicine, 2020, 20(1): 78-86.</w:t>
      </w:r>
    </w:p>
    <w:p w:rsidR="0067585B" w:rsidRDefault="001234A7">
      <w:pPr>
        <w:pStyle w:val="EndNoteBibliography"/>
        <w:spacing w:line="288" w:lineRule="auto"/>
        <w:ind w:firstLineChars="200" w:firstLine="400"/>
        <w:rPr>
          <w:rFonts w:eastAsia="方正仿宋_GBK"/>
        </w:rPr>
      </w:pPr>
      <w:r>
        <w:rPr>
          <w:rFonts w:eastAsia="方正仿宋_GBK"/>
        </w:rPr>
        <w:t>[13]</w:t>
      </w:r>
      <w:r>
        <w:rPr>
          <w:rFonts w:eastAsia="方正仿宋_GBK"/>
        </w:rPr>
        <w:tab/>
        <w:t xml:space="preserve">SERPA </w:t>
      </w:r>
      <w:r>
        <w:rPr>
          <w:rFonts w:eastAsia="方正仿宋_GBK"/>
        </w:rPr>
        <w:t>L F, SANTOS V L C D G, CAMPANILI T C G F, et al. Predictive validity of the Braden scale for pressure ulcer risk in critical care patients [J]. Revista latino-americana de enfermagem, 2011, 19(50-7.</w:t>
      </w:r>
    </w:p>
    <w:p w:rsidR="0067585B" w:rsidRDefault="001234A7">
      <w:pPr>
        <w:pStyle w:val="EndNoteBibliography"/>
        <w:spacing w:line="288" w:lineRule="auto"/>
        <w:ind w:firstLineChars="200" w:firstLine="400"/>
        <w:rPr>
          <w:rFonts w:eastAsia="方正仿宋_GBK"/>
        </w:rPr>
      </w:pPr>
      <w:r>
        <w:rPr>
          <w:rFonts w:eastAsia="方正仿宋_GBK" w:hint="eastAsia"/>
        </w:rPr>
        <w:t>[14]</w:t>
      </w:r>
      <w:r>
        <w:rPr>
          <w:rFonts w:eastAsia="方正仿宋_GBK" w:hint="eastAsia"/>
        </w:rPr>
        <w:tab/>
      </w:r>
      <w:r>
        <w:rPr>
          <w:rFonts w:eastAsia="方正仿宋_GBK" w:hint="eastAsia"/>
        </w:rPr>
        <w:t>姚秀英</w:t>
      </w:r>
      <w:r>
        <w:rPr>
          <w:rFonts w:eastAsia="方正仿宋_GBK" w:hint="eastAsia"/>
        </w:rPr>
        <w:t xml:space="preserve">, </w:t>
      </w:r>
      <w:r>
        <w:rPr>
          <w:rFonts w:eastAsia="方正仿宋_GBK" w:hint="eastAsia"/>
        </w:rPr>
        <w:t>耿丽</w:t>
      </w:r>
      <w:r>
        <w:rPr>
          <w:rFonts w:eastAsia="方正仿宋_GBK" w:hint="eastAsia"/>
        </w:rPr>
        <w:t xml:space="preserve">, </w:t>
      </w:r>
      <w:r>
        <w:rPr>
          <w:rFonts w:eastAsia="方正仿宋_GBK" w:hint="eastAsia"/>
        </w:rPr>
        <w:t>张理想</w:t>
      </w:r>
      <w:r>
        <w:rPr>
          <w:rFonts w:eastAsia="方正仿宋_GBK" w:hint="eastAsia"/>
        </w:rPr>
        <w:t>, et al. ICU</w:t>
      </w:r>
      <w:r>
        <w:rPr>
          <w:rFonts w:eastAsia="方正仿宋_GBK" w:hint="eastAsia"/>
        </w:rPr>
        <w:t>患者压力性损伤预测风险列线图模型的建立</w:t>
      </w:r>
      <w:r>
        <w:rPr>
          <w:rFonts w:eastAsia="方正仿宋_GBK" w:hint="eastAsia"/>
        </w:rPr>
        <w:t xml:space="preserve"> [J]. </w:t>
      </w:r>
      <w:r>
        <w:rPr>
          <w:rFonts w:eastAsia="方正仿宋_GBK" w:hint="eastAsia"/>
        </w:rPr>
        <w:t>护理学</w:t>
      </w:r>
      <w:r>
        <w:rPr>
          <w:rFonts w:eastAsia="方正仿宋_GBK" w:hint="eastAsia"/>
        </w:rPr>
        <w:t>报</w:t>
      </w:r>
      <w:r>
        <w:rPr>
          <w:rFonts w:eastAsia="方正仿宋_GBK" w:hint="eastAsia"/>
        </w:rPr>
        <w:t>, 2019, 26(11): 55-9.</w:t>
      </w:r>
    </w:p>
    <w:p w:rsidR="0067585B" w:rsidRDefault="001234A7">
      <w:pPr>
        <w:pStyle w:val="EndNoteBibliography"/>
        <w:spacing w:line="288" w:lineRule="auto"/>
        <w:ind w:firstLineChars="200" w:firstLine="400"/>
        <w:rPr>
          <w:rFonts w:eastAsia="方正仿宋_GBK"/>
        </w:rPr>
      </w:pPr>
      <w:r>
        <w:rPr>
          <w:rFonts w:eastAsia="方正仿宋_GBK" w:hint="eastAsia"/>
        </w:rPr>
        <w:t>[15]</w:t>
      </w:r>
      <w:r>
        <w:rPr>
          <w:rFonts w:eastAsia="方正仿宋_GBK" w:hint="eastAsia"/>
        </w:rPr>
        <w:tab/>
      </w:r>
      <w:r>
        <w:rPr>
          <w:rFonts w:eastAsia="方正仿宋_GBK" w:hint="eastAsia"/>
        </w:rPr>
        <w:t>康百慧</w:t>
      </w:r>
      <w:r>
        <w:rPr>
          <w:rFonts w:eastAsia="方正仿宋_GBK" w:hint="eastAsia"/>
        </w:rPr>
        <w:t xml:space="preserve">, </w:t>
      </w:r>
      <w:r>
        <w:rPr>
          <w:rFonts w:eastAsia="方正仿宋_GBK" w:hint="eastAsia"/>
        </w:rPr>
        <w:t>颜美琼</w:t>
      </w:r>
      <w:r>
        <w:rPr>
          <w:rFonts w:eastAsia="方正仿宋_GBK" w:hint="eastAsia"/>
        </w:rPr>
        <w:t xml:space="preserve">, </w:t>
      </w:r>
      <w:r>
        <w:rPr>
          <w:rFonts w:eastAsia="方正仿宋_GBK" w:hint="eastAsia"/>
        </w:rPr>
        <w:t>高键</w:t>
      </w:r>
      <w:r>
        <w:rPr>
          <w:rFonts w:eastAsia="方正仿宋_GBK" w:hint="eastAsia"/>
        </w:rPr>
        <w:t xml:space="preserve">, et al. </w:t>
      </w:r>
      <w:r>
        <w:rPr>
          <w:rFonts w:eastAsia="方正仿宋_GBK" w:hint="eastAsia"/>
        </w:rPr>
        <w:t>基于</w:t>
      </w:r>
      <w:r>
        <w:rPr>
          <w:rFonts w:eastAsia="方正仿宋_GBK" w:hint="eastAsia"/>
        </w:rPr>
        <w:t>LASSO-Cox</w:t>
      </w:r>
      <w:r>
        <w:rPr>
          <w:rFonts w:eastAsia="方正仿宋_GBK" w:hint="eastAsia"/>
        </w:rPr>
        <w:t>回归构建列线图模型预测机械通气患者的压力性损伤风险</w:t>
      </w:r>
      <w:r>
        <w:rPr>
          <w:rFonts w:eastAsia="方正仿宋_GBK" w:hint="eastAsia"/>
        </w:rPr>
        <w:t xml:space="preserve"> [J]. </w:t>
      </w:r>
      <w:r>
        <w:rPr>
          <w:rFonts w:eastAsia="方正仿宋_GBK" w:hint="eastAsia"/>
        </w:rPr>
        <w:t>中国临床医学</w:t>
      </w:r>
      <w:r>
        <w:rPr>
          <w:rFonts w:eastAsia="方正仿宋_GBK" w:hint="eastAsia"/>
        </w:rPr>
        <w:t>, 2024, 31(4): 593-602.</w:t>
      </w:r>
    </w:p>
    <w:p w:rsidR="0067585B" w:rsidRDefault="001234A7">
      <w:pPr>
        <w:pStyle w:val="EndNoteBibliography"/>
        <w:spacing w:line="288" w:lineRule="auto"/>
        <w:ind w:firstLineChars="200" w:firstLine="400"/>
        <w:rPr>
          <w:rFonts w:eastAsia="方正仿宋_GBK"/>
        </w:rPr>
      </w:pPr>
      <w:r>
        <w:rPr>
          <w:rFonts w:eastAsia="方正仿宋_GBK"/>
        </w:rPr>
        <w:t>[16]</w:t>
      </w:r>
      <w:r>
        <w:rPr>
          <w:rFonts w:eastAsia="方正仿宋_GBK"/>
        </w:rPr>
        <w:tab/>
        <w:t>XU J, CHEN D, DENG X, et al. Development and validation of a machine learning algorithm-based risk prediction model of pressure in</w:t>
      </w:r>
      <w:r>
        <w:rPr>
          <w:rFonts w:eastAsia="方正仿宋_GBK"/>
        </w:rPr>
        <w:t>jury in the intensive care unit [J]. International wound journal, 2022, 19(7): 1637-49.</w:t>
      </w:r>
    </w:p>
    <w:p w:rsidR="0067585B" w:rsidRDefault="001234A7">
      <w:pPr>
        <w:pStyle w:val="EndNoteBibliography"/>
        <w:spacing w:line="288" w:lineRule="auto"/>
        <w:ind w:firstLineChars="200" w:firstLine="400"/>
        <w:rPr>
          <w:rFonts w:eastAsia="方正仿宋_GBK"/>
        </w:rPr>
      </w:pPr>
      <w:r>
        <w:rPr>
          <w:rFonts w:eastAsia="方正仿宋_GBK"/>
        </w:rPr>
        <w:t>[17]</w:t>
      </w:r>
      <w:r>
        <w:rPr>
          <w:rFonts w:eastAsia="方正仿宋_GBK"/>
        </w:rPr>
        <w:tab/>
        <w:t>WANG D, GUO L, ZHONG J, et al. A novel deep-learning based weighted feature fusion architecture for precise classification of pressure injury [J]. Frontiers in phy</w:t>
      </w:r>
      <w:r>
        <w:rPr>
          <w:rFonts w:eastAsia="方正仿宋_GBK"/>
        </w:rPr>
        <w:t>siology, 2024, 15(1304829.</w:t>
      </w:r>
    </w:p>
    <w:p w:rsidR="0067585B" w:rsidRDefault="001234A7">
      <w:pPr>
        <w:pStyle w:val="EndNoteBibliography"/>
        <w:spacing w:line="288" w:lineRule="auto"/>
        <w:ind w:firstLineChars="200" w:firstLine="400"/>
        <w:rPr>
          <w:rFonts w:eastAsia="方正仿宋_GBK"/>
        </w:rPr>
      </w:pPr>
      <w:r>
        <w:rPr>
          <w:rFonts w:eastAsia="方正仿宋_GBK"/>
        </w:rPr>
        <w:t>[18]</w:t>
      </w:r>
      <w:r>
        <w:rPr>
          <w:rFonts w:eastAsia="方正仿宋_GBK"/>
        </w:rPr>
        <w:tab/>
        <w:t>CUI L, JIN L. Predicting ICU Pressure Injuries with Historical Data: A Multivariate Time Series Approach; proceedings of the 2023 IEEE International Conference on Knowledge Graph (ICKG), F, 2023 [C]. IEEE.</w:t>
      </w:r>
    </w:p>
    <w:p w:rsidR="0067585B" w:rsidDel="00193B42" w:rsidRDefault="001234A7" w:rsidP="00193B42">
      <w:pPr>
        <w:pStyle w:val="BodyText"/>
        <w:spacing w:line="288" w:lineRule="auto"/>
        <w:rPr>
          <w:del w:id="1475" w:author="Microsoft Office User" w:date="2025-06-20T14:55:00Z"/>
          <w:rFonts w:ascii="Times New Roman" w:eastAsia="方正黑体_GBK" w:hAnsi="Times New Roman" w:cs="方正黑体_GBK"/>
          <w:bCs/>
          <w:color w:val="000000"/>
          <w:szCs w:val="32"/>
        </w:rPr>
        <w:pPrChange w:id="1476" w:author="Microsoft Office User" w:date="2025-06-20T14:55:00Z">
          <w:pPr>
            <w:pStyle w:val="BodyText"/>
            <w:spacing w:line="288" w:lineRule="auto"/>
          </w:pPr>
        </w:pPrChange>
      </w:pPr>
      <w:r>
        <w:rPr>
          <w:rFonts w:ascii="Times New Roman" w:eastAsia="方正仿宋_GBK" w:hAnsi="Times New Roman"/>
        </w:rPr>
        <w:fldChar w:fldCharType="end"/>
      </w:r>
      <w:del w:id="1477" w:author="Microsoft Office User" w:date="2025-06-20T14:55:00Z">
        <w:r w:rsidDel="00193B42">
          <w:rPr>
            <w:rFonts w:ascii="Times New Roman" w:eastAsia="方正黑体_GBK" w:hAnsi="Times New Roman" w:cs="方正黑体_GBK" w:hint="eastAsia"/>
            <w:bCs/>
            <w:color w:val="000000"/>
            <w:szCs w:val="32"/>
          </w:rPr>
          <w:delText>二、研究内容及目标</w:delText>
        </w:r>
        <w:bookmarkEnd w:id="1474"/>
      </w:del>
    </w:p>
    <w:p w:rsidR="0067585B" w:rsidDel="00193B42" w:rsidRDefault="001234A7" w:rsidP="00193B42">
      <w:pPr>
        <w:pStyle w:val="BodyText"/>
        <w:spacing w:line="288" w:lineRule="auto"/>
        <w:rPr>
          <w:del w:id="1478" w:author="Microsoft Office User" w:date="2025-06-20T14:55:00Z"/>
          <w:rFonts w:eastAsia="方正仿宋_GBK" w:cs="方正仿宋_GBK"/>
          <w:b/>
          <w:color w:val="000000"/>
          <w:sz w:val="24"/>
        </w:rPr>
        <w:pPrChange w:id="1479" w:author="Microsoft Office User" w:date="2025-06-20T14:55:00Z">
          <w:pPr>
            <w:spacing w:line="600" w:lineRule="exact"/>
            <w:ind w:firstLineChars="200" w:firstLine="480"/>
          </w:pPr>
        </w:pPrChange>
      </w:pPr>
      <w:del w:id="1480" w:author="Microsoft Office User" w:date="2025-06-20T14:55:00Z">
        <w:r w:rsidDel="00193B42">
          <w:rPr>
            <w:rFonts w:ascii="Times New Roman" w:eastAsia="方正仿宋_GBK" w:hAnsi="Times New Roman" w:cs="方正仿宋_GBK" w:hint="eastAsia"/>
            <w:b/>
            <w:color w:val="000000"/>
            <w:sz w:val="24"/>
          </w:rPr>
          <w:delText>2.1</w:delText>
        </w:r>
        <w:r w:rsidDel="00193B42">
          <w:rPr>
            <w:rFonts w:ascii="Times New Roman" w:eastAsia="方正仿宋_GBK" w:hAnsi="Times New Roman" w:cs="方正仿宋_GBK" w:hint="eastAsia"/>
            <w:b/>
            <w:color w:val="000000"/>
            <w:sz w:val="24"/>
          </w:rPr>
          <w:delText xml:space="preserve"> </w:delText>
        </w:r>
        <w:r w:rsidDel="00193B42">
          <w:rPr>
            <w:rFonts w:ascii="Times New Roman" w:eastAsia="方正仿宋_GBK" w:hAnsi="Times New Roman" w:cs="方正仿宋_GBK" w:hint="eastAsia"/>
            <w:b/>
            <w:color w:val="000000"/>
            <w:sz w:val="24"/>
          </w:rPr>
          <w:delText>研究内容</w:delText>
        </w:r>
      </w:del>
    </w:p>
    <w:p w:rsidR="0067585B" w:rsidDel="00193B42" w:rsidRDefault="001234A7" w:rsidP="00193B42">
      <w:pPr>
        <w:pStyle w:val="BodyText"/>
        <w:spacing w:line="288" w:lineRule="auto"/>
        <w:rPr>
          <w:del w:id="1481" w:author="Microsoft Office User" w:date="2025-06-20T14:55:00Z"/>
          <w:rFonts w:ascii="Times New Roman" w:eastAsia="方正仿宋_GBK" w:hAnsi="Times New Roman" w:cs="方正仿宋_GBK"/>
          <w:b/>
          <w:color w:val="000000"/>
          <w:sz w:val="24"/>
        </w:rPr>
        <w:pPrChange w:id="1482" w:author="Microsoft Office User" w:date="2025-06-20T14:55:00Z">
          <w:pPr>
            <w:pStyle w:val="BodyText"/>
            <w:ind w:firstLineChars="200" w:firstLine="480"/>
          </w:pPr>
        </w:pPrChange>
      </w:pPr>
      <w:del w:id="1483" w:author="Microsoft Office User" w:date="2025-06-20T14:55:00Z">
        <w:r w:rsidDel="00193B42">
          <w:rPr>
            <w:rFonts w:ascii="Times New Roman" w:eastAsia="方正仿宋_GBK" w:hAnsi="Times New Roman" w:cs="方正仿宋_GBK" w:hint="eastAsia"/>
            <w:b/>
            <w:color w:val="000000"/>
            <w:sz w:val="24"/>
          </w:rPr>
          <w:delText>2.1.1 ICU</w:delText>
        </w:r>
        <w:r w:rsidDel="00193B42">
          <w:rPr>
            <w:rFonts w:ascii="Times New Roman" w:eastAsia="方正仿宋_GBK" w:hAnsi="Times New Roman" w:cs="方正仿宋_GBK" w:hint="eastAsia"/>
            <w:b/>
            <w:color w:val="000000"/>
            <w:sz w:val="24"/>
          </w:rPr>
          <w:delText>患者压力性损伤相关床旁超声指标体系的探索与建立：</w:delText>
        </w:r>
      </w:del>
    </w:p>
    <w:p w:rsidR="0067585B" w:rsidDel="00193B42" w:rsidRDefault="001234A7" w:rsidP="00193B42">
      <w:pPr>
        <w:pStyle w:val="BodyText"/>
        <w:spacing w:line="288" w:lineRule="auto"/>
        <w:rPr>
          <w:del w:id="1484" w:author="Microsoft Office User" w:date="2025-06-20T14:55:00Z"/>
          <w:rFonts w:ascii="Times New Roman" w:eastAsia="方正仿宋_GBK" w:hAnsi="Times New Roman" w:cs="方正仿宋_GBK"/>
          <w:bCs/>
          <w:color w:val="000000"/>
          <w:sz w:val="24"/>
        </w:rPr>
        <w:pPrChange w:id="1485" w:author="Microsoft Office User" w:date="2025-06-20T14:55:00Z">
          <w:pPr>
            <w:pStyle w:val="BodyText"/>
            <w:ind w:firstLineChars="200" w:firstLine="480"/>
          </w:pPr>
        </w:pPrChange>
      </w:pPr>
      <w:del w:id="1486" w:author="Microsoft Office User" w:date="2025-06-20T14:55:00Z">
        <w:r w:rsidDel="00193B42">
          <w:rPr>
            <w:rFonts w:ascii="Times New Roman" w:eastAsia="方正仿宋_GBK" w:hAnsi="Times New Roman" w:cs="方正仿宋_GBK"/>
            <w:b/>
            <w:color w:val="000000"/>
            <w:sz w:val="24"/>
          </w:rPr>
          <w:delText>文献回顾与专家咨询：</w:delText>
        </w:r>
        <w:r w:rsidDel="00193B42">
          <w:rPr>
            <w:rFonts w:ascii="Times New Roman" w:eastAsia="方正仿宋_GBK" w:hAnsi="Times New Roman" w:cs="方正仿宋_GBK"/>
            <w:bCs/>
            <w:color w:val="000000"/>
            <w:sz w:val="24"/>
          </w:rPr>
          <w:delText>系统梳理国内外关于</w:delText>
        </w:r>
        <w:r w:rsidDel="00193B42">
          <w:rPr>
            <w:rFonts w:ascii="Times New Roman" w:eastAsia="方正仿宋_GBK" w:hAnsi="Times New Roman" w:cs="方正仿宋_GBK"/>
            <w:bCs/>
            <w:color w:val="000000"/>
            <w:sz w:val="24"/>
          </w:rPr>
          <w:delText>POCUS</w:delText>
        </w:r>
        <w:r w:rsidDel="00193B42">
          <w:rPr>
            <w:rFonts w:ascii="Times New Roman" w:eastAsia="方正仿宋_GBK" w:hAnsi="Times New Roman" w:cs="方正仿宋_GBK"/>
            <w:bCs/>
            <w:color w:val="000000"/>
            <w:sz w:val="24"/>
          </w:rPr>
          <w:delText>评估皮肤及皮下组织损伤的研究现状，识别潜在的</w:delText>
        </w:r>
        <w:r w:rsidDel="00193B42">
          <w:rPr>
            <w:rFonts w:ascii="Times New Roman" w:eastAsia="方正仿宋_GBK" w:hAnsi="Times New Roman" w:cs="方正仿宋_GBK"/>
            <w:bCs/>
            <w:color w:val="000000"/>
            <w:sz w:val="24"/>
          </w:rPr>
          <w:delText>POCUS</w:delText>
        </w:r>
        <w:r w:rsidDel="00193B42">
          <w:rPr>
            <w:rFonts w:ascii="Times New Roman" w:eastAsia="方正仿宋_GBK" w:hAnsi="Times New Roman" w:cs="方正仿宋_GBK"/>
            <w:bCs/>
            <w:color w:val="000000"/>
            <w:sz w:val="24"/>
          </w:rPr>
          <w:delText>指标，如表皮层、真皮层、皮下组织层厚度及其比值，组织回声强度、均匀性、有无分层模糊、水肿表现、深部低回声</w:delText>
        </w:r>
        <w:r w:rsidDel="00193B42">
          <w:rPr>
            <w:rFonts w:ascii="Times New Roman" w:eastAsia="方正仿宋_GBK" w:hAnsi="Times New Roman" w:cs="方正仿宋_GBK"/>
            <w:bCs/>
            <w:color w:val="000000"/>
            <w:sz w:val="24"/>
          </w:rPr>
          <w:delText>/</w:delText>
        </w:r>
        <w:r w:rsidDel="00193B42">
          <w:rPr>
            <w:rFonts w:ascii="Times New Roman" w:eastAsia="方正仿宋_GBK" w:hAnsi="Times New Roman" w:cs="方正仿宋_GBK"/>
            <w:bCs/>
            <w:color w:val="000000"/>
            <w:sz w:val="24"/>
          </w:rPr>
          <w:delText>无回声区，以及利用彩色</w:delText>
        </w:r>
        <w:r w:rsidDel="00193B42">
          <w:rPr>
            <w:rFonts w:ascii="Times New Roman" w:eastAsia="方正仿宋_GBK" w:hAnsi="Times New Roman" w:cs="方正仿宋_GBK"/>
            <w:bCs/>
            <w:color w:val="000000"/>
            <w:sz w:val="24"/>
          </w:rPr>
          <w:delText>/</w:delText>
        </w:r>
        <w:r w:rsidDel="00193B42">
          <w:rPr>
            <w:rFonts w:ascii="Times New Roman" w:eastAsia="方正仿宋_GBK" w:hAnsi="Times New Roman" w:cs="方正仿宋_GBK"/>
            <w:bCs/>
            <w:color w:val="000000"/>
            <w:sz w:val="24"/>
          </w:rPr>
          <w:delText>能量多普勒评估局部微循环血流信号</w:delText>
        </w:r>
        <w:r w:rsidDel="00193B42">
          <w:rPr>
            <w:rFonts w:ascii="Times New Roman" w:eastAsia="方正仿宋_GBK" w:hAnsi="Times New Roman" w:cs="方正仿宋_GBK" w:hint="eastAsia"/>
            <w:bCs/>
            <w:color w:val="000000"/>
            <w:sz w:val="24"/>
          </w:rPr>
          <w:delText>等</w:delText>
        </w:r>
        <w:r w:rsidDel="00193B42">
          <w:rPr>
            <w:rFonts w:ascii="Times New Roman" w:eastAsia="方正仿宋_GBK" w:hAnsi="Times New Roman" w:cs="方正仿宋_GBK"/>
            <w:bCs/>
            <w:color w:val="000000"/>
            <w:sz w:val="24"/>
          </w:rPr>
          <w:delText>。</w:delText>
        </w:r>
      </w:del>
    </w:p>
    <w:p w:rsidR="0067585B" w:rsidDel="00193B42" w:rsidRDefault="001234A7" w:rsidP="00193B42">
      <w:pPr>
        <w:pStyle w:val="BodyText"/>
        <w:spacing w:line="288" w:lineRule="auto"/>
        <w:rPr>
          <w:del w:id="1487" w:author="Microsoft Office User" w:date="2025-06-20T14:55:00Z"/>
          <w:rFonts w:ascii="Times New Roman" w:eastAsia="方正仿宋_GBK" w:hAnsi="Times New Roman" w:cs="方正仿宋_GBK"/>
          <w:bCs/>
          <w:color w:val="000000"/>
          <w:sz w:val="24"/>
        </w:rPr>
        <w:pPrChange w:id="1488" w:author="Microsoft Office User" w:date="2025-06-20T14:55:00Z">
          <w:pPr>
            <w:pStyle w:val="BodyText"/>
            <w:ind w:firstLineChars="200" w:firstLine="480"/>
          </w:pPr>
        </w:pPrChange>
      </w:pPr>
      <w:del w:id="1489" w:author="Microsoft Office User" w:date="2025-06-20T14:55:00Z">
        <w:r w:rsidDel="00193B42">
          <w:rPr>
            <w:rFonts w:ascii="Times New Roman" w:eastAsia="方正仿宋_GBK" w:hAnsi="Times New Roman" w:cs="方正仿宋_GBK"/>
            <w:b/>
            <w:color w:val="000000"/>
            <w:sz w:val="24"/>
          </w:rPr>
          <w:delText>预实验与操作标准化：</w:delText>
        </w:r>
        <w:r w:rsidDel="00193B42">
          <w:rPr>
            <w:rFonts w:ascii="Times New Roman" w:eastAsia="方正仿宋_GBK" w:hAnsi="Times New Roman" w:cs="方正仿宋_GBK"/>
            <w:bCs/>
            <w:color w:val="000000"/>
            <w:sz w:val="24"/>
          </w:rPr>
          <w:delText>选取少量</w:delText>
        </w:r>
        <w:r w:rsidDel="00193B42">
          <w:rPr>
            <w:rFonts w:ascii="Times New Roman" w:eastAsia="方正仿宋_GBK" w:hAnsi="Times New Roman" w:cs="方正仿宋_GBK"/>
            <w:bCs/>
            <w:color w:val="000000"/>
            <w:sz w:val="24"/>
          </w:rPr>
          <w:delText>ICU</w:delText>
        </w:r>
        <w:r w:rsidDel="00193B42">
          <w:rPr>
            <w:rFonts w:ascii="Times New Roman" w:eastAsia="方正仿宋_GBK" w:hAnsi="Times New Roman" w:cs="方正仿宋_GBK"/>
            <w:bCs/>
            <w:color w:val="000000"/>
            <w:sz w:val="24"/>
          </w:rPr>
          <w:delText>患者进行预实验，在不同体位、不同压力负荷下观察高危部位的</w:delText>
        </w:r>
        <w:r w:rsidDel="00193B42">
          <w:rPr>
            <w:rFonts w:ascii="Times New Roman" w:eastAsia="方正仿宋_GBK" w:hAnsi="Times New Roman" w:cs="方正仿宋_GBK"/>
            <w:bCs/>
            <w:color w:val="000000"/>
            <w:sz w:val="24"/>
          </w:rPr>
          <w:delText>POCUS</w:delText>
        </w:r>
        <w:r w:rsidDel="00193B42">
          <w:rPr>
            <w:rFonts w:ascii="Times New Roman" w:eastAsia="方正仿宋_GBK" w:hAnsi="Times New Roman" w:cs="方正仿宋_GBK"/>
            <w:bCs/>
            <w:color w:val="000000"/>
            <w:sz w:val="24"/>
          </w:rPr>
          <w:delText>图像特征。优化探头选择（高频线阵探头）、参数设置（频率、深度、增</w:delText>
        </w:r>
        <w:r w:rsidDel="00193B42">
          <w:rPr>
            <w:rFonts w:ascii="Times New Roman" w:eastAsia="方正仿宋_GBK" w:hAnsi="Times New Roman" w:cs="方正仿宋_GBK"/>
            <w:bCs/>
            <w:color w:val="000000"/>
            <w:sz w:val="24"/>
          </w:rPr>
          <w:delText>益、动态范围等）、图像采集序列、存储规范。制定详细的</w:delText>
        </w:r>
        <w:r w:rsidDel="00193B42">
          <w:rPr>
            <w:rFonts w:ascii="Times New Roman" w:eastAsia="方正仿宋_GBK" w:hAnsi="Times New Roman" w:cs="方正仿宋_GBK"/>
            <w:bCs/>
            <w:color w:val="000000"/>
            <w:sz w:val="24"/>
          </w:rPr>
          <w:delText>POCUS</w:delText>
        </w:r>
        <w:r w:rsidDel="00193B42">
          <w:rPr>
            <w:rFonts w:ascii="Times New Roman" w:eastAsia="方正仿宋_GBK" w:hAnsi="Times New Roman" w:cs="方正仿宋_GBK"/>
            <w:bCs/>
            <w:color w:val="000000"/>
            <w:sz w:val="24"/>
          </w:rPr>
          <w:delText>检查标准化操作流程（</w:delText>
        </w:r>
        <w:r w:rsidDel="00193B42">
          <w:rPr>
            <w:rFonts w:ascii="Times New Roman" w:eastAsia="方正仿宋_GBK" w:hAnsi="Times New Roman" w:cs="方正仿宋_GBK"/>
            <w:bCs/>
            <w:color w:val="000000"/>
            <w:sz w:val="24"/>
          </w:rPr>
          <w:delText>Standard Operating Procedure</w:delText>
        </w:r>
        <w:r w:rsidDel="00193B42">
          <w:rPr>
            <w:rFonts w:ascii="Times New Roman" w:eastAsia="方正仿宋_GBK" w:hAnsi="Times New Roman" w:cs="方正仿宋_GBK" w:hint="eastAsia"/>
            <w:bCs/>
            <w:color w:val="000000"/>
            <w:sz w:val="24"/>
          </w:rPr>
          <w:delText xml:space="preserve">, </w:delText>
        </w:r>
        <w:r w:rsidDel="00193B42">
          <w:rPr>
            <w:rFonts w:ascii="Times New Roman" w:eastAsia="方正仿宋_GBK" w:hAnsi="Times New Roman" w:cs="方正仿宋_GBK"/>
            <w:bCs/>
            <w:color w:val="000000"/>
            <w:sz w:val="24"/>
          </w:rPr>
          <w:delText>SOP</w:delText>
        </w:r>
        <w:r w:rsidDel="00193B42">
          <w:rPr>
            <w:rFonts w:ascii="Times New Roman" w:eastAsia="方正仿宋_GBK" w:hAnsi="Times New Roman" w:cs="方正仿宋_GBK"/>
            <w:bCs/>
            <w:color w:val="000000"/>
            <w:sz w:val="24"/>
          </w:rPr>
          <w:delText>），并对操作者进行培训，确保指标测量的准确性和可重复性。</w:delText>
        </w:r>
      </w:del>
    </w:p>
    <w:p w:rsidR="0067585B" w:rsidDel="00193B42" w:rsidRDefault="001234A7" w:rsidP="00193B42">
      <w:pPr>
        <w:pStyle w:val="BodyText"/>
        <w:spacing w:line="288" w:lineRule="auto"/>
        <w:rPr>
          <w:del w:id="1490" w:author="Microsoft Office User" w:date="2025-06-20T14:55:00Z"/>
          <w:rFonts w:ascii="Times New Roman" w:eastAsia="方正仿宋_GBK" w:hAnsi="Times New Roman" w:cs="方正仿宋_GBK"/>
          <w:b/>
          <w:color w:val="000000"/>
          <w:sz w:val="24"/>
        </w:rPr>
        <w:pPrChange w:id="1491" w:author="Microsoft Office User" w:date="2025-06-20T14:55:00Z">
          <w:pPr>
            <w:pStyle w:val="BodyText"/>
            <w:ind w:firstLineChars="200" w:firstLine="480"/>
          </w:pPr>
        </w:pPrChange>
      </w:pPr>
      <w:del w:id="1492" w:author="Microsoft Office User" w:date="2025-06-20T14:55:00Z">
        <w:r w:rsidDel="00193B42">
          <w:rPr>
            <w:rFonts w:ascii="Times New Roman" w:eastAsia="方正仿宋_GBK" w:hAnsi="Times New Roman" w:cs="方正仿宋_GBK" w:hint="eastAsia"/>
            <w:b/>
            <w:color w:val="000000"/>
            <w:sz w:val="24"/>
          </w:rPr>
          <w:delText xml:space="preserve">2.1.2 </w:delText>
        </w:r>
        <w:r w:rsidDel="00193B42">
          <w:rPr>
            <w:rFonts w:ascii="Times New Roman" w:eastAsia="方正仿宋_GBK" w:hAnsi="Times New Roman" w:cs="方正仿宋_GBK" w:hint="eastAsia"/>
            <w:b/>
            <w:color w:val="000000"/>
            <w:sz w:val="24"/>
          </w:rPr>
          <w:delText>样本选择与伦理审查</w:delText>
        </w:r>
      </w:del>
    </w:p>
    <w:p w:rsidR="0067585B" w:rsidDel="00193B42" w:rsidRDefault="001234A7" w:rsidP="00193B42">
      <w:pPr>
        <w:pStyle w:val="BodyText"/>
        <w:spacing w:line="288" w:lineRule="auto"/>
        <w:rPr>
          <w:del w:id="1493" w:author="Microsoft Office User" w:date="2025-06-20T14:55:00Z"/>
          <w:rFonts w:ascii="Times New Roman" w:eastAsia="方正仿宋_GBK" w:hAnsi="Times New Roman" w:cs="方正仿宋_GBK"/>
          <w:bCs/>
          <w:color w:val="000000"/>
          <w:sz w:val="24"/>
        </w:rPr>
        <w:pPrChange w:id="1494" w:author="Microsoft Office User" w:date="2025-06-20T14:55:00Z">
          <w:pPr>
            <w:pStyle w:val="BodyText"/>
            <w:ind w:firstLineChars="200" w:firstLine="480"/>
          </w:pPr>
        </w:pPrChange>
      </w:pPr>
      <w:del w:id="1495" w:author="Microsoft Office User" w:date="2025-06-20T14:55:00Z">
        <w:r w:rsidDel="00193B42">
          <w:rPr>
            <w:rFonts w:ascii="Times New Roman" w:eastAsia="方正仿宋_GBK" w:hAnsi="Times New Roman" w:cs="方正仿宋_GBK" w:hint="eastAsia"/>
            <w:b/>
            <w:color w:val="000000"/>
            <w:sz w:val="24"/>
          </w:rPr>
          <w:delText>（</w:delText>
        </w:r>
        <w:r w:rsidDel="00193B42">
          <w:rPr>
            <w:rFonts w:ascii="Times New Roman" w:eastAsia="方正仿宋_GBK" w:hAnsi="Times New Roman" w:cs="方正仿宋_GBK" w:hint="eastAsia"/>
            <w:b/>
            <w:color w:val="000000"/>
            <w:sz w:val="24"/>
          </w:rPr>
          <w:delText>1</w:delText>
        </w:r>
        <w:r w:rsidDel="00193B42">
          <w:rPr>
            <w:rFonts w:ascii="Times New Roman" w:eastAsia="方正仿宋_GBK" w:hAnsi="Times New Roman" w:cs="方正仿宋_GBK" w:hint="eastAsia"/>
            <w:b/>
            <w:color w:val="000000"/>
            <w:sz w:val="24"/>
          </w:rPr>
          <w:delText>）</w:delText>
        </w:r>
        <w:r w:rsidDel="00193B42">
          <w:rPr>
            <w:rFonts w:ascii="Times New Roman" w:eastAsia="方正仿宋_GBK" w:hAnsi="Times New Roman" w:cs="方正仿宋_GBK" w:hint="eastAsia"/>
            <w:b/>
            <w:color w:val="000000"/>
            <w:sz w:val="24"/>
          </w:rPr>
          <w:delText>本研究拟采用前瞻性观察性队列研究设计。</w:delText>
        </w:r>
        <w:r w:rsidDel="00193B42">
          <w:rPr>
            <w:rFonts w:ascii="Times New Roman" w:eastAsia="方正仿宋_GBK" w:hAnsi="Times New Roman" w:cs="方正仿宋_GBK" w:hint="eastAsia"/>
            <w:b/>
            <w:color w:val="000000"/>
            <w:sz w:val="24"/>
          </w:rPr>
          <w:delText>选取某三甲</w:delText>
        </w:r>
        <w:r w:rsidDel="00193B42">
          <w:rPr>
            <w:rFonts w:ascii="Times New Roman" w:eastAsia="方正仿宋_GBK" w:hAnsi="Times New Roman" w:cs="方正仿宋_GBK" w:hint="eastAsia"/>
            <w:b/>
            <w:color w:val="000000"/>
            <w:sz w:val="24"/>
          </w:rPr>
          <w:delText>医院</w:delText>
        </w:r>
        <w:r w:rsidDel="00193B42">
          <w:rPr>
            <w:rFonts w:ascii="Times New Roman" w:eastAsia="方正仿宋_GBK" w:hAnsi="Times New Roman" w:cs="方正仿宋_GBK" w:hint="eastAsia"/>
            <w:b/>
            <w:color w:val="000000"/>
            <w:sz w:val="24"/>
          </w:rPr>
          <w:delText>ICU</w:delText>
        </w:r>
        <w:r w:rsidDel="00193B42">
          <w:rPr>
            <w:rFonts w:ascii="Times New Roman" w:eastAsia="方正仿宋_GBK" w:hAnsi="Times New Roman" w:cs="方正仿宋_GBK" w:hint="eastAsia"/>
            <w:b/>
            <w:color w:val="000000"/>
            <w:sz w:val="24"/>
          </w:rPr>
          <w:delText>住院的患者作为研究对象。</w:delText>
        </w:r>
      </w:del>
    </w:p>
    <w:p w:rsidR="0067585B" w:rsidDel="00193B42" w:rsidRDefault="001234A7" w:rsidP="00193B42">
      <w:pPr>
        <w:pStyle w:val="BodyText"/>
        <w:spacing w:line="288" w:lineRule="auto"/>
        <w:rPr>
          <w:del w:id="1496" w:author="Microsoft Office User" w:date="2025-06-20T14:55:00Z"/>
          <w:rFonts w:ascii="Times New Roman" w:eastAsia="方正仿宋_GBK" w:hAnsi="Times New Roman" w:cs="方正仿宋_GBK"/>
          <w:b/>
          <w:color w:val="000000"/>
          <w:sz w:val="24"/>
        </w:rPr>
        <w:pPrChange w:id="1497" w:author="Microsoft Office User" w:date="2025-06-20T14:55:00Z">
          <w:pPr>
            <w:pStyle w:val="BodyText"/>
            <w:ind w:firstLineChars="200" w:firstLine="480"/>
          </w:pPr>
        </w:pPrChange>
      </w:pPr>
      <w:del w:id="1498" w:author="Microsoft Office User" w:date="2025-06-20T14:55:00Z">
        <w:r w:rsidDel="00193B42">
          <w:rPr>
            <w:rFonts w:ascii="Times New Roman" w:eastAsia="方正仿宋_GBK" w:hAnsi="Times New Roman" w:cs="方正仿宋_GBK" w:hint="eastAsia"/>
            <w:b/>
            <w:color w:val="000000"/>
            <w:sz w:val="24"/>
          </w:rPr>
          <w:delText>a.</w:delText>
        </w:r>
        <w:r w:rsidDel="00193B42">
          <w:rPr>
            <w:rFonts w:ascii="Times New Roman" w:eastAsia="方正仿宋_GBK" w:hAnsi="Times New Roman" w:cs="方正仿宋_GBK" w:hint="eastAsia"/>
            <w:b/>
            <w:color w:val="000000"/>
            <w:sz w:val="24"/>
          </w:rPr>
          <w:delText>纳入标准：</w:delText>
        </w:r>
      </w:del>
    </w:p>
    <w:p w:rsidR="0067585B" w:rsidDel="00193B42" w:rsidRDefault="001234A7" w:rsidP="00193B42">
      <w:pPr>
        <w:pStyle w:val="BodyText"/>
        <w:spacing w:line="288" w:lineRule="auto"/>
        <w:rPr>
          <w:del w:id="1499" w:author="Microsoft Office User" w:date="2025-06-20T14:55:00Z"/>
          <w:rFonts w:ascii="Times New Roman" w:eastAsia="方正仿宋_GBK" w:hAnsi="Times New Roman" w:cs="方正仿宋_GBK"/>
          <w:bCs/>
          <w:color w:val="000000"/>
          <w:sz w:val="24"/>
        </w:rPr>
        <w:pPrChange w:id="1500" w:author="Microsoft Office User" w:date="2025-06-20T14:55:00Z">
          <w:pPr>
            <w:pStyle w:val="BodyText"/>
            <w:ind w:firstLineChars="200" w:firstLine="480"/>
          </w:pPr>
        </w:pPrChange>
      </w:pPr>
      <w:del w:id="1501" w:author="Microsoft Office User" w:date="2025-06-20T14:55:00Z">
        <w:r w:rsidDel="00193B42">
          <w:rPr>
            <w:rFonts w:ascii="Times New Roman" w:eastAsia="方正仿宋_GBK" w:hAnsi="Times New Roman" w:cs="方正仿宋_GBK" w:hint="eastAsia"/>
            <w:bCs/>
            <w:color w:val="000000"/>
            <w:sz w:val="24"/>
          </w:rPr>
          <w:delText>年龄≥</w:delText>
        </w:r>
        <w:r w:rsidDel="00193B42">
          <w:rPr>
            <w:rFonts w:ascii="Times New Roman" w:eastAsia="方正仿宋_GBK" w:hAnsi="Times New Roman" w:cs="方正仿宋_GBK" w:hint="eastAsia"/>
            <w:bCs/>
            <w:color w:val="000000"/>
            <w:sz w:val="24"/>
          </w:rPr>
          <w:delText>18</w:delText>
        </w:r>
        <w:r w:rsidDel="00193B42">
          <w:rPr>
            <w:rFonts w:ascii="Times New Roman" w:eastAsia="方正仿宋_GBK" w:hAnsi="Times New Roman" w:cs="方正仿宋_GBK" w:hint="eastAsia"/>
            <w:bCs/>
            <w:color w:val="000000"/>
            <w:sz w:val="24"/>
          </w:rPr>
          <w:delText>周岁；</w:delText>
        </w:r>
      </w:del>
    </w:p>
    <w:p w:rsidR="0067585B" w:rsidDel="00193B42" w:rsidRDefault="001234A7" w:rsidP="00193B42">
      <w:pPr>
        <w:pStyle w:val="BodyText"/>
        <w:spacing w:line="288" w:lineRule="auto"/>
        <w:rPr>
          <w:del w:id="1502" w:author="Microsoft Office User" w:date="2025-06-20T14:55:00Z"/>
          <w:rFonts w:ascii="Times New Roman" w:eastAsia="方正仿宋_GBK" w:hAnsi="Times New Roman" w:cs="方正仿宋_GBK"/>
          <w:bCs/>
          <w:color w:val="000000"/>
          <w:sz w:val="24"/>
        </w:rPr>
        <w:pPrChange w:id="1503" w:author="Microsoft Office User" w:date="2025-06-20T14:55:00Z">
          <w:pPr>
            <w:pStyle w:val="BodyText"/>
            <w:ind w:firstLineChars="200" w:firstLine="480"/>
          </w:pPr>
        </w:pPrChange>
      </w:pPr>
      <w:del w:id="1504" w:author="Microsoft Office User" w:date="2025-06-20T14:55:00Z">
        <w:r w:rsidDel="00193B42">
          <w:rPr>
            <w:rFonts w:ascii="Times New Roman" w:eastAsia="方正仿宋_GBK" w:hAnsi="Times New Roman" w:cs="方正仿宋_GBK" w:hint="eastAsia"/>
            <w:bCs/>
            <w:color w:val="000000"/>
            <w:sz w:val="24"/>
          </w:rPr>
          <w:delText>预计在</w:delText>
        </w:r>
        <w:r w:rsidDel="00193B42">
          <w:rPr>
            <w:rFonts w:ascii="Times New Roman" w:eastAsia="方正仿宋_GBK" w:hAnsi="Times New Roman" w:cs="方正仿宋_GBK" w:hint="eastAsia"/>
            <w:bCs/>
            <w:color w:val="000000"/>
            <w:sz w:val="24"/>
          </w:rPr>
          <w:delText>ICU</w:delText>
        </w:r>
        <w:r w:rsidDel="00193B42">
          <w:rPr>
            <w:rFonts w:ascii="Times New Roman" w:eastAsia="方正仿宋_GBK" w:hAnsi="Times New Roman" w:cs="方正仿宋_GBK" w:hint="eastAsia"/>
            <w:bCs/>
            <w:color w:val="000000"/>
            <w:sz w:val="24"/>
          </w:rPr>
          <w:delText>住院时间≥</w:delText>
        </w:r>
        <w:r w:rsidDel="00193B42">
          <w:rPr>
            <w:rFonts w:ascii="Times New Roman" w:eastAsia="方正仿宋_GBK" w:hAnsi="Times New Roman" w:cs="方正仿宋_GBK" w:hint="eastAsia"/>
            <w:bCs/>
            <w:color w:val="000000"/>
            <w:sz w:val="24"/>
          </w:rPr>
          <w:delText>48</w:delText>
        </w:r>
        <w:r w:rsidDel="00193B42">
          <w:rPr>
            <w:rFonts w:ascii="Times New Roman" w:eastAsia="方正仿宋_GBK" w:hAnsi="Times New Roman" w:cs="方正仿宋_GBK" w:hint="eastAsia"/>
            <w:bCs/>
            <w:color w:val="000000"/>
            <w:sz w:val="24"/>
          </w:rPr>
          <w:delText>小时；</w:delText>
        </w:r>
      </w:del>
    </w:p>
    <w:p w:rsidR="0067585B" w:rsidDel="00193B42" w:rsidRDefault="001234A7" w:rsidP="00193B42">
      <w:pPr>
        <w:pStyle w:val="BodyText"/>
        <w:spacing w:line="288" w:lineRule="auto"/>
        <w:rPr>
          <w:del w:id="1505" w:author="Microsoft Office User" w:date="2025-06-20T14:55:00Z"/>
          <w:rFonts w:ascii="Times New Roman" w:eastAsia="方正仿宋_GBK" w:hAnsi="Times New Roman" w:cs="方正仿宋_GBK"/>
          <w:bCs/>
          <w:color w:val="000000"/>
          <w:sz w:val="24"/>
        </w:rPr>
        <w:pPrChange w:id="1506" w:author="Microsoft Office User" w:date="2025-06-20T14:55:00Z">
          <w:pPr>
            <w:pStyle w:val="BodyText"/>
            <w:ind w:firstLineChars="200" w:firstLine="480"/>
          </w:pPr>
        </w:pPrChange>
      </w:pPr>
      <w:del w:id="1507" w:author="Microsoft Office User" w:date="2025-06-20T14:55:00Z">
        <w:r w:rsidDel="00193B42">
          <w:rPr>
            <w:rFonts w:ascii="Times New Roman" w:eastAsia="方正仿宋_GBK" w:hAnsi="Times New Roman" w:cs="方正仿宋_GBK" w:hint="eastAsia"/>
            <w:bCs/>
            <w:color w:val="000000"/>
            <w:sz w:val="24"/>
          </w:rPr>
          <w:delText>患者或其家属签署知情同意书。</w:delText>
        </w:r>
      </w:del>
    </w:p>
    <w:p w:rsidR="0067585B" w:rsidDel="00193B42" w:rsidRDefault="001234A7" w:rsidP="00193B42">
      <w:pPr>
        <w:pStyle w:val="BodyText"/>
        <w:spacing w:line="288" w:lineRule="auto"/>
        <w:rPr>
          <w:del w:id="1508" w:author="Microsoft Office User" w:date="2025-06-20T14:55:00Z"/>
          <w:rFonts w:ascii="Times New Roman" w:eastAsia="方正仿宋_GBK" w:hAnsi="Times New Roman" w:cs="方正仿宋_GBK"/>
          <w:b/>
          <w:color w:val="000000"/>
          <w:sz w:val="24"/>
        </w:rPr>
        <w:pPrChange w:id="1509" w:author="Microsoft Office User" w:date="2025-06-20T14:55:00Z">
          <w:pPr>
            <w:pStyle w:val="BodyText"/>
            <w:ind w:firstLineChars="200" w:firstLine="480"/>
          </w:pPr>
        </w:pPrChange>
      </w:pPr>
      <w:del w:id="1510" w:author="Microsoft Office User" w:date="2025-06-20T14:55:00Z">
        <w:r w:rsidDel="00193B42">
          <w:rPr>
            <w:rFonts w:ascii="Times New Roman" w:eastAsia="方正仿宋_GBK" w:hAnsi="Times New Roman" w:cs="方正仿宋_GBK" w:hint="eastAsia"/>
            <w:b/>
            <w:color w:val="000000"/>
            <w:sz w:val="24"/>
          </w:rPr>
          <w:delText>b.</w:delText>
        </w:r>
        <w:r w:rsidDel="00193B42">
          <w:rPr>
            <w:rFonts w:ascii="Times New Roman" w:eastAsia="方正仿宋_GBK" w:hAnsi="Times New Roman" w:cs="方正仿宋_GBK" w:hint="eastAsia"/>
            <w:b/>
            <w:color w:val="000000"/>
            <w:sz w:val="24"/>
          </w:rPr>
          <w:delText>排除标准：</w:delText>
        </w:r>
      </w:del>
    </w:p>
    <w:p w:rsidR="0067585B" w:rsidDel="00193B42" w:rsidRDefault="001234A7" w:rsidP="00193B42">
      <w:pPr>
        <w:pStyle w:val="BodyText"/>
        <w:spacing w:line="288" w:lineRule="auto"/>
        <w:rPr>
          <w:del w:id="1511" w:author="Microsoft Office User" w:date="2025-06-20T14:55:00Z"/>
          <w:rFonts w:ascii="Times New Roman" w:eastAsia="方正仿宋_GBK" w:hAnsi="Times New Roman" w:cs="方正仿宋_GBK"/>
          <w:bCs/>
          <w:color w:val="000000"/>
          <w:sz w:val="24"/>
        </w:rPr>
        <w:pPrChange w:id="1512" w:author="Microsoft Office User" w:date="2025-06-20T14:55:00Z">
          <w:pPr>
            <w:pStyle w:val="BodyText"/>
            <w:ind w:firstLineChars="200" w:firstLine="480"/>
          </w:pPr>
        </w:pPrChange>
      </w:pPr>
      <w:del w:id="1513" w:author="Microsoft Office User" w:date="2025-06-20T14:55:00Z">
        <w:r w:rsidDel="00193B42">
          <w:rPr>
            <w:rFonts w:ascii="Times New Roman" w:eastAsia="方正仿宋_GBK" w:hAnsi="Times New Roman" w:cs="方正仿宋_GBK" w:hint="eastAsia"/>
            <w:bCs/>
            <w:color w:val="000000"/>
            <w:sz w:val="24"/>
          </w:rPr>
          <w:delText>入院时已存在压力性损伤（根据</w:delText>
        </w:r>
        <w:r w:rsidDel="00193B42">
          <w:rPr>
            <w:rFonts w:ascii="Times New Roman" w:eastAsia="方正仿宋_GBK" w:hAnsi="Times New Roman" w:cs="方正仿宋_GBK" w:hint="eastAsia"/>
            <w:bCs/>
            <w:color w:val="000000"/>
            <w:sz w:val="24"/>
          </w:rPr>
          <w:delText>NPUAP/EPUAP/PPPIA</w:delText>
        </w:r>
        <w:r w:rsidDel="00193B42">
          <w:rPr>
            <w:rFonts w:ascii="Times New Roman" w:eastAsia="方正仿宋_GBK" w:hAnsi="Times New Roman" w:cs="方正仿宋_GBK" w:hint="eastAsia"/>
            <w:bCs/>
            <w:color w:val="000000"/>
            <w:sz w:val="24"/>
          </w:rPr>
          <w:delText>分期标准）；</w:delText>
        </w:r>
      </w:del>
    </w:p>
    <w:p w:rsidR="0067585B" w:rsidDel="00193B42" w:rsidRDefault="001234A7" w:rsidP="00193B42">
      <w:pPr>
        <w:pStyle w:val="BodyText"/>
        <w:spacing w:line="288" w:lineRule="auto"/>
        <w:rPr>
          <w:del w:id="1514" w:author="Microsoft Office User" w:date="2025-06-20T14:55:00Z"/>
          <w:rFonts w:ascii="Times New Roman" w:eastAsia="方正仿宋_GBK" w:hAnsi="Times New Roman" w:cs="方正仿宋_GBK"/>
          <w:bCs/>
          <w:color w:val="000000"/>
          <w:sz w:val="24"/>
        </w:rPr>
        <w:pPrChange w:id="1515" w:author="Microsoft Office User" w:date="2025-06-20T14:55:00Z">
          <w:pPr>
            <w:pStyle w:val="BodyText"/>
            <w:ind w:firstLineChars="200" w:firstLine="480"/>
          </w:pPr>
        </w:pPrChange>
      </w:pPr>
      <w:del w:id="1516" w:author="Microsoft Office User" w:date="2025-06-20T14:55:00Z">
        <w:r w:rsidDel="00193B42">
          <w:rPr>
            <w:rFonts w:ascii="Times New Roman" w:eastAsia="方正仿宋_GBK" w:hAnsi="Times New Roman" w:cs="方正仿宋_GBK" w:hint="eastAsia"/>
            <w:bCs/>
            <w:color w:val="000000"/>
            <w:sz w:val="24"/>
          </w:rPr>
          <w:delText>研究拟定观察部位（如骶尾部、足跟）皮肤存在活动性感染、开放性创伤、烧伤、大面积皮疹或其他严重皮肤疾病，影响超声图像采集或压力性损伤评估；</w:delText>
        </w:r>
      </w:del>
    </w:p>
    <w:p w:rsidR="0067585B" w:rsidDel="00193B42" w:rsidRDefault="001234A7" w:rsidP="00193B42">
      <w:pPr>
        <w:pStyle w:val="BodyText"/>
        <w:spacing w:line="288" w:lineRule="auto"/>
        <w:rPr>
          <w:del w:id="1517" w:author="Microsoft Office User" w:date="2025-06-20T14:55:00Z"/>
          <w:rFonts w:ascii="Times New Roman" w:eastAsia="方正仿宋_GBK" w:hAnsi="Times New Roman" w:cs="方正仿宋_GBK"/>
          <w:bCs/>
          <w:color w:val="000000"/>
          <w:sz w:val="24"/>
        </w:rPr>
        <w:pPrChange w:id="1518" w:author="Microsoft Office User" w:date="2025-06-20T14:55:00Z">
          <w:pPr>
            <w:pStyle w:val="BodyText"/>
            <w:ind w:firstLineChars="200" w:firstLine="480"/>
          </w:pPr>
        </w:pPrChange>
      </w:pPr>
      <w:del w:id="1519" w:author="Microsoft Office User" w:date="2025-06-20T14:55:00Z">
        <w:r w:rsidDel="00193B42">
          <w:rPr>
            <w:rFonts w:ascii="Times New Roman" w:eastAsia="方正仿宋_GBK" w:hAnsi="Times New Roman" w:cs="方正仿宋_GBK" w:hint="eastAsia"/>
            <w:bCs/>
            <w:color w:val="000000"/>
            <w:sz w:val="24"/>
          </w:rPr>
          <w:delText>评估部位皮肤存在活动性感染、破损、疤痕或其他不适合进行超声检查的情况；</w:delText>
        </w:r>
      </w:del>
    </w:p>
    <w:p w:rsidR="0067585B" w:rsidDel="00193B42" w:rsidRDefault="001234A7" w:rsidP="00193B42">
      <w:pPr>
        <w:pStyle w:val="BodyText"/>
        <w:spacing w:line="288" w:lineRule="auto"/>
        <w:rPr>
          <w:del w:id="1520" w:author="Microsoft Office User" w:date="2025-06-20T14:55:00Z"/>
          <w:rFonts w:ascii="Times New Roman" w:eastAsia="方正仿宋_GBK" w:hAnsi="Times New Roman" w:cs="方正仿宋_GBK"/>
          <w:bCs/>
          <w:color w:val="000000"/>
          <w:sz w:val="24"/>
        </w:rPr>
        <w:pPrChange w:id="1521" w:author="Microsoft Office User" w:date="2025-06-20T14:55:00Z">
          <w:pPr>
            <w:pStyle w:val="BodyText"/>
            <w:ind w:firstLineChars="200" w:firstLine="480"/>
          </w:pPr>
        </w:pPrChange>
      </w:pPr>
      <w:del w:id="1522" w:author="Microsoft Office User" w:date="2025-06-20T14:55:00Z">
        <w:r w:rsidDel="00193B42">
          <w:rPr>
            <w:rFonts w:ascii="Times New Roman" w:eastAsia="方正仿宋_GBK" w:hAnsi="Times New Roman" w:cs="方正仿宋_GBK" w:hint="eastAsia"/>
            <w:bCs/>
            <w:color w:val="000000"/>
            <w:sz w:val="24"/>
          </w:rPr>
          <w:delText>POCUS</w:delText>
        </w:r>
        <w:r w:rsidDel="00193B42">
          <w:rPr>
            <w:rFonts w:ascii="Times New Roman" w:eastAsia="方正仿宋_GBK" w:hAnsi="Times New Roman" w:cs="方正仿宋_GBK" w:hint="eastAsia"/>
            <w:bCs/>
            <w:color w:val="000000"/>
            <w:sz w:val="24"/>
          </w:rPr>
          <w:delText>检查禁忌症；</w:delText>
        </w:r>
      </w:del>
    </w:p>
    <w:p w:rsidR="0067585B" w:rsidDel="00193B42" w:rsidRDefault="001234A7" w:rsidP="00193B42">
      <w:pPr>
        <w:pStyle w:val="BodyText"/>
        <w:spacing w:line="288" w:lineRule="auto"/>
        <w:rPr>
          <w:del w:id="1523" w:author="Microsoft Office User" w:date="2025-06-20T14:55:00Z"/>
          <w:rFonts w:ascii="Times New Roman" w:eastAsia="方正仿宋_GBK" w:hAnsi="Times New Roman" w:cs="方正仿宋_GBK"/>
          <w:bCs/>
          <w:color w:val="000000"/>
          <w:sz w:val="24"/>
        </w:rPr>
        <w:pPrChange w:id="1524" w:author="Microsoft Office User" w:date="2025-06-20T14:55:00Z">
          <w:pPr>
            <w:pStyle w:val="BodyText"/>
            <w:ind w:firstLineChars="200" w:firstLine="480"/>
          </w:pPr>
        </w:pPrChange>
      </w:pPr>
      <w:del w:id="1525" w:author="Microsoft Office User" w:date="2025-06-20T14:55:00Z">
        <w:r w:rsidDel="00193B42">
          <w:rPr>
            <w:rFonts w:ascii="Times New Roman" w:eastAsia="方正仿宋_GBK" w:hAnsi="Times New Roman" w:cs="方正仿宋_GBK" w:hint="eastAsia"/>
            <w:bCs/>
            <w:color w:val="000000"/>
            <w:sz w:val="24"/>
          </w:rPr>
          <w:delText>生命体征极度不稳定，无法耐受</w:delText>
        </w:r>
        <w:r w:rsidDel="00193B42">
          <w:rPr>
            <w:rFonts w:ascii="Times New Roman" w:eastAsia="方正仿宋_GBK" w:hAnsi="Times New Roman" w:cs="方正仿宋_GBK" w:hint="eastAsia"/>
            <w:bCs/>
            <w:color w:val="000000"/>
            <w:sz w:val="24"/>
          </w:rPr>
          <w:delText>POCUS</w:delText>
        </w:r>
        <w:r w:rsidDel="00193B42">
          <w:rPr>
            <w:rFonts w:ascii="Times New Roman" w:eastAsia="方正仿宋_GBK" w:hAnsi="Times New Roman" w:cs="方正仿宋_GBK" w:hint="eastAsia"/>
            <w:bCs/>
            <w:color w:val="000000"/>
            <w:sz w:val="24"/>
          </w:rPr>
          <w:delText>检查；</w:delText>
        </w:r>
      </w:del>
    </w:p>
    <w:p w:rsidR="0067585B" w:rsidDel="00193B42" w:rsidRDefault="001234A7" w:rsidP="00193B42">
      <w:pPr>
        <w:pStyle w:val="BodyText"/>
        <w:spacing w:line="288" w:lineRule="auto"/>
        <w:rPr>
          <w:del w:id="1526" w:author="Microsoft Office User" w:date="2025-06-20T14:55:00Z"/>
          <w:rFonts w:ascii="Times New Roman" w:eastAsia="方正仿宋_GBK" w:hAnsi="Times New Roman" w:cs="方正仿宋_GBK"/>
          <w:bCs/>
          <w:color w:val="000000"/>
          <w:sz w:val="24"/>
        </w:rPr>
        <w:pPrChange w:id="1527" w:author="Microsoft Office User" w:date="2025-06-20T14:55:00Z">
          <w:pPr>
            <w:pStyle w:val="BodyText"/>
            <w:ind w:firstLineChars="200" w:firstLine="480"/>
          </w:pPr>
        </w:pPrChange>
      </w:pPr>
      <w:del w:id="1528" w:author="Microsoft Office User" w:date="2025-06-20T14:55:00Z">
        <w:r w:rsidDel="00193B42">
          <w:rPr>
            <w:rFonts w:ascii="Times New Roman" w:eastAsia="方正仿宋_GBK" w:hAnsi="Times New Roman" w:cs="方正仿宋_GBK" w:hint="eastAsia"/>
            <w:bCs/>
            <w:color w:val="000000"/>
            <w:sz w:val="24"/>
          </w:rPr>
          <w:delText>因严重精神障碍无法配合或法定代理人无法签署知情同意书；</w:delText>
        </w:r>
      </w:del>
    </w:p>
    <w:p w:rsidR="0067585B" w:rsidDel="00193B42" w:rsidRDefault="001234A7" w:rsidP="00193B42">
      <w:pPr>
        <w:pStyle w:val="BodyText"/>
        <w:spacing w:line="288" w:lineRule="auto"/>
        <w:rPr>
          <w:del w:id="1529" w:author="Microsoft Office User" w:date="2025-06-20T14:55:00Z"/>
          <w:rFonts w:ascii="Times New Roman" w:eastAsia="方正仿宋_GBK" w:hAnsi="Times New Roman" w:cs="方正仿宋_GBK"/>
          <w:bCs/>
          <w:color w:val="000000"/>
          <w:sz w:val="24"/>
        </w:rPr>
        <w:pPrChange w:id="1530" w:author="Microsoft Office User" w:date="2025-06-20T14:55:00Z">
          <w:pPr>
            <w:pStyle w:val="BodyText"/>
            <w:ind w:firstLineChars="200" w:firstLine="480"/>
          </w:pPr>
        </w:pPrChange>
      </w:pPr>
      <w:del w:id="1531" w:author="Microsoft Office User" w:date="2025-06-20T14:55:00Z">
        <w:r w:rsidDel="00193B42">
          <w:rPr>
            <w:rFonts w:ascii="Times New Roman" w:eastAsia="方正仿宋_GBK" w:hAnsi="Times New Roman" w:cs="方正仿宋_GBK" w:hint="eastAsia"/>
            <w:bCs/>
            <w:color w:val="000000"/>
            <w:sz w:val="24"/>
          </w:rPr>
          <w:delText>患者或家属拒绝参与本研究；</w:delText>
        </w:r>
      </w:del>
    </w:p>
    <w:p w:rsidR="0067585B" w:rsidDel="00193B42" w:rsidRDefault="001234A7" w:rsidP="00193B42">
      <w:pPr>
        <w:pStyle w:val="BodyText"/>
        <w:spacing w:line="288" w:lineRule="auto"/>
        <w:rPr>
          <w:del w:id="1532" w:author="Microsoft Office User" w:date="2025-06-20T14:55:00Z"/>
          <w:rFonts w:ascii="Times New Roman" w:eastAsia="方正仿宋_GBK" w:hAnsi="Times New Roman" w:cs="方正仿宋_GBK"/>
          <w:bCs/>
          <w:color w:val="000000"/>
          <w:sz w:val="24"/>
        </w:rPr>
        <w:pPrChange w:id="1533" w:author="Microsoft Office User" w:date="2025-06-20T14:55:00Z">
          <w:pPr>
            <w:pStyle w:val="BodyText"/>
            <w:ind w:firstLineChars="200" w:firstLine="480"/>
          </w:pPr>
        </w:pPrChange>
      </w:pPr>
      <w:del w:id="1534" w:author="Microsoft Office User" w:date="2025-06-20T14:55:00Z">
        <w:r w:rsidDel="00193B42">
          <w:rPr>
            <w:rFonts w:ascii="Times New Roman" w:eastAsia="方正仿宋_GBK" w:hAnsi="Times New Roman" w:cs="方正仿宋_GBK" w:hint="eastAsia"/>
            <w:bCs/>
            <w:color w:val="000000"/>
            <w:sz w:val="24"/>
          </w:rPr>
          <w:delText>已参加其他可能影响本研究结局的临床试验。</w:delText>
        </w:r>
      </w:del>
    </w:p>
    <w:p w:rsidR="0067585B" w:rsidDel="00193B42" w:rsidRDefault="001234A7" w:rsidP="00193B42">
      <w:pPr>
        <w:pStyle w:val="BodyText"/>
        <w:spacing w:line="288" w:lineRule="auto"/>
        <w:rPr>
          <w:del w:id="1535" w:author="Microsoft Office User" w:date="2025-06-20T14:55:00Z"/>
          <w:rFonts w:ascii="Times New Roman" w:eastAsia="方正仿宋_GBK" w:hAnsi="Times New Roman" w:cs="方正仿宋_GBK"/>
          <w:bCs/>
          <w:color w:val="000000"/>
          <w:sz w:val="24"/>
        </w:rPr>
        <w:pPrChange w:id="1536" w:author="Microsoft Office User" w:date="2025-06-20T14:55:00Z">
          <w:pPr>
            <w:pStyle w:val="BodyText"/>
            <w:ind w:firstLineChars="200" w:firstLine="480"/>
          </w:pPr>
        </w:pPrChange>
      </w:pPr>
      <w:del w:id="1537" w:author="Microsoft Office User" w:date="2025-06-20T14:55:00Z">
        <w:r w:rsidDel="00193B42">
          <w:rPr>
            <w:rFonts w:ascii="Times New Roman" w:eastAsia="方正仿宋_GBK" w:hAnsi="Times New Roman" w:cs="方正仿宋_GBK" w:hint="eastAsia"/>
            <w:bCs/>
            <w:color w:val="000000"/>
            <w:sz w:val="24"/>
          </w:rPr>
          <w:delText>入院时已存在压力性损伤（任何分</w:delText>
        </w:r>
        <w:r w:rsidDel="00193B42">
          <w:rPr>
            <w:rFonts w:ascii="Times New Roman" w:eastAsia="方正仿宋_GBK" w:hAnsi="Times New Roman" w:cs="方正仿宋_GBK" w:hint="eastAsia"/>
            <w:bCs/>
            <w:color w:val="000000"/>
            <w:sz w:val="24"/>
          </w:rPr>
          <w:delText>期）；</w:delText>
        </w:r>
      </w:del>
    </w:p>
    <w:p w:rsidR="0067585B" w:rsidDel="00193B42" w:rsidRDefault="001234A7" w:rsidP="00193B42">
      <w:pPr>
        <w:pStyle w:val="BodyText"/>
        <w:spacing w:line="288" w:lineRule="auto"/>
        <w:rPr>
          <w:del w:id="1538" w:author="Microsoft Office User" w:date="2025-06-20T14:55:00Z"/>
          <w:rFonts w:ascii="Times New Roman" w:eastAsia="方正仿宋_GBK" w:hAnsi="Times New Roman" w:cs="方正仿宋_GBK"/>
          <w:bCs/>
          <w:color w:val="000000"/>
          <w:sz w:val="24"/>
        </w:rPr>
        <w:pPrChange w:id="1539" w:author="Microsoft Office User" w:date="2025-06-20T14:55:00Z">
          <w:pPr>
            <w:pStyle w:val="BodyText"/>
            <w:ind w:firstLineChars="200" w:firstLine="480"/>
          </w:pPr>
        </w:pPrChange>
      </w:pPr>
      <w:del w:id="1540" w:author="Microsoft Office User" w:date="2025-06-20T14:55:00Z">
        <w:r w:rsidDel="00193B42">
          <w:rPr>
            <w:rFonts w:ascii="Times New Roman" w:eastAsia="方正仿宋_GBK" w:hAnsi="Times New Roman" w:cs="方正仿宋_GBK" w:hint="eastAsia"/>
            <w:bCs/>
            <w:color w:val="000000"/>
            <w:sz w:val="24"/>
          </w:rPr>
          <w:delText>妊娠期妇女；</w:delText>
        </w:r>
      </w:del>
    </w:p>
    <w:p w:rsidR="0067585B" w:rsidDel="00193B42" w:rsidRDefault="001234A7" w:rsidP="00193B42">
      <w:pPr>
        <w:pStyle w:val="BodyText"/>
        <w:spacing w:line="288" w:lineRule="auto"/>
        <w:rPr>
          <w:del w:id="1541" w:author="Microsoft Office User" w:date="2025-06-20T14:55:00Z"/>
          <w:rFonts w:ascii="Times New Roman" w:eastAsia="方正仿宋_GBK" w:hAnsi="Times New Roman" w:cs="方正仿宋_GBK"/>
          <w:bCs/>
          <w:color w:val="000000"/>
          <w:sz w:val="24"/>
        </w:rPr>
        <w:pPrChange w:id="1542" w:author="Microsoft Office User" w:date="2025-06-20T14:55:00Z">
          <w:pPr>
            <w:pStyle w:val="BodyText"/>
            <w:ind w:firstLineChars="200" w:firstLine="480"/>
          </w:pPr>
        </w:pPrChange>
      </w:pPr>
      <w:del w:id="1543" w:author="Microsoft Office User" w:date="2025-06-20T14:55:00Z">
        <w:r w:rsidDel="00193B42">
          <w:rPr>
            <w:rFonts w:ascii="Times New Roman" w:eastAsia="方正仿宋_GBK" w:hAnsi="Times New Roman" w:cs="方正仿宋_GBK" w:hint="eastAsia"/>
            <w:bCs/>
            <w:color w:val="000000"/>
            <w:sz w:val="24"/>
          </w:rPr>
          <w:delText>研究者认为不适合参与本研究的其他情况。</w:delText>
        </w:r>
      </w:del>
    </w:p>
    <w:p w:rsidR="0067585B" w:rsidDel="00193B42" w:rsidRDefault="001234A7" w:rsidP="00193B42">
      <w:pPr>
        <w:pStyle w:val="BodyText"/>
        <w:spacing w:line="288" w:lineRule="auto"/>
        <w:rPr>
          <w:del w:id="1544" w:author="Microsoft Office User" w:date="2025-06-20T14:55:00Z"/>
          <w:rFonts w:ascii="Times New Roman" w:eastAsia="方正仿宋_GBK" w:hAnsi="Times New Roman" w:cs="方正仿宋_GBK"/>
          <w:bCs/>
          <w:color w:val="000000"/>
          <w:sz w:val="24"/>
        </w:rPr>
        <w:pPrChange w:id="1545" w:author="Microsoft Office User" w:date="2025-06-20T14:55:00Z">
          <w:pPr>
            <w:pStyle w:val="BodyText"/>
            <w:ind w:firstLineChars="200" w:firstLine="480"/>
          </w:pPr>
        </w:pPrChange>
      </w:pPr>
      <w:del w:id="1546" w:author="Microsoft Office User" w:date="2025-06-20T14:55:00Z">
        <w:r w:rsidDel="00193B42">
          <w:rPr>
            <w:rFonts w:ascii="Times New Roman" w:eastAsia="方正仿宋_GBK" w:hAnsi="Times New Roman" w:cs="方正仿宋_GBK" w:hint="eastAsia"/>
            <w:b/>
            <w:color w:val="000000"/>
            <w:sz w:val="24"/>
          </w:rPr>
          <w:delText>（</w:delText>
        </w:r>
        <w:r w:rsidDel="00193B42">
          <w:rPr>
            <w:rFonts w:ascii="Times New Roman" w:eastAsia="方正仿宋_GBK" w:hAnsi="Times New Roman" w:cs="方正仿宋_GBK" w:hint="eastAsia"/>
            <w:b/>
            <w:color w:val="000000"/>
            <w:sz w:val="24"/>
          </w:rPr>
          <w:delText>2</w:delText>
        </w:r>
        <w:r w:rsidDel="00193B42">
          <w:rPr>
            <w:rFonts w:ascii="Times New Roman" w:eastAsia="方正仿宋_GBK" w:hAnsi="Times New Roman" w:cs="方正仿宋_GBK" w:hint="eastAsia"/>
            <w:b/>
            <w:color w:val="000000"/>
            <w:sz w:val="24"/>
          </w:rPr>
          <w:delText>）</w:delText>
        </w:r>
        <w:r w:rsidDel="00193B42">
          <w:rPr>
            <w:rFonts w:ascii="Times New Roman" w:eastAsia="方正仿宋_GBK" w:hAnsi="Times New Roman" w:cs="方正仿宋_GBK" w:hint="eastAsia"/>
            <w:b/>
            <w:color w:val="000000"/>
            <w:sz w:val="24"/>
          </w:rPr>
          <w:delText>样本量估算：</w:delText>
        </w:r>
        <w:r w:rsidDel="00193B42">
          <w:rPr>
            <w:rFonts w:ascii="Times New Roman" w:eastAsia="方正仿宋_GBK" w:hAnsi="Times New Roman" w:cs="方正仿宋_GBK" w:hint="eastAsia"/>
            <w:bCs/>
            <w:color w:val="000000"/>
            <w:sz w:val="24"/>
          </w:rPr>
          <w:delText>根据事件发生结局（压力性损伤）的预测模型研究样本量估算原则，通常要求每个预测变量至少有</w:delText>
        </w:r>
        <w:r w:rsidDel="00193B42">
          <w:rPr>
            <w:rFonts w:ascii="Times New Roman" w:eastAsia="方正仿宋_GBK" w:hAnsi="Times New Roman" w:cs="方正仿宋_GBK" w:hint="eastAsia"/>
            <w:bCs/>
            <w:color w:val="000000"/>
            <w:sz w:val="24"/>
          </w:rPr>
          <w:delText>10-20</w:delText>
        </w:r>
        <w:r w:rsidDel="00193B42">
          <w:rPr>
            <w:rFonts w:ascii="Times New Roman" w:eastAsia="方正仿宋_GBK" w:hAnsi="Times New Roman" w:cs="方正仿宋_GBK" w:hint="eastAsia"/>
            <w:bCs/>
            <w:color w:val="000000"/>
            <w:sz w:val="24"/>
          </w:rPr>
          <w:delText>个</w:delText>
        </w:r>
        <w:r w:rsidDel="00193B42">
          <w:rPr>
            <w:rFonts w:ascii="Times New Roman" w:eastAsia="方正仿宋_GBK" w:hAnsi="Times New Roman" w:cs="方正仿宋_GBK" w:hint="eastAsia"/>
            <w:bCs/>
            <w:color w:val="000000"/>
            <w:sz w:val="24"/>
          </w:rPr>
          <w:delText>阳性</w:delText>
        </w:r>
        <w:r w:rsidDel="00193B42">
          <w:rPr>
            <w:rFonts w:ascii="Times New Roman" w:eastAsia="方正仿宋_GBK" w:hAnsi="Times New Roman" w:cs="方正仿宋_GBK" w:hint="eastAsia"/>
            <w:bCs/>
            <w:color w:val="000000"/>
            <w:sz w:val="24"/>
          </w:rPr>
          <w:delText>结局事件。假设最终纳入模型的变量为</w:delText>
        </w:r>
        <w:r w:rsidDel="00193B42">
          <w:rPr>
            <w:rFonts w:ascii="Times New Roman" w:eastAsia="方正仿宋_GBK" w:hAnsi="Times New Roman" w:cs="方正仿宋_GBK" w:hint="eastAsia"/>
            <w:bCs/>
            <w:color w:val="000000"/>
            <w:sz w:val="24"/>
          </w:rPr>
          <w:delText>8-</w:delText>
        </w:r>
        <w:r w:rsidDel="00193B42">
          <w:rPr>
            <w:rFonts w:ascii="Times New Roman" w:eastAsia="方正仿宋_GBK" w:hAnsi="Times New Roman" w:cs="方正仿宋_GBK" w:hint="eastAsia"/>
            <w:bCs/>
            <w:color w:val="000000"/>
            <w:sz w:val="24"/>
          </w:rPr>
          <w:delText>10</w:delText>
        </w:r>
        <w:r w:rsidDel="00193B42">
          <w:rPr>
            <w:rFonts w:ascii="Times New Roman" w:eastAsia="方正仿宋_GBK" w:hAnsi="Times New Roman" w:cs="方正仿宋_GBK" w:hint="eastAsia"/>
            <w:bCs/>
            <w:color w:val="000000"/>
            <w:sz w:val="24"/>
          </w:rPr>
          <w:delText>个，预期压力性损伤发生率为</w:delText>
        </w:r>
        <w:r w:rsidDel="00193B42">
          <w:rPr>
            <w:rFonts w:ascii="Times New Roman" w:eastAsia="方正仿宋_GBK" w:hAnsi="Times New Roman" w:cs="方正仿宋_GBK" w:hint="eastAsia"/>
            <w:bCs/>
            <w:color w:val="000000"/>
            <w:sz w:val="24"/>
          </w:rPr>
          <w:delText>12%</w:delText>
        </w:r>
        <w:r w:rsidDel="00193B42">
          <w:rPr>
            <w:rFonts w:ascii="Times New Roman" w:eastAsia="方正仿宋_GBK" w:hAnsi="Times New Roman" w:cs="方正仿宋_GBK" w:hint="eastAsia"/>
            <w:bCs/>
            <w:color w:val="000000"/>
            <w:sz w:val="24"/>
          </w:rPr>
          <w:delText>-</w:delText>
        </w:r>
        <w:r w:rsidDel="00193B42">
          <w:rPr>
            <w:rFonts w:ascii="Times New Roman" w:eastAsia="方正仿宋_GBK" w:hAnsi="Times New Roman" w:cs="方正仿宋_GBK" w:hint="eastAsia"/>
            <w:bCs/>
            <w:color w:val="000000"/>
            <w:sz w:val="24"/>
          </w:rPr>
          <w:delText>27</w:delText>
        </w:r>
        <w:r w:rsidDel="00193B42">
          <w:rPr>
            <w:rFonts w:ascii="Times New Roman" w:eastAsia="方正仿宋_GBK" w:hAnsi="Times New Roman" w:cs="方正仿宋_GBK" w:hint="eastAsia"/>
            <w:bCs/>
            <w:color w:val="000000"/>
            <w:sz w:val="24"/>
          </w:rPr>
          <w:delText>%</w:delText>
        </w:r>
        <w:r w:rsidDel="00193B42">
          <w:rPr>
            <w:rFonts w:ascii="Times New Roman" w:eastAsia="方正仿宋_GBK" w:hAnsi="Times New Roman" w:cs="方正仿宋_GBK" w:hint="eastAsia"/>
            <w:bCs/>
            <w:color w:val="000000"/>
            <w:sz w:val="24"/>
          </w:rPr>
          <w:delText>，则至少需要</w:delText>
        </w:r>
        <w:r w:rsidDel="00193B42">
          <w:rPr>
            <w:rFonts w:ascii="Times New Roman" w:eastAsia="方正仿宋_GBK" w:hAnsi="Times New Roman" w:cs="方正仿宋_GBK" w:hint="eastAsia"/>
            <w:bCs/>
            <w:color w:val="000000"/>
            <w:sz w:val="24"/>
          </w:rPr>
          <w:delText>(8</w:delText>
        </w:r>
        <w:r w:rsidDel="00193B42">
          <w:rPr>
            <w:rFonts w:ascii="Times New Roman" w:eastAsia="方正仿宋_GBK" w:hAnsi="Times New Roman" w:cs="方正仿宋_GBK" w:hint="eastAsia"/>
            <w:bCs/>
            <w:color w:val="000000"/>
            <w:sz w:val="24"/>
          </w:rPr>
          <w:delText>-</w:delText>
        </w:r>
        <w:r w:rsidDel="00193B42">
          <w:rPr>
            <w:rFonts w:ascii="Times New Roman" w:eastAsia="方正仿宋_GBK" w:hAnsi="Times New Roman" w:cs="方正仿宋_GBK" w:hint="eastAsia"/>
            <w:bCs/>
            <w:color w:val="000000"/>
            <w:sz w:val="24"/>
          </w:rPr>
          <w:delText>10)</w:delText>
        </w:r>
        <w:r w:rsidDel="00193B42">
          <w:rPr>
            <w:rFonts w:ascii="Times New Roman" w:eastAsia="方正仿宋_GBK" w:hAnsi="Times New Roman" w:cs="方正仿宋_GBK" w:hint="eastAsia"/>
            <w:bCs/>
            <w:color w:val="000000"/>
            <w:sz w:val="24"/>
          </w:rPr>
          <w:delText>×</w:delText>
        </w:r>
        <w:r w:rsidDel="00193B42">
          <w:rPr>
            <w:rFonts w:ascii="Times New Roman" w:eastAsia="方正仿宋_GBK" w:hAnsi="Times New Roman" w:cs="方正仿宋_GBK" w:hint="eastAsia"/>
            <w:bCs/>
            <w:color w:val="000000"/>
            <w:sz w:val="24"/>
          </w:rPr>
          <w:delText>10/0.</w:delText>
        </w:r>
        <w:r w:rsidDel="00193B42">
          <w:rPr>
            <w:rFonts w:ascii="Times New Roman" w:eastAsia="方正仿宋_GBK" w:hAnsi="Times New Roman" w:cs="方正仿宋_GBK" w:hint="eastAsia"/>
            <w:bCs/>
            <w:color w:val="000000"/>
            <w:sz w:val="24"/>
          </w:rPr>
          <w:delText>12=667</w:delText>
        </w:r>
        <w:r w:rsidDel="00193B42">
          <w:rPr>
            <w:rFonts w:ascii="Times New Roman" w:eastAsia="方正仿宋_GBK" w:hAnsi="Times New Roman" w:cs="方正仿宋_GBK" w:hint="eastAsia"/>
            <w:bCs/>
            <w:color w:val="000000"/>
            <w:sz w:val="24"/>
          </w:rPr>
          <w:delText>至</w:delText>
        </w:r>
        <w:r w:rsidDel="00193B42">
          <w:rPr>
            <w:rFonts w:ascii="Times New Roman" w:eastAsia="方正仿宋_GBK" w:hAnsi="Times New Roman" w:cs="方正仿宋_GBK" w:hint="eastAsia"/>
            <w:bCs/>
            <w:color w:val="000000"/>
            <w:sz w:val="24"/>
          </w:rPr>
          <w:delText>833</w:delText>
        </w:r>
        <w:r w:rsidDel="00193B42">
          <w:rPr>
            <w:rFonts w:ascii="Times New Roman" w:eastAsia="方正仿宋_GBK" w:hAnsi="Times New Roman" w:cs="方正仿宋_GBK" w:hint="eastAsia"/>
            <w:bCs/>
            <w:color w:val="000000"/>
            <w:sz w:val="24"/>
          </w:rPr>
          <w:delText>例阳性病例所在的总样本量。考虑到</w:delText>
        </w:r>
        <w:r w:rsidDel="00193B42">
          <w:rPr>
            <w:rFonts w:ascii="Times New Roman" w:eastAsia="方正仿宋_GBK" w:hAnsi="Times New Roman" w:cs="方正仿宋_GBK" w:hint="eastAsia"/>
            <w:bCs/>
            <w:color w:val="000000"/>
            <w:sz w:val="24"/>
          </w:rPr>
          <w:delText>10</w:delText>
        </w:r>
        <w:r w:rsidDel="00193B42">
          <w:rPr>
            <w:rFonts w:ascii="Times New Roman" w:eastAsia="方正仿宋_GBK" w:hAnsi="Times New Roman" w:cs="方正仿宋_GBK" w:hint="eastAsia"/>
            <w:bCs/>
            <w:color w:val="000000"/>
            <w:sz w:val="24"/>
          </w:rPr>
          <w:delText>%</w:delText>
        </w:r>
        <w:r w:rsidDel="00193B42">
          <w:rPr>
            <w:rFonts w:ascii="Times New Roman" w:eastAsia="方正仿宋_GBK" w:hAnsi="Times New Roman" w:cs="方正仿宋_GBK" w:hint="eastAsia"/>
            <w:bCs/>
            <w:color w:val="000000"/>
            <w:sz w:val="24"/>
          </w:rPr>
          <w:delText>-15%</w:delText>
        </w:r>
        <w:r w:rsidDel="00193B42">
          <w:rPr>
            <w:rFonts w:ascii="Times New Roman" w:eastAsia="方正仿宋_GBK" w:hAnsi="Times New Roman" w:cs="方正仿宋_GBK" w:hint="eastAsia"/>
            <w:bCs/>
            <w:color w:val="000000"/>
            <w:sz w:val="24"/>
          </w:rPr>
          <w:delText>的失访率或数据不完整率，计划纳入研究对象约</w:delText>
        </w:r>
        <w:r w:rsidDel="00193B42">
          <w:rPr>
            <w:rFonts w:ascii="Times New Roman" w:eastAsia="方正仿宋_GBK" w:hAnsi="Times New Roman" w:cs="方正仿宋_GBK" w:hint="eastAsia"/>
            <w:bCs/>
            <w:color w:val="000000"/>
            <w:sz w:val="24"/>
          </w:rPr>
          <w:delText>767-958</w:delText>
        </w:r>
        <w:r w:rsidDel="00193B42">
          <w:rPr>
            <w:rFonts w:ascii="Times New Roman" w:eastAsia="方正仿宋_GBK" w:hAnsi="Times New Roman" w:cs="方正仿宋_GBK" w:hint="eastAsia"/>
            <w:bCs/>
            <w:color w:val="000000"/>
            <w:sz w:val="24"/>
          </w:rPr>
          <w:delText>例。具体样本量将在预实验后根据实际发生率和初步筛选的变量数进行调整。</w:delText>
        </w:r>
      </w:del>
    </w:p>
    <w:p w:rsidR="0067585B" w:rsidDel="00193B42" w:rsidRDefault="001234A7" w:rsidP="00193B42">
      <w:pPr>
        <w:pStyle w:val="BodyText"/>
        <w:spacing w:line="288" w:lineRule="auto"/>
        <w:rPr>
          <w:del w:id="1547" w:author="Microsoft Office User" w:date="2025-06-20T14:55:00Z"/>
          <w:rFonts w:ascii="Times New Roman" w:eastAsia="方正仿宋_GBK" w:hAnsi="Times New Roman" w:cs="方正仿宋_GBK"/>
          <w:bCs/>
          <w:color w:val="000000"/>
          <w:sz w:val="24"/>
        </w:rPr>
        <w:pPrChange w:id="1548" w:author="Microsoft Office User" w:date="2025-06-20T14:55:00Z">
          <w:pPr>
            <w:pStyle w:val="BodyText"/>
            <w:ind w:firstLineChars="200" w:firstLine="480"/>
          </w:pPr>
        </w:pPrChange>
      </w:pPr>
      <w:del w:id="1549" w:author="Microsoft Office User" w:date="2025-06-20T14:55:00Z">
        <w:r w:rsidDel="00193B42">
          <w:rPr>
            <w:rFonts w:ascii="Times New Roman" w:eastAsia="方正仿宋_GBK" w:hAnsi="Times New Roman" w:cs="方正仿宋_GBK" w:hint="eastAsia"/>
            <w:b/>
            <w:color w:val="000000"/>
            <w:sz w:val="24"/>
          </w:rPr>
          <w:delText>（</w:delText>
        </w:r>
        <w:r w:rsidDel="00193B42">
          <w:rPr>
            <w:rFonts w:ascii="Times New Roman" w:eastAsia="方正仿宋_GBK" w:hAnsi="Times New Roman" w:cs="方正仿宋_GBK" w:hint="eastAsia"/>
            <w:b/>
            <w:color w:val="000000"/>
            <w:sz w:val="24"/>
          </w:rPr>
          <w:delText>3</w:delText>
        </w:r>
        <w:r w:rsidDel="00193B42">
          <w:rPr>
            <w:rFonts w:ascii="Times New Roman" w:eastAsia="方正仿宋_GBK" w:hAnsi="Times New Roman" w:cs="方正仿宋_GBK" w:hint="eastAsia"/>
            <w:b/>
            <w:color w:val="000000"/>
            <w:sz w:val="24"/>
          </w:rPr>
          <w:delText>）</w:delText>
        </w:r>
        <w:r w:rsidDel="00193B42">
          <w:rPr>
            <w:rFonts w:ascii="Times New Roman" w:eastAsia="方正仿宋_GBK" w:hAnsi="Times New Roman" w:cs="方正仿宋_GBK" w:hint="eastAsia"/>
            <w:b/>
            <w:color w:val="000000"/>
            <w:sz w:val="24"/>
          </w:rPr>
          <w:delText>伦理审查：</w:delText>
        </w:r>
        <w:r w:rsidDel="00193B42">
          <w:rPr>
            <w:rFonts w:ascii="Times New Roman" w:eastAsia="方正仿宋_GBK" w:hAnsi="Times New Roman" w:cs="方正仿宋_GBK" w:hint="eastAsia"/>
            <w:bCs/>
            <w:color w:val="000000"/>
            <w:sz w:val="24"/>
          </w:rPr>
          <w:delText>本研究方案将提交医院伦理委员会审查批准后实施。在数据采集过程中，将严格保护患者隐私，所有数据匿名化处理。</w:delText>
        </w:r>
      </w:del>
    </w:p>
    <w:p w:rsidR="0067585B" w:rsidDel="00193B42" w:rsidRDefault="001234A7" w:rsidP="00193B42">
      <w:pPr>
        <w:pStyle w:val="BodyText"/>
        <w:spacing w:line="288" w:lineRule="auto"/>
        <w:rPr>
          <w:del w:id="1550" w:author="Microsoft Office User" w:date="2025-06-20T14:55:00Z"/>
          <w:rFonts w:ascii="Times New Roman" w:eastAsia="方正仿宋_GBK" w:hAnsi="Times New Roman" w:cs="方正仿宋_GBK"/>
          <w:b/>
          <w:color w:val="000000"/>
          <w:sz w:val="24"/>
        </w:rPr>
        <w:pPrChange w:id="1551" w:author="Microsoft Office User" w:date="2025-06-20T14:55:00Z">
          <w:pPr>
            <w:pStyle w:val="BodyText"/>
            <w:ind w:firstLineChars="200" w:firstLine="480"/>
          </w:pPr>
        </w:pPrChange>
      </w:pPr>
      <w:del w:id="1552" w:author="Microsoft Office User" w:date="2025-06-20T14:55:00Z">
        <w:r w:rsidDel="00193B42">
          <w:rPr>
            <w:rFonts w:ascii="Times New Roman" w:eastAsia="方正仿宋_GBK" w:hAnsi="Times New Roman" w:cs="方正仿宋_GBK" w:hint="eastAsia"/>
            <w:b/>
            <w:color w:val="000000"/>
            <w:sz w:val="24"/>
          </w:rPr>
          <w:delText>2</w:delText>
        </w:r>
        <w:r w:rsidDel="00193B42">
          <w:rPr>
            <w:rFonts w:ascii="Times New Roman" w:eastAsia="方正仿宋_GBK" w:hAnsi="Times New Roman" w:cs="方正仿宋_GBK" w:hint="eastAsia"/>
            <w:b/>
            <w:color w:val="000000"/>
            <w:sz w:val="24"/>
          </w:rPr>
          <w:delText xml:space="preserve">.1.3 </w:delText>
        </w:r>
        <w:r w:rsidDel="00193B42">
          <w:rPr>
            <w:rFonts w:ascii="Times New Roman" w:eastAsia="方正仿宋_GBK" w:hAnsi="Times New Roman" w:cs="方正仿宋_GBK" w:hint="eastAsia"/>
            <w:b/>
            <w:color w:val="000000"/>
            <w:sz w:val="24"/>
          </w:rPr>
          <w:delText>数据采集：</w:delText>
        </w:r>
      </w:del>
    </w:p>
    <w:p w:rsidR="0067585B" w:rsidDel="00193B42" w:rsidRDefault="001234A7" w:rsidP="00193B42">
      <w:pPr>
        <w:pStyle w:val="BodyText"/>
        <w:spacing w:line="288" w:lineRule="auto"/>
        <w:rPr>
          <w:del w:id="1553" w:author="Microsoft Office User" w:date="2025-06-20T14:55:00Z"/>
          <w:rFonts w:ascii="Times New Roman" w:eastAsia="方正仿宋_GBK" w:hAnsi="Times New Roman" w:cs="方正仿宋_GBK"/>
          <w:b/>
          <w:color w:val="000000"/>
          <w:sz w:val="24"/>
        </w:rPr>
        <w:pPrChange w:id="1554" w:author="Microsoft Office User" w:date="2025-06-20T14:55:00Z">
          <w:pPr>
            <w:pStyle w:val="BodyText"/>
            <w:ind w:firstLineChars="200" w:firstLine="480"/>
          </w:pPr>
        </w:pPrChange>
      </w:pPr>
      <w:del w:id="1555" w:author="Microsoft Office User" w:date="2025-06-20T14:55:00Z">
        <w:r w:rsidDel="00193B42">
          <w:rPr>
            <w:rFonts w:ascii="Times New Roman" w:eastAsia="方正仿宋_GBK" w:hAnsi="Times New Roman" w:cs="方正仿宋_GBK" w:hint="eastAsia"/>
            <w:b/>
            <w:color w:val="000000"/>
            <w:sz w:val="24"/>
          </w:rPr>
          <w:delText>（</w:delText>
        </w:r>
        <w:r w:rsidDel="00193B42">
          <w:rPr>
            <w:rFonts w:ascii="Times New Roman" w:eastAsia="方正仿宋_GBK" w:hAnsi="Times New Roman" w:cs="方正仿宋_GBK" w:hint="eastAsia"/>
            <w:b/>
            <w:color w:val="000000"/>
            <w:sz w:val="24"/>
          </w:rPr>
          <w:delText>1</w:delText>
        </w:r>
        <w:r w:rsidDel="00193B42">
          <w:rPr>
            <w:rFonts w:ascii="Times New Roman" w:eastAsia="方正仿宋_GBK" w:hAnsi="Times New Roman" w:cs="方正仿宋_GBK" w:hint="eastAsia"/>
            <w:b/>
            <w:color w:val="000000"/>
            <w:sz w:val="24"/>
          </w:rPr>
          <w:delText>）</w:delText>
        </w:r>
        <w:r w:rsidDel="00193B42">
          <w:rPr>
            <w:rFonts w:ascii="Times New Roman" w:eastAsia="方正仿宋_GBK" w:hAnsi="Times New Roman" w:cs="方正仿宋_GBK" w:hint="eastAsia"/>
            <w:b/>
            <w:color w:val="000000"/>
            <w:sz w:val="24"/>
          </w:rPr>
          <w:delText>Braden</w:delText>
        </w:r>
        <w:r w:rsidDel="00193B42">
          <w:rPr>
            <w:rFonts w:ascii="Times New Roman" w:eastAsia="方正仿宋_GBK" w:hAnsi="Times New Roman" w:cs="方正仿宋_GBK" w:hint="eastAsia"/>
            <w:b/>
            <w:color w:val="000000"/>
            <w:sz w:val="24"/>
          </w:rPr>
          <w:delText>评分及临床一般资料：</w:delText>
        </w:r>
      </w:del>
    </w:p>
    <w:p w:rsidR="0067585B" w:rsidDel="00193B42" w:rsidRDefault="001234A7" w:rsidP="00193B42">
      <w:pPr>
        <w:pStyle w:val="BodyText"/>
        <w:spacing w:line="288" w:lineRule="auto"/>
        <w:rPr>
          <w:del w:id="1556" w:author="Microsoft Office User" w:date="2025-06-20T14:55:00Z"/>
          <w:rFonts w:ascii="Times New Roman" w:eastAsia="方正仿宋_GBK" w:hAnsi="Times New Roman" w:cs="方正仿宋_GBK"/>
          <w:bCs/>
          <w:color w:val="000000"/>
          <w:sz w:val="24"/>
        </w:rPr>
        <w:pPrChange w:id="1557" w:author="Microsoft Office User" w:date="2025-06-20T14:55:00Z">
          <w:pPr>
            <w:pStyle w:val="BodyText"/>
            <w:ind w:firstLineChars="200" w:firstLine="480"/>
          </w:pPr>
        </w:pPrChange>
      </w:pPr>
      <w:del w:id="1558" w:author="Microsoft Office User" w:date="2025-06-20T14:55:00Z">
        <w:r w:rsidDel="00193B42">
          <w:rPr>
            <w:rFonts w:ascii="Times New Roman" w:eastAsia="方正仿宋_GBK" w:hAnsi="Times New Roman" w:cs="方正仿宋_GBK" w:hint="eastAsia"/>
            <w:bCs/>
            <w:color w:val="000000"/>
            <w:sz w:val="24"/>
          </w:rPr>
          <w:delText>于患者入</w:delText>
        </w:r>
        <w:r w:rsidDel="00193B42">
          <w:rPr>
            <w:rFonts w:ascii="Times New Roman" w:eastAsia="方正仿宋_GBK" w:hAnsi="Times New Roman" w:cs="方正仿宋_GBK" w:hint="eastAsia"/>
            <w:bCs/>
            <w:color w:val="000000"/>
            <w:sz w:val="24"/>
          </w:rPr>
          <w:delText>ICU</w:delText>
        </w:r>
        <w:r w:rsidDel="00193B42">
          <w:rPr>
            <w:rFonts w:ascii="Times New Roman" w:eastAsia="方正仿宋_GBK" w:hAnsi="Times New Roman" w:cs="方正仿宋_GBK" w:hint="eastAsia"/>
            <w:bCs/>
            <w:color w:val="000000"/>
            <w:sz w:val="24"/>
          </w:rPr>
          <w:delText>后</w:delText>
        </w:r>
        <w:r w:rsidDel="00193B42">
          <w:rPr>
            <w:rFonts w:ascii="Times New Roman" w:eastAsia="方正仿宋_GBK" w:hAnsi="Times New Roman" w:cs="方正仿宋_GBK" w:hint="eastAsia"/>
            <w:bCs/>
            <w:color w:val="000000"/>
            <w:sz w:val="24"/>
          </w:rPr>
          <w:delText>24</w:delText>
        </w:r>
        <w:r w:rsidDel="00193B42">
          <w:rPr>
            <w:rFonts w:ascii="Times New Roman" w:eastAsia="方正仿宋_GBK" w:hAnsi="Times New Roman" w:cs="方正仿宋_GBK" w:hint="eastAsia"/>
            <w:bCs/>
            <w:color w:val="000000"/>
            <w:sz w:val="24"/>
          </w:rPr>
          <w:delText>小时内，由经过统一培训的责任护士采集以下数据：</w:delText>
        </w:r>
      </w:del>
    </w:p>
    <w:p w:rsidR="0067585B" w:rsidDel="00193B42" w:rsidRDefault="001234A7" w:rsidP="00193B42">
      <w:pPr>
        <w:pStyle w:val="BodyText"/>
        <w:spacing w:line="288" w:lineRule="auto"/>
        <w:rPr>
          <w:del w:id="1559" w:author="Microsoft Office User" w:date="2025-06-20T14:55:00Z"/>
          <w:rFonts w:ascii="Times New Roman" w:eastAsia="方正仿宋_GBK" w:hAnsi="Times New Roman" w:cs="方正仿宋_GBK"/>
          <w:bCs/>
          <w:color w:val="000000"/>
          <w:sz w:val="24"/>
        </w:rPr>
        <w:pPrChange w:id="1560" w:author="Microsoft Office User" w:date="2025-06-20T14:55:00Z">
          <w:pPr>
            <w:pStyle w:val="BodyText"/>
            <w:ind w:firstLineChars="200" w:firstLine="480"/>
          </w:pPr>
        </w:pPrChange>
      </w:pPr>
      <w:del w:id="1561" w:author="Microsoft Office User" w:date="2025-06-20T14:55:00Z">
        <w:r w:rsidDel="00193B42">
          <w:rPr>
            <w:rFonts w:ascii="Times New Roman" w:eastAsia="方正仿宋_GBK" w:hAnsi="Times New Roman" w:cs="方正仿宋_GBK" w:hint="eastAsia"/>
            <w:bCs/>
            <w:color w:val="000000"/>
            <w:sz w:val="24"/>
          </w:rPr>
          <w:delText>基本信息：年龄、性别、身高、体重、</w:delText>
        </w:r>
        <w:r w:rsidDel="00193B42">
          <w:rPr>
            <w:rFonts w:ascii="Times New Roman" w:eastAsia="方正仿宋_GBK" w:hAnsi="Times New Roman" w:cs="方正仿宋_GBK" w:hint="eastAsia"/>
            <w:bCs/>
            <w:color w:val="000000"/>
            <w:sz w:val="24"/>
          </w:rPr>
          <w:delText>BMI</w:delText>
        </w:r>
        <w:r w:rsidDel="00193B42">
          <w:rPr>
            <w:rFonts w:ascii="Times New Roman" w:eastAsia="方正仿宋_GBK" w:hAnsi="Times New Roman" w:cs="方正仿宋_GBK" w:hint="eastAsia"/>
            <w:bCs/>
            <w:color w:val="000000"/>
            <w:sz w:val="24"/>
          </w:rPr>
          <w:delText>。</w:delText>
        </w:r>
      </w:del>
    </w:p>
    <w:p w:rsidR="0067585B" w:rsidDel="00193B42" w:rsidRDefault="001234A7" w:rsidP="00193B42">
      <w:pPr>
        <w:pStyle w:val="BodyText"/>
        <w:spacing w:line="288" w:lineRule="auto"/>
        <w:rPr>
          <w:del w:id="1562" w:author="Microsoft Office User" w:date="2025-06-20T14:55:00Z"/>
          <w:rFonts w:ascii="Times New Roman" w:eastAsia="方正仿宋_GBK" w:hAnsi="Times New Roman" w:cs="方正仿宋_GBK"/>
          <w:bCs/>
          <w:color w:val="000000"/>
          <w:sz w:val="24"/>
        </w:rPr>
        <w:pPrChange w:id="1563" w:author="Microsoft Office User" w:date="2025-06-20T14:55:00Z">
          <w:pPr>
            <w:pStyle w:val="BodyText"/>
            <w:ind w:firstLineChars="200" w:firstLine="480"/>
          </w:pPr>
        </w:pPrChange>
      </w:pPr>
      <w:del w:id="1564" w:author="Microsoft Office User" w:date="2025-06-20T14:55:00Z">
        <w:r w:rsidDel="00193B42">
          <w:rPr>
            <w:rFonts w:ascii="Times New Roman" w:eastAsia="方正仿宋_GBK" w:hAnsi="Times New Roman" w:cs="方正仿宋_GBK" w:hint="eastAsia"/>
            <w:bCs/>
            <w:color w:val="000000"/>
            <w:sz w:val="24"/>
          </w:rPr>
          <w:delText>入院诊断与病情严重程度：主要诊断、</w:delText>
        </w:r>
        <w:r w:rsidDel="00193B42">
          <w:rPr>
            <w:rFonts w:ascii="Times New Roman" w:eastAsia="方正仿宋_GBK" w:hAnsi="Times New Roman" w:cs="方正仿宋_GBK" w:hint="eastAsia"/>
            <w:bCs/>
            <w:color w:val="000000"/>
            <w:sz w:val="24"/>
          </w:rPr>
          <w:delText>APACHEII</w:delText>
        </w:r>
        <w:r w:rsidDel="00193B42">
          <w:rPr>
            <w:rFonts w:ascii="Times New Roman" w:eastAsia="方正仿宋_GBK" w:hAnsi="Times New Roman" w:cs="方正仿宋_GBK" w:hint="eastAsia"/>
            <w:bCs/>
            <w:color w:val="000000"/>
            <w:sz w:val="24"/>
          </w:rPr>
          <w:delText>评分。</w:delText>
        </w:r>
      </w:del>
    </w:p>
    <w:p w:rsidR="0067585B" w:rsidDel="00193B42" w:rsidRDefault="001234A7" w:rsidP="00193B42">
      <w:pPr>
        <w:pStyle w:val="BodyText"/>
        <w:spacing w:line="288" w:lineRule="auto"/>
        <w:rPr>
          <w:del w:id="1565" w:author="Microsoft Office User" w:date="2025-06-20T14:55:00Z"/>
          <w:rFonts w:ascii="Times New Roman" w:eastAsia="方正仿宋_GBK" w:hAnsi="Times New Roman" w:cs="方正仿宋_GBK"/>
          <w:bCs/>
          <w:color w:val="000000"/>
          <w:sz w:val="24"/>
        </w:rPr>
        <w:pPrChange w:id="1566" w:author="Microsoft Office User" w:date="2025-06-20T14:55:00Z">
          <w:pPr>
            <w:pStyle w:val="BodyText"/>
            <w:ind w:firstLineChars="200" w:firstLine="480"/>
          </w:pPr>
        </w:pPrChange>
      </w:pPr>
      <w:del w:id="1567" w:author="Microsoft Office User" w:date="2025-06-20T14:55:00Z">
        <w:r w:rsidDel="00193B42">
          <w:rPr>
            <w:rFonts w:ascii="Times New Roman" w:eastAsia="方正仿宋_GBK" w:hAnsi="Times New Roman" w:cs="方正仿宋_GBK" w:hint="eastAsia"/>
            <w:bCs/>
            <w:color w:val="000000"/>
            <w:sz w:val="24"/>
          </w:rPr>
          <w:delText>合并疾病：糖尿病、高血压、心血管疾病、慢性肾病、外周血管疾病等。</w:delText>
        </w:r>
      </w:del>
    </w:p>
    <w:p w:rsidR="0067585B" w:rsidDel="00193B42" w:rsidRDefault="001234A7" w:rsidP="00193B42">
      <w:pPr>
        <w:pStyle w:val="BodyText"/>
        <w:spacing w:line="288" w:lineRule="auto"/>
        <w:rPr>
          <w:del w:id="1568" w:author="Microsoft Office User" w:date="2025-06-20T14:55:00Z"/>
          <w:rFonts w:ascii="Times New Roman" w:eastAsia="方正仿宋_GBK" w:hAnsi="Times New Roman" w:cs="方正仿宋_GBK"/>
          <w:bCs/>
          <w:color w:val="000000"/>
          <w:sz w:val="24"/>
        </w:rPr>
        <w:pPrChange w:id="1569" w:author="Microsoft Office User" w:date="2025-06-20T14:55:00Z">
          <w:pPr>
            <w:pStyle w:val="BodyText"/>
            <w:ind w:firstLineChars="200" w:firstLine="480"/>
          </w:pPr>
        </w:pPrChange>
      </w:pPr>
      <w:del w:id="1570" w:author="Microsoft Office User" w:date="2025-06-20T14:55:00Z">
        <w:r w:rsidDel="00193B42">
          <w:rPr>
            <w:rFonts w:ascii="Times New Roman" w:eastAsia="方正仿宋_GBK" w:hAnsi="Times New Roman" w:cs="方正仿宋_GBK" w:hint="eastAsia"/>
            <w:bCs/>
            <w:color w:val="000000"/>
            <w:sz w:val="24"/>
          </w:rPr>
          <w:delText>治疗相关因素：机械通</w:delText>
        </w:r>
        <w:r w:rsidDel="00193B42">
          <w:rPr>
            <w:rFonts w:ascii="Times New Roman" w:eastAsia="方正仿宋_GBK" w:hAnsi="Times New Roman" w:cs="方正仿宋_GBK" w:hint="eastAsia"/>
            <w:bCs/>
            <w:color w:val="000000"/>
            <w:sz w:val="24"/>
          </w:rPr>
          <w:delText>气（类型、时间）、血管活性药物使用（种类、剂量、持续时间）、镇静镇痛药物使用、体外膜肺氧合（</w:delText>
        </w:r>
        <w:r w:rsidDel="00193B42">
          <w:rPr>
            <w:rFonts w:ascii="Times New Roman" w:eastAsia="方正仿宋_GBK" w:hAnsi="Times New Roman" w:cs="方正仿宋_GBK" w:hint="eastAsia"/>
            <w:bCs/>
            <w:color w:val="000000"/>
            <w:sz w:val="24"/>
          </w:rPr>
          <w:delText>ECMO</w:delText>
        </w:r>
        <w:r w:rsidDel="00193B42">
          <w:rPr>
            <w:rFonts w:ascii="Times New Roman" w:eastAsia="方正仿宋_GBK" w:hAnsi="Times New Roman" w:cs="方正仿宋_GBK" w:hint="eastAsia"/>
            <w:bCs/>
            <w:color w:val="000000"/>
            <w:sz w:val="24"/>
          </w:rPr>
          <w:delText>）等。</w:delText>
        </w:r>
      </w:del>
    </w:p>
    <w:p w:rsidR="0067585B" w:rsidDel="00193B42" w:rsidRDefault="001234A7" w:rsidP="00193B42">
      <w:pPr>
        <w:pStyle w:val="BodyText"/>
        <w:spacing w:line="288" w:lineRule="auto"/>
        <w:rPr>
          <w:del w:id="1571" w:author="Microsoft Office User" w:date="2025-06-20T14:55:00Z"/>
          <w:rFonts w:ascii="Times New Roman" w:eastAsia="方正仿宋_GBK" w:hAnsi="Times New Roman" w:cs="方正仿宋_GBK"/>
          <w:bCs/>
          <w:color w:val="000000"/>
          <w:sz w:val="24"/>
        </w:rPr>
        <w:pPrChange w:id="1572" w:author="Microsoft Office User" w:date="2025-06-20T14:55:00Z">
          <w:pPr>
            <w:pStyle w:val="BodyText"/>
            <w:ind w:firstLineChars="200" w:firstLine="480"/>
          </w:pPr>
        </w:pPrChange>
      </w:pPr>
      <w:del w:id="1573" w:author="Microsoft Office User" w:date="2025-06-20T14:55:00Z">
        <w:r w:rsidDel="00193B42">
          <w:rPr>
            <w:rFonts w:ascii="Times New Roman" w:eastAsia="方正仿宋_GBK" w:hAnsi="Times New Roman" w:cs="方正仿宋_GBK" w:hint="eastAsia"/>
            <w:bCs/>
            <w:color w:val="000000"/>
            <w:sz w:val="24"/>
          </w:rPr>
          <w:delText>营养状况：血清白蛋白、前白蛋白水平、营养支持方式（肠内</w:delText>
        </w:r>
        <w:r w:rsidDel="00193B42">
          <w:rPr>
            <w:rFonts w:ascii="Times New Roman" w:eastAsia="方正仿宋_GBK" w:hAnsi="Times New Roman" w:cs="方正仿宋_GBK" w:hint="eastAsia"/>
            <w:bCs/>
            <w:color w:val="000000"/>
            <w:sz w:val="24"/>
          </w:rPr>
          <w:delText>/</w:delText>
        </w:r>
        <w:r w:rsidDel="00193B42">
          <w:rPr>
            <w:rFonts w:ascii="Times New Roman" w:eastAsia="方正仿宋_GBK" w:hAnsi="Times New Roman" w:cs="方正仿宋_GBK" w:hint="eastAsia"/>
            <w:bCs/>
            <w:color w:val="000000"/>
            <w:sz w:val="24"/>
          </w:rPr>
          <w:delText>肠外营养）。</w:delText>
        </w:r>
      </w:del>
    </w:p>
    <w:p w:rsidR="0067585B" w:rsidDel="00193B42" w:rsidRDefault="001234A7" w:rsidP="00193B42">
      <w:pPr>
        <w:pStyle w:val="BodyText"/>
        <w:spacing w:line="288" w:lineRule="auto"/>
        <w:rPr>
          <w:del w:id="1574" w:author="Microsoft Office User" w:date="2025-06-20T14:55:00Z"/>
          <w:rFonts w:ascii="Times New Roman" w:eastAsia="方正仿宋_GBK" w:hAnsi="Times New Roman" w:cs="方正仿宋_GBK"/>
          <w:bCs/>
          <w:color w:val="000000"/>
          <w:sz w:val="24"/>
        </w:rPr>
        <w:pPrChange w:id="1575" w:author="Microsoft Office User" w:date="2025-06-20T14:55:00Z">
          <w:pPr>
            <w:pStyle w:val="BodyText"/>
            <w:ind w:firstLineChars="200" w:firstLine="480"/>
          </w:pPr>
        </w:pPrChange>
      </w:pPr>
      <w:del w:id="1576" w:author="Microsoft Office User" w:date="2025-06-20T14:55:00Z">
        <w:r w:rsidDel="00193B42">
          <w:rPr>
            <w:rFonts w:ascii="Times New Roman" w:eastAsia="方正仿宋_GBK" w:hAnsi="Times New Roman" w:cs="方正仿宋_GBK" w:hint="eastAsia"/>
            <w:bCs/>
            <w:color w:val="000000"/>
            <w:sz w:val="24"/>
          </w:rPr>
          <w:delText>活动与移动能力：参照</w:delText>
        </w:r>
        <w:r w:rsidDel="00193B42">
          <w:rPr>
            <w:rFonts w:ascii="Times New Roman" w:eastAsia="方正仿宋_GBK" w:hAnsi="Times New Roman" w:cs="方正仿宋_GBK" w:hint="eastAsia"/>
            <w:bCs/>
            <w:color w:val="000000"/>
            <w:sz w:val="24"/>
          </w:rPr>
          <w:delText>Braden</w:delText>
        </w:r>
        <w:r w:rsidDel="00193B42">
          <w:rPr>
            <w:rFonts w:ascii="Times New Roman" w:eastAsia="方正仿宋_GBK" w:hAnsi="Times New Roman" w:cs="方正仿宋_GBK" w:hint="eastAsia"/>
            <w:bCs/>
            <w:color w:val="000000"/>
            <w:sz w:val="24"/>
          </w:rPr>
          <w:delText>量表评估，并记录实际活动情况。</w:delText>
        </w:r>
      </w:del>
    </w:p>
    <w:p w:rsidR="0067585B" w:rsidDel="00193B42" w:rsidRDefault="001234A7" w:rsidP="00193B42">
      <w:pPr>
        <w:pStyle w:val="BodyText"/>
        <w:spacing w:line="288" w:lineRule="auto"/>
        <w:rPr>
          <w:del w:id="1577" w:author="Microsoft Office User" w:date="2025-06-20T14:55:00Z"/>
          <w:rFonts w:ascii="Times New Roman" w:eastAsia="方正仿宋_GBK" w:hAnsi="Times New Roman" w:cs="方正仿宋_GBK"/>
          <w:bCs/>
          <w:color w:val="000000"/>
          <w:sz w:val="24"/>
        </w:rPr>
        <w:pPrChange w:id="1578" w:author="Microsoft Office User" w:date="2025-06-20T14:55:00Z">
          <w:pPr>
            <w:pStyle w:val="BodyText"/>
            <w:ind w:firstLineChars="200" w:firstLine="480"/>
          </w:pPr>
        </w:pPrChange>
      </w:pPr>
      <w:del w:id="1579" w:author="Microsoft Office User" w:date="2025-06-20T14:55:00Z">
        <w:r w:rsidDel="00193B42">
          <w:rPr>
            <w:rFonts w:ascii="Times New Roman" w:eastAsia="方正仿宋_GBK" w:hAnsi="Times New Roman" w:cs="方正仿宋_GBK" w:hint="eastAsia"/>
            <w:bCs/>
            <w:color w:val="000000"/>
            <w:sz w:val="24"/>
          </w:rPr>
          <w:delText>皮肤状况：皮肤湿度、体温、水肿情况（非超声评估的临床观察）。</w:delText>
        </w:r>
      </w:del>
    </w:p>
    <w:p w:rsidR="0067585B" w:rsidDel="00193B42" w:rsidRDefault="001234A7" w:rsidP="00193B42">
      <w:pPr>
        <w:pStyle w:val="BodyText"/>
        <w:spacing w:line="288" w:lineRule="auto"/>
        <w:rPr>
          <w:del w:id="1580" w:author="Microsoft Office User" w:date="2025-06-20T14:55:00Z"/>
          <w:rFonts w:ascii="Times New Roman" w:eastAsia="方正仿宋_GBK" w:hAnsi="Times New Roman" w:cs="方正仿宋_GBK"/>
          <w:bCs/>
          <w:color w:val="000000"/>
          <w:sz w:val="24"/>
        </w:rPr>
        <w:pPrChange w:id="1581" w:author="Microsoft Office User" w:date="2025-06-20T14:55:00Z">
          <w:pPr>
            <w:pStyle w:val="BodyText"/>
            <w:ind w:firstLineChars="200" w:firstLine="480"/>
          </w:pPr>
        </w:pPrChange>
      </w:pPr>
      <w:del w:id="1582" w:author="Microsoft Office User" w:date="2025-06-20T14:55:00Z">
        <w:r w:rsidDel="00193B42">
          <w:rPr>
            <w:rFonts w:ascii="Times New Roman" w:eastAsia="方正仿宋_GBK" w:hAnsi="Times New Roman" w:cs="方正仿宋_GBK" w:hint="eastAsia"/>
            <w:bCs/>
            <w:color w:val="000000"/>
            <w:sz w:val="24"/>
          </w:rPr>
          <w:delText>Braden</w:delText>
        </w:r>
        <w:r w:rsidDel="00193B42">
          <w:rPr>
            <w:rFonts w:ascii="Times New Roman" w:eastAsia="方正仿宋_GBK" w:hAnsi="Times New Roman" w:cs="方正仿宋_GBK" w:hint="eastAsia"/>
            <w:bCs/>
            <w:color w:val="000000"/>
            <w:sz w:val="24"/>
          </w:rPr>
          <w:delText>评分：由两名经过培训的护士独立评分，若评分不一致则通过讨论达成一致或由更高年资护士裁定。首次评分为入</w:delText>
        </w:r>
        <w:r w:rsidDel="00193B42">
          <w:rPr>
            <w:rFonts w:ascii="Times New Roman" w:eastAsia="方正仿宋_GBK" w:hAnsi="Times New Roman" w:cs="方正仿宋_GBK" w:hint="eastAsia"/>
            <w:bCs/>
            <w:color w:val="000000"/>
            <w:sz w:val="24"/>
          </w:rPr>
          <w:delText>ICU</w:delText>
        </w:r>
        <w:r w:rsidDel="00193B42">
          <w:rPr>
            <w:rFonts w:ascii="Times New Roman" w:eastAsia="方正仿宋_GBK" w:hAnsi="Times New Roman" w:cs="方正仿宋_GBK" w:hint="eastAsia"/>
            <w:bCs/>
            <w:color w:val="000000"/>
            <w:sz w:val="24"/>
          </w:rPr>
          <w:delText>后</w:delText>
        </w:r>
        <w:r w:rsidDel="00193B42">
          <w:rPr>
            <w:rFonts w:ascii="Times New Roman" w:eastAsia="方正仿宋_GBK" w:hAnsi="Times New Roman" w:cs="方正仿宋_GBK" w:hint="eastAsia"/>
            <w:bCs/>
            <w:color w:val="000000"/>
            <w:sz w:val="24"/>
          </w:rPr>
          <w:delText>24</w:delText>
        </w:r>
        <w:r w:rsidDel="00193B42">
          <w:rPr>
            <w:rFonts w:ascii="Times New Roman" w:eastAsia="方正仿宋_GBK" w:hAnsi="Times New Roman" w:cs="方正仿宋_GBK" w:hint="eastAsia"/>
            <w:bCs/>
            <w:color w:val="000000"/>
            <w:sz w:val="24"/>
          </w:rPr>
          <w:delText>小时内，之后根据病情变化或至少每</w:delText>
        </w:r>
        <w:r w:rsidDel="00193B42">
          <w:rPr>
            <w:rFonts w:ascii="Times New Roman" w:eastAsia="方正仿宋_GBK" w:hAnsi="Times New Roman" w:cs="方正仿宋_GBK" w:hint="eastAsia"/>
            <w:bCs/>
            <w:color w:val="000000"/>
            <w:sz w:val="24"/>
          </w:rPr>
          <w:delText>3</w:delText>
        </w:r>
        <w:r w:rsidDel="00193B42">
          <w:rPr>
            <w:rFonts w:ascii="Times New Roman" w:eastAsia="方正仿宋_GBK" w:hAnsi="Times New Roman" w:cs="方正仿宋_GBK" w:hint="eastAsia"/>
            <w:bCs/>
            <w:color w:val="000000"/>
            <w:sz w:val="24"/>
          </w:rPr>
          <w:delText>天评估一次，直至患者发生压力性损伤、转出</w:delText>
        </w:r>
        <w:r w:rsidDel="00193B42">
          <w:rPr>
            <w:rFonts w:ascii="Times New Roman" w:eastAsia="方正仿宋_GBK" w:hAnsi="Times New Roman" w:cs="方正仿宋_GBK" w:hint="eastAsia"/>
            <w:bCs/>
            <w:color w:val="000000"/>
            <w:sz w:val="24"/>
          </w:rPr>
          <w:delText>ICU</w:delText>
        </w:r>
        <w:r w:rsidDel="00193B42">
          <w:rPr>
            <w:rFonts w:ascii="Times New Roman" w:eastAsia="方正仿宋_GBK" w:hAnsi="Times New Roman" w:cs="方正仿宋_GBK" w:hint="eastAsia"/>
            <w:bCs/>
            <w:color w:val="000000"/>
            <w:sz w:val="24"/>
          </w:rPr>
          <w:delText>或死亡。记录</w:delText>
        </w:r>
        <w:r w:rsidDel="00193B42">
          <w:rPr>
            <w:rFonts w:ascii="Times New Roman" w:eastAsia="方正仿宋_GBK" w:hAnsi="Times New Roman" w:cs="方正仿宋_GBK" w:hint="eastAsia"/>
            <w:bCs/>
            <w:color w:val="000000"/>
            <w:sz w:val="24"/>
          </w:rPr>
          <w:delText>Braden</w:delText>
        </w:r>
        <w:r w:rsidDel="00193B42">
          <w:rPr>
            <w:rFonts w:ascii="Times New Roman" w:eastAsia="方正仿宋_GBK" w:hAnsi="Times New Roman" w:cs="方正仿宋_GBK" w:hint="eastAsia"/>
            <w:bCs/>
            <w:color w:val="000000"/>
            <w:sz w:val="24"/>
          </w:rPr>
          <w:delText>总分及各亚目（感觉功能、潮湿度、活动能力、移动能力、营养、摩擦力</w:delText>
        </w:r>
        <w:r w:rsidDel="00193B42">
          <w:rPr>
            <w:rFonts w:ascii="Times New Roman" w:eastAsia="方正仿宋_GBK" w:hAnsi="Times New Roman" w:cs="方正仿宋_GBK" w:hint="eastAsia"/>
            <w:bCs/>
            <w:color w:val="000000"/>
            <w:sz w:val="24"/>
          </w:rPr>
          <w:delText>/</w:delText>
        </w:r>
        <w:r w:rsidDel="00193B42">
          <w:rPr>
            <w:rFonts w:ascii="Times New Roman" w:eastAsia="方正仿宋_GBK" w:hAnsi="Times New Roman" w:cs="方正仿宋_GBK" w:hint="eastAsia"/>
            <w:bCs/>
            <w:color w:val="000000"/>
            <w:sz w:val="24"/>
          </w:rPr>
          <w:delText>剪切力）的得分。</w:delText>
        </w:r>
      </w:del>
    </w:p>
    <w:p w:rsidR="0067585B" w:rsidDel="00193B42" w:rsidRDefault="001234A7" w:rsidP="00193B42">
      <w:pPr>
        <w:pStyle w:val="BodyText"/>
        <w:spacing w:line="288" w:lineRule="auto"/>
        <w:rPr>
          <w:del w:id="1583" w:author="Microsoft Office User" w:date="2025-06-20T14:55:00Z"/>
          <w:rFonts w:ascii="Times New Roman" w:eastAsia="方正仿宋_GBK" w:hAnsi="Times New Roman" w:cs="方正仿宋_GBK"/>
          <w:b/>
          <w:color w:val="000000"/>
          <w:sz w:val="24"/>
        </w:rPr>
        <w:pPrChange w:id="1584" w:author="Microsoft Office User" w:date="2025-06-20T14:55:00Z">
          <w:pPr>
            <w:pStyle w:val="BodyText"/>
            <w:ind w:firstLineChars="200" w:firstLine="480"/>
          </w:pPr>
        </w:pPrChange>
      </w:pPr>
      <w:del w:id="1585" w:author="Microsoft Office User" w:date="2025-06-20T14:55:00Z">
        <w:r w:rsidDel="00193B42">
          <w:rPr>
            <w:rFonts w:ascii="Times New Roman" w:eastAsia="方正仿宋_GBK" w:hAnsi="Times New Roman" w:cs="方正仿宋_GBK" w:hint="eastAsia"/>
            <w:b/>
            <w:color w:val="000000"/>
            <w:sz w:val="24"/>
          </w:rPr>
          <w:delText>（</w:delText>
        </w:r>
        <w:r w:rsidDel="00193B42">
          <w:rPr>
            <w:rFonts w:ascii="Times New Roman" w:eastAsia="方正仿宋_GBK" w:hAnsi="Times New Roman" w:cs="方正仿宋_GBK" w:hint="eastAsia"/>
            <w:b/>
            <w:color w:val="000000"/>
            <w:sz w:val="24"/>
          </w:rPr>
          <w:delText>2</w:delText>
        </w:r>
        <w:r w:rsidDel="00193B42">
          <w:rPr>
            <w:rFonts w:ascii="Times New Roman" w:eastAsia="方正仿宋_GBK" w:hAnsi="Times New Roman" w:cs="方正仿宋_GBK" w:hint="eastAsia"/>
            <w:b/>
            <w:color w:val="000000"/>
            <w:sz w:val="24"/>
          </w:rPr>
          <w:delText>）</w:delText>
        </w:r>
        <w:r w:rsidDel="00193B42">
          <w:rPr>
            <w:rFonts w:ascii="Times New Roman" w:eastAsia="方正仿宋_GBK" w:hAnsi="Times New Roman" w:cs="方正仿宋_GBK" w:hint="eastAsia"/>
            <w:b/>
            <w:color w:val="000000"/>
            <w:sz w:val="24"/>
          </w:rPr>
          <w:delText>床旁超声数据：</w:delText>
        </w:r>
      </w:del>
    </w:p>
    <w:p w:rsidR="0067585B" w:rsidDel="00193B42" w:rsidRDefault="001234A7" w:rsidP="00193B42">
      <w:pPr>
        <w:pStyle w:val="BodyText"/>
        <w:spacing w:line="288" w:lineRule="auto"/>
        <w:rPr>
          <w:del w:id="1586" w:author="Microsoft Office User" w:date="2025-06-20T14:55:00Z"/>
          <w:rFonts w:ascii="Times New Roman" w:eastAsia="方正仿宋_GBK" w:hAnsi="Times New Roman" w:cs="方正仿宋_GBK"/>
          <w:bCs/>
          <w:color w:val="000000"/>
          <w:sz w:val="24"/>
        </w:rPr>
        <w:pPrChange w:id="1587" w:author="Microsoft Office User" w:date="2025-06-20T14:55:00Z">
          <w:pPr>
            <w:pStyle w:val="BodyText"/>
            <w:ind w:firstLineChars="200" w:firstLine="480"/>
          </w:pPr>
        </w:pPrChange>
      </w:pPr>
      <w:del w:id="1588" w:author="Microsoft Office User" w:date="2025-06-20T14:55:00Z">
        <w:r w:rsidDel="00193B42">
          <w:rPr>
            <w:rFonts w:ascii="Times New Roman" w:eastAsia="方正仿宋_GBK" w:hAnsi="Times New Roman" w:cs="方正仿宋_GBK" w:hint="eastAsia"/>
            <w:bCs/>
            <w:color w:val="000000"/>
            <w:sz w:val="24"/>
          </w:rPr>
          <w:delText>于患者入</w:delText>
        </w:r>
        <w:r w:rsidDel="00193B42">
          <w:rPr>
            <w:rFonts w:ascii="Times New Roman" w:eastAsia="方正仿宋_GBK" w:hAnsi="Times New Roman" w:cs="方正仿宋_GBK" w:hint="eastAsia"/>
            <w:bCs/>
            <w:color w:val="000000"/>
            <w:sz w:val="24"/>
          </w:rPr>
          <w:delText>ICU</w:delText>
        </w:r>
        <w:r w:rsidDel="00193B42">
          <w:rPr>
            <w:rFonts w:ascii="Times New Roman" w:eastAsia="方正仿宋_GBK" w:hAnsi="Times New Roman" w:cs="方正仿宋_GBK" w:hint="eastAsia"/>
            <w:bCs/>
            <w:color w:val="000000"/>
            <w:sz w:val="24"/>
          </w:rPr>
          <w:delText>后</w:delText>
        </w:r>
        <w:r w:rsidDel="00193B42">
          <w:rPr>
            <w:rFonts w:ascii="Times New Roman" w:eastAsia="方正仿宋_GBK" w:hAnsi="Times New Roman" w:cs="方正仿宋_GBK" w:hint="eastAsia"/>
            <w:bCs/>
            <w:color w:val="000000"/>
            <w:sz w:val="24"/>
          </w:rPr>
          <w:delText>24</w:delText>
        </w:r>
        <w:r w:rsidDel="00193B42">
          <w:rPr>
            <w:rFonts w:ascii="Times New Roman" w:eastAsia="方正仿宋_GBK" w:hAnsi="Times New Roman" w:cs="方正仿宋_GBK" w:hint="eastAsia"/>
            <w:bCs/>
            <w:color w:val="000000"/>
            <w:sz w:val="24"/>
          </w:rPr>
          <w:delText>小时内，在完成首次</w:delText>
        </w:r>
        <w:r w:rsidDel="00193B42">
          <w:rPr>
            <w:rFonts w:ascii="Times New Roman" w:eastAsia="方正仿宋_GBK" w:hAnsi="Times New Roman" w:cs="方正仿宋_GBK" w:hint="eastAsia"/>
            <w:bCs/>
            <w:color w:val="000000"/>
            <w:sz w:val="24"/>
          </w:rPr>
          <w:delText>Braden</w:delText>
        </w:r>
        <w:r w:rsidDel="00193B42">
          <w:rPr>
            <w:rFonts w:ascii="Times New Roman" w:eastAsia="方正仿宋_GBK" w:hAnsi="Times New Roman" w:cs="方正仿宋_GBK" w:hint="eastAsia"/>
            <w:bCs/>
            <w:color w:val="000000"/>
            <w:sz w:val="24"/>
          </w:rPr>
          <w:delText>评分后，由经过专门培训的超声医师或具备资质的研究人员进行床旁超声检查。后续每</w:delText>
        </w:r>
        <w:r w:rsidDel="00193B42">
          <w:rPr>
            <w:rFonts w:ascii="Times New Roman" w:eastAsia="方正仿宋_GBK" w:hAnsi="Times New Roman" w:cs="方正仿宋_GBK" w:hint="eastAsia"/>
            <w:bCs/>
            <w:color w:val="000000"/>
            <w:sz w:val="24"/>
          </w:rPr>
          <w:delText>3</w:delText>
        </w:r>
        <w:r w:rsidDel="00193B42">
          <w:rPr>
            <w:rFonts w:ascii="Times New Roman" w:eastAsia="方正仿宋_GBK" w:hAnsi="Times New Roman" w:cs="方正仿宋_GBK" w:hint="eastAsia"/>
            <w:bCs/>
            <w:color w:val="000000"/>
            <w:sz w:val="24"/>
          </w:rPr>
          <w:delText>天重复检查。</w:delText>
        </w:r>
      </w:del>
    </w:p>
    <w:p w:rsidR="0067585B" w:rsidDel="00193B42" w:rsidRDefault="001234A7" w:rsidP="00193B42">
      <w:pPr>
        <w:pStyle w:val="BodyText"/>
        <w:spacing w:line="288" w:lineRule="auto"/>
        <w:rPr>
          <w:del w:id="1589" w:author="Microsoft Office User" w:date="2025-06-20T14:55:00Z"/>
          <w:rFonts w:ascii="Times New Roman" w:eastAsia="方正仿宋_GBK" w:hAnsi="Times New Roman" w:cs="方正仿宋_GBK"/>
          <w:bCs/>
          <w:color w:val="000000"/>
          <w:sz w:val="24"/>
        </w:rPr>
        <w:pPrChange w:id="1590" w:author="Microsoft Office User" w:date="2025-06-20T14:55:00Z">
          <w:pPr>
            <w:pStyle w:val="BodyText"/>
            <w:ind w:firstLineChars="200" w:firstLine="480"/>
          </w:pPr>
        </w:pPrChange>
      </w:pPr>
      <w:del w:id="1591" w:author="Microsoft Office User" w:date="2025-06-20T14:55:00Z">
        <w:r w:rsidDel="00193B42">
          <w:rPr>
            <w:rFonts w:ascii="Times New Roman" w:eastAsia="方正仿宋_GBK" w:hAnsi="Times New Roman" w:cs="方正仿宋_GBK" w:hint="eastAsia"/>
            <w:bCs/>
            <w:color w:val="000000"/>
            <w:sz w:val="24"/>
          </w:rPr>
          <w:delText>仪器与探头：选用便携式彩色多普勒超声</w:delText>
        </w:r>
        <w:r w:rsidDel="00193B42">
          <w:rPr>
            <w:rFonts w:ascii="Times New Roman" w:eastAsia="方正仿宋_GBK" w:hAnsi="Times New Roman" w:cs="方正仿宋_GBK" w:hint="eastAsia"/>
            <w:bCs/>
            <w:color w:val="000000"/>
            <w:sz w:val="24"/>
          </w:rPr>
          <w:delText>诊断仪，配备高频线阵探头。</w:delText>
        </w:r>
      </w:del>
    </w:p>
    <w:p w:rsidR="0067585B" w:rsidDel="00193B42" w:rsidRDefault="001234A7" w:rsidP="00193B42">
      <w:pPr>
        <w:pStyle w:val="BodyText"/>
        <w:spacing w:line="288" w:lineRule="auto"/>
        <w:rPr>
          <w:del w:id="1592" w:author="Microsoft Office User" w:date="2025-06-20T14:55:00Z"/>
          <w:rFonts w:ascii="Times New Roman" w:eastAsia="方正仿宋_GBK" w:hAnsi="Times New Roman" w:cs="方正仿宋_GBK"/>
          <w:bCs/>
          <w:color w:val="000000"/>
          <w:sz w:val="24"/>
        </w:rPr>
        <w:pPrChange w:id="1593" w:author="Microsoft Office User" w:date="2025-06-20T14:55:00Z">
          <w:pPr>
            <w:pStyle w:val="BodyText"/>
            <w:ind w:firstLineChars="200" w:firstLine="480"/>
          </w:pPr>
        </w:pPrChange>
      </w:pPr>
      <w:del w:id="1594" w:author="Microsoft Office User" w:date="2025-06-20T14:55:00Z">
        <w:r w:rsidDel="00193B42">
          <w:rPr>
            <w:rFonts w:ascii="Times New Roman" w:eastAsia="方正仿宋_GBK" w:hAnsi="Times New Roman" w:cs="方正仿宋_GBK" w:hint="eastAsia"/>
            <w:bCs/>
            <w:color w:val="000000"/>
            <w:sz w:val="24"/>
          </w:rPr>
          <w:delText>检查部位：重点选取压力性损伤高发部位，包括骶尾部、双侧足跟、双侧股骨大转子、枕部、肩胛部等。检查时确保患者体位舒适，充分暴露检查部位。</w:delText>
        </w:r>
      </w:del>
    </w:p>
    <w:p w:rsidR="0067585B" w:rsidDel="00193B42" w:rsidRDefault="001234A7" w:rsidP="00193B42">
      <w:pPr>
        <w:pStyle w:val="BodyText"/>
        <w:spacing w:line="288" w:lineRule="auto"/>
        <w:rPr>
          <w:del w:id="1595" w:author="Microsoft Office User" w:date="2025-06-20T14:55:00Z"/>
          <w:rFonts w:ascii="Times New Roman" w:eastAsia="方正仿宋_GBK" w:hAnsi="Times New Roman" w:cs="方正仿宋_GBK"/>
          <w:bCs/>
          <w:color w:val="000000"/>
          <w:sz w:val="24"/>
        </w:rPr>
        <w:pPrChange w:id="1596" w:author="Microsoft Office User" w:date="2025-06-20T14:55:00Z">
          <w:pPr>
            <w:pStyle w:val="BodyText"/>
            <w:ind w:firstLineChars="200" w:firstLine="480"/>
          </w:pPr>
        </w:pPrChange>
      </w:pPr>
      <w:del w:id="1597" w:author="Microsoft Office User" w:date="2025-06-20T14:55:00Z">
        <w:r w:rsidDel="00193B42">
          <w:rPr>
            <w:rFonts w:ascii="Times New Roman" w:eastAsia="方正仿宋_GBK" w:hAnsi="Times New Roman" w:cs="方正仿宋_GBK" w:hint="eastAsia"/>
            <w:bCs/>
            <w:color w:val="000000"/>
            <w:sz w:val="24"/>
          </w:rPr>
          <w:delText>扫描方案与操作流程：</w:delText>
        </w:r>
      </w:del>
    </w:p>
    <w:p w:rsidR="0067585B" w:rsidDel="00193B42" w:rsidRDefault="001234A7" w:rsidP="00193B42">
      <w:pPr>
        <w:pStyle w:val="BodyText"/>
        <w:spacing w:line="288" w:lineRule="auto"/>
        <w:rPr>
          <w:del w:id="1598" w:author="Microsoft Office User" w:date="2025-06-20T14:55:00Z"/>
          <w:rFonts w:ascii="Times New Roman" w:eastAsia="方正仿宋_GBK" w:hAnsi="Times New Roman" w:cs="方正仿宋_GBK"/>
          <w:bCs/>
          <w:color w:val="000000"/>
          <w:sz w:val="24"/>
        </w:rPr>
        <w:pPrChange w:id="1599" w:author="Microsoft Office User" w:date="2025-06-20T14:55:00Z">
          <w:pPr>
            <w:pStyle w:val="BodyText"/>
            <w:ind w:firstLineChars="200" w:firstLine="480"/>
          </w:pPr>
        </w:pPrChange>
      </w:pPr>
      <w:del w:id="1600" w:author="Microsoft Office User" w:date="2025-06-20T14:55:00Z">
        <w:r w:rsidDel="00193B42">
          <w:rPr>
            <w:rFonts w:ascii="Times New Roman" w:eastAsia="方正仿宋_GBK" w:hAnsi="Times New Roman" w:cs="方正仿宋_GBK" w:hint="eastAsia"/>
            <w:bCs/>
            <w:color w:val="000000"/>
            <w:sz w:val="24"/>
          </w:rPr>
          <w:delText>患者体位：根据检查部位调整，如骶尾部检查时取侧卧位或俯卧位。</w:delText>
        </w:r>
      </w:del>
    </w:p>
    <w:p w:rsidR="0067585B" w:rsidDel="00193B42" w:rsidRDefault="001234A7" w:rsidP="00193B42">
      <w:pPr>
        <w:pStyle w:val="BodyText"/>
        <w:spacing w:line="288" w:lineRule="auto"/>
        <w:rPr>
          <w:del w:id="1601" w:author="Microsoft Office User" w:date="2025-06-20T14:55:00Z"/>
          <w:rFonts w:ascii="Times New Roman" w:eastAsia="方正仿宋_GBK" w:hAnsi="Times New Roman" w:cs="方正仿宋_GBK"/>
          <w:bCs/>
          <w:color w:val="000000"/>
          <w:sz w:val="24"/>
        </w:rPr>
        <w:pPrChange w:id="1602" w:author="Microsoft Office User" w:date="2025-06-20T14:55:00Z">
          <w:pPr>
            <w:pStyle w:val="BodyText"/>
            <w:ind w:firstLineChars="200" w:firstLine="480"/>
          </w:pPr>
        </w:pPrChange>
      </w:pPr>
      <w:del w:id="1603" w:author="Microsoft Office User" w:date="2025-06-20T14:55:00Z">
        <w:r w:rsidDel="00193B42">
          <w:rPr>
            <w:rFonts w:ascii="Times New Roman" w:eastAsia="方正仿宋_GBK" w:hAnsi="Times New Roman" w:cs="方正仿宋_GBK" w:hint="eastAsia"/>
            <w:bCs/>
            <w:color w:val="000000"/>
            <w:sz w:val="24"/>
          </w:rPr>
          <w:delText>探头准备：涂抹耦合剂或使用医用超声垫，探头轻柔接触皮肤，避免对组织产生额外压力。</w:delText>
        </w:r>
      </w:del>
    </w:p>
    <w:p w:rsidR="0067585B" w:rsidDel="00193B42" w:rsidRDefault="001234A7" w:rsidP="00193B42">
      <w:pPr>
        <w:pStyle w:val="BodyText"/>
        <w:spacing w:line="288" w:lineRule="auto"/>
        <w:rPr>
          <w:del w:id="1604" w:author="Microsoft Office User" w:date="2025-06-20T14:55:00Z"/>
          <w:rFonts w:ascii="Times New Roman" w:eastAsia="方正仿宋_GBK" w:hAnsi="Times New Roman" w:cs="方正仿宋_GBK"/>
          <w:bCs/>
          <w:color w:val="000000"/>
          <w:sz w:val="24"/>
        </w:rPr>
        <w:pPrChange w:id="1605" w:author="Microsoft Office User" w:date="2025-06-20T14:55:00Z">
          <w:pPr>
            <w:pStyle w:val="BodyText"/>
            <w:ind w:firstLineChars="200" w:firstLine="480"/>
          </w:pPr>
        </w:pPrChange>
      </w:pPr>
      <w:del w:id="1606" w:author="Microsoft Office User" w:date="2025-06-20T14:55:00Z">
        <w:r w:rsidDel="00193B42">
          <w:rPr>
            <w:rFonts w:ascii="Times New Roman" w:eastAsia="方正仿宋_GBK" w:hAnsi="Times New Roman" w:cs="方正仿宋_GBK" w:hint="eastAsia"/>
            <w:bCs/>
            <w:color w:val="000000"/>
            <w:sz w:val="24"/>
          </w:rPr>
          <w:delText>扫查切面：对每个部位进行多切面扫查（至少包括纵切面和横切面），以全面显示组织结构。</w:delText>
        </w:r>
      </w:del>
    </w:p>
    <w:p w:rsidR="0067585B" w:rsidDel="00193B42" w:rsidRDefault="001234A7" w:rsidP="00193B42">
      <w:pPr>
        <w:pStyle w:val="BodyText"/>
        <w:spacing w:line="288" w:lineRule="auto"/>
        <w:rPr>
          <w:del w:id="1607" w:author="Microsoft Office User" w:date="2025-06-20T14:55:00Z"/>
          <w:rFonts w:ascii="Times New Roman" w:eastAsia="方正仿宋_GBK" w:hAnsi="Times New Roman" w:cs="方正仿宋_GBK"/>
          <w:bCs/>
          <w:color w:val="000000"/>
          <w:sz w:val="24"/>
        </w:rPr>
        <w:pPrChange w:id="1608" w:author="Microsoft Office User" w:date="2025-06-20T14:55:00Z">
          <w:pPr>
            <w:pStyle w:val="BodyText"/>
            <w:ind w:firstLineChars="200" w:firstLine="480"/>
          </w:pPr>
        </w:pPrChange>
      </w:pPr>
      <w:del w:id="1609" w:author="Microsoft Office User" w:date="2025-06-20T14:55:00Z">
        <w:r w:rsidDel="00193B42">
          <w:rPr>
            <w:rFonts w:ascii="Times New Roman" w:eastAsia="方正仿宋_GBK" w:hAnsi="Times New Roman" w:cs="方正仿宋_GBK" w:hint="eastAsia"/>
            <w:bCs/>
            <w:color w:val="000000"/>
            <w:sz w:val="24"/>
          </w:rPr>
          <w:delText>图像优化：调整超声增益、深度、焦点等参数，以获得最佳图像质量。</w:delText>
        </w:r>
      </w:del>
    </w:p>
    <w:p w:rsidR="0067585B" w:rsidDel="00193B42" w:rsidRDefault="001234A7" w:rsidP="00193B42">
      <w:pPr>
        <w:pStyle w:val="BodyText"/>
        <w:spacing w:line="288" w:lineRule="auto"/>
        <w:rPr>
          <w:del w:id="1610" w:author="Microsoft Office User" w:date="2025-06-20T14:55:00Z"/>
          <w:rFonts w:ascii="Times New Roman" w:eastAsia="方正仿宋_GBK" w:hAnsi="Times New Roman" w:cs="方正仿宋_GBK"/>
          <w:bCs/>
          <w:color w:val="000000"/>
          <w:sz w:val="24"/>
        </w:rPr>
        <w:pPrChange w:id="1611" w:author="Microsoft Office User" w:date="2025-06-20T14:55:00Z">
          <w:pPr>
            <w:pStyle w:val="BodyText"/>
            <w:ind w:firstLineChars="200" w:firstLine="480"/>
          </w:pPr>
        </w:pPrChange>
      </w:pPr>
      <w:del w:id="1612" w:author="Microsoft Office User" w:date="2025-06-20T14:55:00Z">
        <w:r w:rsidDel="00193B42">
          <w:rPr>
            <w:rFonts w:ascii="Times New Roman" w:eastAsia="方正仿宋_GBK" w:hAnsi="Times New Roman" w:cs="方正仿宋_GBK" w:hint="eastAsia"/>
            <w:bCs/>
            <w:color w:val="000000"/>
            <w:sz w:val="24"/>
          </w:rPr>
          <w:delText>观察与测量指标：</w:delText>
        </w:r>
      </w:del>
    </w:p>
    <w:p w:rsidR="0067585B" w:rsidDel="00193B42" w:rsidRDefault="001234A7" w:rsidP="00193B42">
      <w:pPr>
        <w:pStyle w:val="BodyText"/>
        <w:spacing w:line="288" w:lineRule="auto"/>
        <w:rPr>
          <w:del w:id="1613" w:author="Microsoft Office User" w:date="2025-06-20T14:55:00Z"/>
          <w:rFonts w:ascii="Times New Roman" w:eastAsia="方正仿宋_GBK" w:hAnsi="Times New Roman" w:cs="方正仿宋_GBK"/>
          <w:bCs/>
          <w:color w:val="000000"/>
          <w:sz w:val="24"/>
        </w:rPr>
        <w:pPrChange w:id="1614" w:author="Microsoft Office User" w:date="2025-06-20T14:55:00Z">
          <w:pPr>
            <w:pStyle w:val="BodyText"/>
            <w:ind w:firstLineChars="200" w:firstLine="480"/>
          </w:pPr>
        </w:pPrChange>
      </w:pPr>
      <w:del w:id="1615" w:author="Microsoft Office User" w:date="2025-06-20T14:55:00Z">
        <w:r w:rsidDel="00193B42">
          <w:rPr>
            <w:rFonts w:ascii="Times New Roman" w:eastAsia="方正仿宋_GBK" w:hAnsi="Times New Roman" w:cs="方正仿宋_GBK" w:hint="eastAsia"/>
            <w:bCs/>
            <w:color w:val="000000"/>
            <w:sz w:val="24"/>
          </w:rPr>
          <w:delText>皮肤厚度：测量表皮</w:delText>
        </w:r>
        <w:r w:rsidDel="00193B42">
          <w:rPr>
            <w:rFonts w:ascii="Times New Roman" w:eastAsia="方正仿宋_GBK" w:hAnsi="Times New Roman" w:cs="方正仿宋_GBK" w:hint="eastAsia"/>
            <w:bCs/>
            <w:color w:val="000000"/>
            <w:sz w:val="24"/>
          </w:rPr>
          <w:delText>+</w:delText>
        </w:r>
        <w:r w:rsidDel="00193B42">
          <w:rPr>
            <w:rFonts w:ascii="Times New Roman" w:eastAsia="方正仿宋_GBK" w:hAnsi="Times New Roman" w:cs="方正仿宋_GBK" w:hint="eastAsia"/>
            <w:bCs/>
            <w:color w:val="000000"/>
            <w:sz w:val="24"/>
          </w:rPr>
          <w:delText>真皮层厚度（</w:delText>
        </w:r>
        <w:r w:rsidDel="00193B42">
          <w:rPr>
            <w:rFonts w:ascii="Times New Roman" w:eastAsia="方正仿宋_GBK" w:hAnsi="Times New Roman" w:cs="方正仿宋_GBK" w:hint="eastAsia"/>
            <w:bCs/>
            <w:color w:val="000000"/>
            <w:sz w:val="24"/>
          </w:rPr>
          <w:delText>mm</w:delText>
        </w:r>
        <w:r w:rsidDel="00193B42">
          <w:rPr>
            <w:rFonts w:ascii="Times New Roman" w:eastAsia="方正仿宋_GBK" w:hAnsi="Times New Roman" w:cs="方正仿宋_GBK" w:hint="eastAsia"/>
            <w:bCs/>
            <w:color w:val="000000"/>
            <w:sz w:val="24"/>
          </w:rPr>
          <w:delText>）。</w:delText>
        </w:r>
      </w:del>
    </w:p>
    <w:p w:rsidR="0067585B" w:rsidDel="00193B42" w:rsidRDefault="001234A7" w:rsidP="00193B42">
      <w:pPr>
        <w:pStyle w:val="BodyText"/>
        <w:spacing w:line="288" w:lineRule="auto"/>
        <w:rPr>
          <w:del w:id="1616" w:author="Microsoft Office User" w:date="2025-06-20T14:55:00Z"/>
          <w:rFonts w:ascii="Times New Roman" w:eastAsia="方正仿宋_GBK" w:hAnsi="Times New Roman" w:cs="方正仿宋_GBK"/>
          <w:bCs/>
          <w:color w:val="000000"/>
          <w:sz w:val="24"/>
        </w:rPr>
        <w:pPrChange w:id="1617" w:author="Microsoft Office User" w:date="2025-06-20T14:55:00Z">
          <w:pPr>
            <w:pStyle w:val="BodyText"/>
            <w:ind w:firstLineChars="200" w:firstLine="480"/>
          </w:pPr>
        </w:pPrChange>
      </w:pPr>
      <w:del w:id="1618" w:author="Microsoft Office User" w:date="2025-06-20T14:55:00Z">
        <w:r w:rsidDel="00193B42">
          <w:rPr>
            <w:rFonts w:ascii="Times New Roman" w:eastAsia="方正仿宋_GBK" w:hAnsi="Times New Roman" w:cs="方正仿宋_GBK" w:hint="eastAsia"/>
            <w:bCs/>
            <w:color w:val="000000"/>
            <w:sz w:val="24"/>
          </w:rPr>
          <w:delText>皮下组织厚度：测量皮下脂肪层及更深层软组织厚度（</w:delText>
        </w:r>
        <w:r w:rsidDel="00193B42">
          <w:rPr>
            <w:rFonts w:ascii="Times New Roman" w:eastAsia="方正仿宋_GBK" w:hAnsi="Times New Roman" w:cs="方正仿宋_GBK" w:hint="eastAsia"/>
            <w:bCs/>
            <w:color w:val="000000"/>
            <w:sz w:val="24"/>
          </w:rPr>
          <w:delText>mm</w:delText>
        </w:r>
        <w:r w:rsidDel="00193B42">
          <w:rPr>
            <w:rFonts w:ascii="Times New Roman" w:eastAsia="方正仿宋_GBK" w:hAnsi="Times New Roman" w:cs="方正仿宋_GBK" w:hint="eastAsia"/>
            <w:bCs/>
            <w:color w:val="000000"/>
            <w:sz w:val="24"/>
          </w:rPr>
          <w:delText>）。</w:delText>
        </w:r>
      </w:del>
    </w:p>
    <w:p w:rsidR="0067585B" w:rsidDel="00193B42" w:rsidRDefault="001234A7" w:rsidP="00193B42">
      <w:pPr>
        <w:pStyle w:val="BodyText"/>
        <w:spacing w:line="288" w:lineRule="auto"/>
        <w:rPr>
          <w:del w:id="1619" w:author="Microsoft Office User" w:date="2025-06-20T14:55:00Z"/>
          <w:rFonts w:ascii="Times New Roman" w:eastAsia="方正仿宋_GBK" w:hAnsi="Times New Roman" w:cs="方正仿宋_GBK"/>
          <w:bCs/>
          <w:color w:val="000000"/>
          <w:sz w:val="24"/>
        </w:rPr>
        <w:pPrChange w:id="1620" w:author="Microsoft Office User" w:date="2025-06-20T14:55:00Z">
          <w:pPr>
            <w:pStyle w:val="BodyText"/>
            <w:ind w:firstLineChars="200" w:firstLine="480"/>
          </w:pPr>
        </w:pPrChange>
      </w:pPr>
      <w:del w:id="1621" w:author="Microsoft Office User" w:date="2025-06-20T14:55:00Z">
        <w:r w:rsidDel="00193B42">
          <w:rPr>
            <w:rFonts w:ascii="Times New Roman" w:eastAsia="方正仿宋_GBK" w:hAnsi="Times New Roman" w:cs="方正仿宋_GBK" w:hint="eastAsia"/>
            <w:bCs/>
            <w:color w:val="000000"/>
            <w:sz w:val="24"/>
          </w:rPr>
          <w:delText>组织回声改变：</w:delText>
        </w:r>
      </w:del>
    </w:p>
    <w:p w:rsidR="0067585B" w:rsidDel="00193B42" w:rsidRDefault="001234A7" w:rsidP="00193B42">
      <w:pPr>
        <w:pStyle w:val="BodyText"/>
        <w:spacing w:line="288" w:lineRule="auto"/>
        <w:rPr>
          <w:del w:id="1622" w:author="Microsoft Office User" w:date="2025-06-20T14:55:00Z"/>
          <w:rFonts w:ascii="Times New Roman" w:eastAsia="方正仿宋_GBK" w:hAnsi="Times New Roman" w:cs="方正仿宋_GBK"/>
          <w:bCs/>
          <w:color w:val="000000"/>
          <w:sz w:val="24"/>
        </w:rPr>
        <w:pPrChange w:id="1623" w:author="Microsoft Office User" w:date="2025-06-20T14:55:00Z">
          <w:pPr>
            <w:pStyle w:val="BodyText"/>
            <w:ind w:firstLineChars="200" w:firstLine="480"/>
          </w:pPr>
        </w:pPrChange>
      </w:pPr>
      <w:del w:id="1624" w:author="Microsoft Office User" w:date="2025-06-20T14:55:00Z">
        <w:r w:rsidDel="00193B42">
          <w:rPr>
            <w:rFonts w:ascii="Times New Roman" w:eastAsia="方正仿宋_GBK" w:hAnsi="Times New Roman" w:cs="方正仿宋_GBK" w:hint="eastAsia"/>
            <w:bCs/>
            <w:color w:val="000000"/>
            <w:sz w:val="24"/>
          </w:rPr>
          <w:delText>水肿：观察皮下组织有无增厚、回声减低、出现“鹅卵石征”。可对水肿程度进行半定量分级。</w:delText>
        </w:r>
      </w:del>
    </w:p>
    <w:p w:rsidR="0067585B" w:rsidDel="00193B42" w:rsidRDefault="001234A7" w:rsidP="00193B42">
      <w:pPr>
        <w:pStyle w:val="BodyText"/>
        <w:spacing w:line="288" w:lineRule="auto"/>
        <w:rPr>
          <w:del w:id="1625" w:author="Microsoft Office User" w:date="2025-06-20T14:55:00Z"/>
          <w:rFonts w:ascii="Times New Roman" w:eastAsia="方正仿宋_GBK" w:hAnsi="Times New Roman" w:cs="方正仿宋_GBK"/>
          <w:bCs/>
          <w:color w:val="000000"/>
          <w:sz w:val="24"/>
        </w:rPr>
        <w:pPrChange w:id="1626" w:author="Microsoft Office User" w:date="2025-06-20T14:55:00Z">
          <w:pPr>
            <w:pStyle w:val="BodyText"/>
            <w:ind w:firstLineChars="200" w:firstLine="480"/>
          </w:pPr>
        </w:pPrChange>
      </w:pPr>
      <w:del w:id="1627" w:author="Microsoft Office User" w:date="2025-06-20T14:55:00Z">
        <w:r w:rsidDel="00193B42">
          <w:rPr>
            <w:rFonts w:ascii="Times New Roman" w:eastAsia="方正仿宋_GBK" w:hAnsi="Times New Roman" w:cs="方正仿宋_GBK" w:hint="eastAsia"/>
            <w:bCs/>
            <w:color w:val="000000"/>
            <w:sz w:val="24"/>
          </w:rPr>
          <w:delText>纤维化</w:delText>
        </w:r>
        <w:r w:rsidDel="00193B42">
          <w:rPr>
            <w:rFonts w:ascii="Times New Roman" w:eastAsia="方正仿宋_GBK" w:hAnsi="Times New Roman" w:cs="方正仿宋_GBK" w:hint="eastAsia"/>
            <w:bCs/>
            <w:color w:val="000000"/>
            <w:sz w:val="24"/>
          </w:rPr>
          <w:delText>/</w:delText>
        </w:r>
        <w:r w:rsidDel="00193B42">
          <w:rPr>
            <w:rFonts w:ascii="Times New Roman" w:eastAsia="方正仿宋_GBK" w:hAnsi="Times New Roman" w:cs="方正仿宋_GBK" w:hint="eastAsia"/>
            <w:bCs/>
            <w:color w:val="000000"/>
            <w:sz w:val="24"/>
          </w:rPr>
          <w:delText>硬化：观察有无局部组织回声增强、结构紊乱等。</w:delText>
        </w:r>
      </w:del>
    </w:p>
    <w:p w:rsidR="0067585B" w:rsidDel="00193B42" w:rsidRDefault="001234A7" w:rsidP="00193B42">
      <w:pPr>
        <w:pStyle w:val="BodyText"/>
        <w:spacing w:line="288" w:lineRule="auto"/>
        <w:rPr>
          <w:del w:id="1628" w:author="Microsoft Office User" w:date="2025-06-20T14:55:00Z"/>
          <w:rFonts w:ascii="Times New Roman" w:eastAsia="方正仿宋_GBK" w:hAnsi="Times New Roman" w:cs="方正仿宋_GBK"/>
          <w:bCs/>
          <w:color w:val="000000"/>
          <w:sz w:val="24"/>
        </w:rPr>
        <w:pPrChange w:id="1629" w:author="Microsoft Office User" w:date="2025-06-20T14:55:00Z">
          <w:pPr>
            <w:pStyle w:val="BodyText"/>
            <w:ind w:firstLineChars="200" w:firstLine="480"/>
          </w:pPr>
        </w:pPrChange>
      </w:pPr>
      <w:del w:id="1630" w:author="Microsoft Office User" w:date="2025-06-20T14:55:00Z">
        <w:r w:rsidDel="00193B42">
          <w:rPr>
            <w:rFonts w:ascii="Times New Roman" w:eastAsia="方正仿宋_GBK" w:hAnsi="Times New Roman" w:cs="方正仿宋_GBK" w:hint="eastAsia"/>
            <w:bCs/>
            <w:color w:val="000000"/>
            <w:sz w:val="24"/>
          </w:rPr>
          <w:delText>筋膜层面清晰度：观察深筋膜、肌筋膜等层面是否清晰、连续。</w:delText>
        </w:r>
      </w:del>
    </w:p>
    <w:p w:rsidR="0067585B" w:rsidDel="00193B42" w:rsidRDefault="001234A7" w:rsidP="00193B42">
      <w:pPr>
        <w:pStyle w:val="BodyText"/>
        <w:spacing w:line="288" w:lineRule="auto"/>
        <w:rPr>
          <w:del w:id="1631" w:author="Microsoft Office User" w:date="2025-06-20T14:55:00Z"/>
          <w:rFonts w:ascii="Times New Roman" w:eastAsia="方正仿宋_GBK" w:hAnsi="Times New Roman" w:cs="方正仿宋_GBK"/>
          <w:bCs/>
          <w:color w:val="000000"/>
          <w:sz w:val="24"/>
        </w:rPr>
        <w:pPrChange w:id="1632" w:author="Microsoft Office User" w:date="2025-06-20T14:55:00Z">
          <w:pPr>
            <w:pStyle w:val="BodyText"/>
            <w:ind w:firstLineChars="200" w:firstLine="480"/>
          </w:pPr>
        </w:pPrChange>
      </w:pPr>
      <w:del w:id="1633" w:author="Microsoft Office User" w:date="2025-06-20T14:55:00Z">
        <w:r w:rsidDel="00193B42">
          <w:rPr>
            <w:rFonts w:ascii="Times New Roman" w:eastAsia="方正仿宋_GBK" w:hAnsi="Times New Roman" w:cs="方正仿宋_GBK" w:hint="eastAsia"/>
            <w:bCs/>
            <w:color w:val="000000"/>
            <w:sz w:val="24"/>
          </w:rPr>
          <w:delText>图像存储与质量控制：每个检查部位至少保存</w:delText>
        </w:r>
        <w:r w:rsidDel="00193B42">
          <w:rPr>
            <w:rFonts w:ascii="Times New Roman" w:eastAsia="方正仿宋_GBK" w:hAnsi="Times New Roman" w:cs="方正仿宋_GBK" w:hint="eastAsia"/>
            <w:bCs/>
            <w:color w:val="000000"/>
            <w:sz w:val="24"/>
          </w:rPr>
          <w:delText>2-3</w:delText>
        </w:r>
        <w:r w:rsidDel="00193B42">
          <w:rPr>
            <w:rFonts w:ascii="Times New Roman" w:eastAsia="方正仿宋_GBK" w:hAnsi="Times New Roman" w:cs="方正仿宋_GBK" w:hint="eastAsia"/>
            <w:bCs/>
            <w:color w:val="000000"/>
            <w:sz w:val="24"/>
          </w:rPr>
          <w:delText>幅具有代表性的静态图像和动态录像片段</w:delText>
        </w:r>
        <w:r w:rsidDel="00193B42">
          <w:rPr>
            <w:rFonts w:ascii="Times New Roman" w:eastAsia="方正仿宋_GBK" w:hAnsi="Times New Roman" w:cs="方正仿宋_GBK" w:hint="eastAsia"/>
            <w:bCs/>
            <w:color w:val="000000"/>
            <w:sz w:val="24"/>
          </w:rPr>
          <w:delText>,</w:delText>
        </w:r>
        <w:r w:rsidDel="00193B42">
          <w:rPr>
            <w:rFonts w:ascii="Times New Roman" w:eastAsia="方正仿宋_GBK" w:hAnsi="Times New Roman" w:cs="方正仿宋_GBK" w:hint="eastAsia"/>
            <w:bCs/>
            <w:color w:val="000000"/>
            <w:sz w:val="24"/>
          </w:rPr>
          <w:delText>并在受试者检查部位相应部位做好标识，方便下次就同一部位做检查</w:delText>
        </w:r>
        <w:r w:rsidDel="00193B42">
          <w:rPr>
            <w:rFonts w:ascii="Times New Roman" w:eastAsia="方正仿宋_GBK" w:hAnsi="Times New Roman" w:cs="方正仿宋_GBK" w:hint="eastAsia"/>
            <w:bCs/>
            <w:color w:val="000000"/>
            <w:sz w:val="24"/>
          </w:rPr>
          <w:delText>。所有图像均匿名化处理，并由两位经验丰富的评估者独立阅片，测量数据取平均值。如遇疑难图像，提交专家组讨论。</w:delText>
        </w:r>
      </w:del>
    </w:p>
    <w:p w:rsidR="0067585B" w:rsidDel="00193B42" w:rsidRDefault="001234A7" w:rsidP="00193B42">
      <w:pPr>
        <w:pStyle w:val="BodyText"/>
        <w:spacing w:line="288" w:lineRule="auto"/>
        <w:rPr>
          <w:del w:id="1634" w:author="Microsoft Office User" w:date="2025-06-20T14:55:00Z"/>
          <w:rFonts w:ascii="Times New Roman" w:eastAsia="方正仿宋_GBK" w:hAnsi="Times New Roman" w:cs="方正仿宋_GBK"/>
          <w:b/>
          <w:color w:val="000000"/>
          <w:sz w:val="24"/>
        </w:rPr>
        <w:pPrChange w:id="1635" w:author="Microsoft Office User" w:date="2025-06-20T14:55:00Z">
          <w:pPr>
            <w:pStyle w:val="BodyText"/>
          </w:pPr>
        </w:pPrChange>
      </w:pPr>
      <w:del w:id="1636" w:author="Microsoft Office User" w:date="2025-06-20T14:55:00Z">
        <w:r w:rsidDel="00193B42">
          <w:rPr>
            <w:rFonts w:ascii="Times New Roman" w:eastAsia="方正仿宋_GBK" w:hAnsi="Times New Roman" w:cs="方正仿宋_GBK" w:hint="eastAsia"/>
            <w:b/>
            <w:noProof/>
            <w:color w:val="000000"/>
            <w:sz w:val="24"/>
          </w:rPr>
          <w:drawing>
            <wp:inline distT="0" distB="0" distL="114300" distR="114300">
              <wp:extent cx="5269230" cy="2397125"/>
              <wp:effectExtent l="0" t="0" r="7620" b="317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9"/>
                      <a:stretch>
                        <a:fillRect/>
                      </a:stretch>
                    </pic:blipFill>
                    <pic:spPr>
                      <a:xfrm>
                        <a:off x="0" y="0"/>
                        <a:ext cx="5269230" cy="2397125"/>
                      </a:xfrm>
                      <a:prstGeom prst="rect">
                        <a:avLst/>
                      </a:prstGeom>
                      <a:noFill/>
                      <a:ln w="9525">
                        <a:noFill/>
                      </a:ln>
                    </pic:spPr>
                  </pic:pic>
                </a:graphicData>
              </a:graphic>
            </wp:inline>
          </w:drawing>
        </w:r>
      </w:del>
    </w:p>
    <w:p w:rsidR="0067585B" w:rsidDel="00193B42" w:rsidRDefault="001234A7" w:rsidP="00193B42">
      <w:pPr>
        <w:pStyle w:val="BodyText"/>
        <w:spacing w:line="288" w:lineRule="auto"/>
        <w:rPr>
          <w:del w:id="1637" w:author="Microsoft Office User" w:date="2025-06-20T14:55:00Z"/>
          <w:rFonts w:ascii="Times New Roman" w:eastAsia="方正仿宋_GBK" w:hAnsi="Times New Roman" w:cs="方正仿宋_GBK"/>
          <w:b/>
          <w:color w:val="000000"/>
          <w:sz w:val="24"/>
        </w:rPr>
        <w:pPrChange w:id="1638" w:author="Microsoft Office User" w:date="2025-06-20T14:55:00Z">
          <w:pPr>
            <w:pStyle w:val="BodyText"/>
            <w:jc w:val="center"/>
          </w:pPr>
        </w:pPrChange>
      </w:pPr>
      <w:del w:id="1639" w:author="Microsoft Office User" w:date="2025-06-20T14:55:00Z">
        <w:r w:rsidDel="00193B42">
          <w:rPr>
            <w:rFonts w:ascii="Times New Roman" w:eastAsia="方正仿宋_GBK" w:hAnsi="Times New Roman" w:cs="方正仿宋_GBK" w:hint="eastAsia"/>
            <w:b/>
            <w:color w:val="000000"/>
            <w:sz w:val="24"/>
          </w:rPr>
          <w:delText>图</w:delText>
        </w:r>
        <w:r w:rsidDel="00193B42">
          <w:rPr>
            <w:rFonts w:ascii="Times New Roman" w:eastAsia="方正仿宋_GBK" w:hAnsi="Times New Roman" w:cs="方正仿宋_GBK" w:hint="eastAsia"/>
            <w:b/>
            <w:color w:val="000000"/>
            <w:sz w:val="24"/>
          </w:rPr>
          <w:delText xml:space="preserve">1 </w:delText>
        </w:r>
        <w:r w:rsidDel="00193B42">
          <w:rPr>
            <w:rFonts w:ascii="Times New Roman" w:eastAsia="方正仿宋_GBK" w:hAnsi="Times New Roman" w:cs="方正仿宋_GBK" w:hint="eastAsia"/>
            <w:b/>
            <w:color w:val="000000"/>
            <w:sz w:val="24"/>
          </w:rPr>
          <w:delText>不同体位压力性损伤的高发部位</w:delText>
        </w:r>
      </w:del>
    </w:p>
    <w:p w:rsidR="0067585B" w:rsidDel="00193B42" w:rsidRDefault="001234A7" w:rsidP="00193B42">
      <w:pPr>
        <w:pStyle w:val="BodyText"/>
        <w:spacing w:line="288" w:lineRule="auto"/>
        <w:rPr>
          <w:del w:id="1640" w:author="Microsoft Office User" w:date="2025-06-20T14:55:00Z"/>
          <w:rFonts w:ascii="Times New Roman" w:eastAsia="方正仿宋_GBK" w:hAnsi="Times New Roman" w:cs="方正仿宋_GBK"/>
          <w:b/>
          <w:color w:val="000000"/>
          <w:sz w:val="24"/>
        </w:rPr>
        <w:pPrChange w:id="1641" w:author="Microsoft Office User" w:date="2025-06-20T14:55:00Z">
          <w:pPr>
            <w:pStyle w:val="BodyText"/>
            <w:ind w:firstLineChars="200" w:firstLine="480"/>
          </w:pPr>
        </w:pPrChange>
      </w:pPr>
      <w:del w:id="1642" w:author="Microsoft Office User" w:date="2025-06-20T14:55:00Z">
        <w:r w:rsidDel="00193B42">
          <w:rPr>
            <w:rFonts w:ascii="Times New Roman" w:eastAsia="方正仿宋_GBK" w:hAnsi="Times New Roman" w:cs="方正仿宋_GBK" w:hint="eastAsia"/>
            <w:b/>
            <w:color w:val="000000"/>
            <w:sz w:val="24"/>
          </w:rPr>
          <w:delText>（</w:delText>
        </w:r>
        <w:r w:rsidDel="00193B42">
          <w:rPr>
            <w:rFonts w:ascii="Times New Roman" w:eastAsia="方正仿宋_GBK" w:hAnsi="Times New Roman" w:cs="方正仿宋_GBK" w:hint="eastAsia"/>
            <w:b/>
            <w:color w:val="000000"/>
            <w:sz w:val="24"/>
          </w:rPr>
          <w:delText>3</w:delText>
        </w:r>
        <w:r w:rsidDel="00193B42">
          <w:rPr>
            <w:rFonts w:ascii="Times New Roman" w:eastAsia="方正仿宋_GBK" w:hAnsi="Times New Roman" w:cs="方正仿宋_GBK" w:hint="eastAsia"/>
            <w:b/>
            <w:color w:val="000000"/>
            <w:sz w:val="24"/>
          </w:rPr>
          <w:delText>）</w:delText>
        </w:r>
        <w:r w:rsidDel="00193B42">
          <w:rPr>
            <w:rFonts w:ascii="Times New Roman" w:eastAsia="方正仿宋_GBK" w:hAnsi="Times New Roman" w:cs="方正仿宋_GBK" w:hint="eastAsia"/>
            <w:b/>
            <w:color w:val="000000"/>
            <w:sz w:val="24"/>
          </w:rPr>
          <w:delText>压力性损伤结局数据：</w:delText>
        </w:r>
      </w:del>
    </w:p>
    <w:p w:rsidR="0067585B" w:rsidDel="00193B42" w:rsidRDefault="001234A7" w:rsidP="00193B42">
      <w:pPr>
        <w:pStyle w:val="BodyText"/>
        <w:spacing w:line="288" w:lineRule="auto"/>
        <w:rPr>
          <w:del w:id="1643" w:author="Microsoft Office User" w:date="2025-06-20T14:55:00Z"/>
          <w:rFonts w:ascii="Times New Roman" w:eastAsia="方正仿宋_GBK" w:hAnsi="Times New Roman" w:cs="方正仿宋_GBK"/>
          <w:bCs/>
          <w:color w:val="000000"/>
          <w:sz w:val="24"/>
        </w:rPr>
        <w:pPrChange w:id="1644" w:author="Microsoft Office User" w:date="2025-06-20T14:55:00Z">
          <w:pPr>
            <w:pStyle w:val="BodyText"/>
            <w:ind w:firstLineChars="200" w:firstLine="480"/>
          </w:pPr>
        </w:pPrChange>
      </w:pPr>
      <w:del w:id="1645" w:author="Microsoft Office User" w:date="2025-06-20T14:55:00Z">
        <w:r w:rsidDel="00193B42">
          <w:rPr>
            <w:rFonts w:ascii="Times New Roman" w:eastAsia="方正仿宋_GBK" w:hAnsi="Times New Roman" w:cs="方正仿宋_GBK" w:hint="eastAsia"/>
            <w:bCs/>
            <w:color w:val="000000"/>
            <w:sz w:val="24"/>
          </w:rPr>
          <w:delText>评估方法与人员：自患者入组开始，每日由至少两名经过压力性损伤评估与分期标准（如</w:delText>
        </w:r>
        <w:r w:rsidDel="00193B42">
          <w:rPr>
            <w:rFonts w:ascii="Times New Roman" w:eastAsia="方正仿宋_GBK" w:hAnsi="Times New Roman" w:cs="方正仿宋_GBK" w:hint="eastAsia"/>
            <w:bCs/>
            <w:color w:val="000000"/>
            <w:sz w:val="24"/>
          </w:rPr>
          <w:delText>NPIAP/EPUAP/PPPIA</w:delText>
        </w:r>
        <w:r w:rsidDel="00193B42">
          <w:rPr>
            <w:rFonts w:ascii="Times New Roman" w:eastAsia="方正仿宋_GBK" w:hAnsi="Times New Roman" w:cs="方正仿宋_GBK" w:hint="eastAsia"/>
            <w:bCs/>
            <w:color w:val="000000"/>
            <w:sz w:val="24"/>
          </w:rPr>
          <w:delText>最新版指南）统一培训并考核合格的研究护士对患者全身皮肤进行系统检查，重点关注所有骨隆突处及医疗器械相关部位。检查时应确保光线充足，并使用标准化的检查顺序和方法。</w:delText>
        </w:r>
      </w:del>
    </w:p>
    <w:p w:rsidR="0067585B" w:rsidDel="00193B42" w:rsidRDefault="001234A7" w:rsidP="00193B42">
      <w:pPr>
        <w:pStyle w:val="BodyText"/>
        <w:spacing w:line="288" w:lineRule="auto"/>
        <w:rPr>
          <w:del w:id="1646" w:author="Microsoft Office User" w:date="2025-06-20T14:55:00Z"/>
          <w:rFonts w:ascii="Times New Roman" w:eastAsia="方正仿宋_GBK" w:hAnsi="Times New Roman" w:cs="方正仿宋_GBK"/>
          <w:bCs/>
          <w:color w:val="000000"/>
          <w:sz w:val="24"/>
        </w:rPr>
        <w:pPrChange w:id="1647" w:author="Microsoft Office User" w:date="2025-06-20T14:55:00Z">
          <w:pPr>
            <w:pStyle w:val="BodyText"/>
            <w:ind w:firstLineChars="200" w:firstLine="480"/>
          </w:pPr>
        </w:pPrChange>
      </w:pPr>
      <w:del w:id="1648" w:author="Microsoft Office User" w:date="2025-06-20T14:55:00Z">
        <w:r w:rsidDel="00193B42">
          <w:rPr>
            <w:rFonts w:ascii="Times New Roman" w:eastAsia="方正仿宋_GBK" w:hAnsi="Times New Roman" w:cs="方正仿宋_GBK" w:hint="eastAsia"/>
            <w:bCs/>
            <w:color w:val="000000"/>
            <w:sz w:val="24"/>
          </w:rPr>
          <w:delText>诊断标准：压力性损伤的诊断和分期严格按照国际公认的</w:delText>
        </w:r>
        <w:r w:rsidDel="00193B42">
          <w:rPr>
            <w:rFonts w:ascii="Times New Roman" w:eastAsia="方正仿宋_GBK" w:hAnsi="Times New Roman" w:cs="方正仿宋_GBK" w:hint="eastAsia"/>
            <w:bCs/>
            <w:color w:val="000000"/>
            <w:sz w:val="24"/>
          </w:rPr>
          <w:delText>NPIAP/EPUAP/PPPIA</w:delText>
        </w:r>
        <w:r w:rsidDel="00193B42">
          <w:rPr>
            <w:rFonts w:ascii="Times New Roman" w:eastAsia="方正仿宋_GBK" w:hAnsi="Times New Roman" w:cs="方正仿宋_GBK" w:hint="eastAsia"/>
            <w:bCs/>
            <w:color w:val="000000"/>
            <w:sz w:val="24"/>
          </w:rPr>
          <w:delText>《压力性损伤预防和治疗：临床实践指南》（最新版）进行</w:delText>
        </w:r>
        <w:r w:rsidDel="00193B42">
          <w:rPr>
            <w:rFonts w:ascii="Times New Roman" w:eastAsia="方正仿宋_GBK" w:hAnsi="Times New Roman" w:cs="方正仿宋_GBK" w:hint="eastAsia"/>
            <w:bCs/>
            <w:color w:val="000000"/>
            <w:sz w:val="24"/>
          </w:rPr>
          <w:delText>，</w:delText>
        </w:r>
        <w:r w:rsidDel="00193B42">
          <w:rPr>
            <w:rFonts w:ascii="Times New Roman" w:eastAsia="方正仿宋_GBK" w:hAnsi="Times New Roman" w:cs="方正仿宋_GBK" w:hint="eastAsia"/>
            <w:bCs/>
            <w:color w:val="000000"/>
            <w:sz w:val="24"/>
          </w:rPr>
          <w:delText>包括对不可分期压力性损伤</w:delText>
        </w:r>
        <w:r w:rsidDel="00193B42">
          <w:rPr>
            <w:rFonts w:ascii="Times New Roman" w:eastAsia="方正仿宋_GBK" w:hAnsi="Times New Roman" w:cs="方正仿宋_GBK" w:hint="eastAsia"/>
            <w:bCs/>
            <w:color w:val="000000"/>
            <w:sz w:val="24"/>
          </w:rPr>
          <w:delText>、</w:delText>
        </w:r>
        <w:r w:rsidDel="00193B42">
          <w:rPr>
            <w:rFonts w:ascii="Times New Roman" w:eastAsia="方正仿宋_GBK" w:hAnsi="Times New Roman" w:cs="方正仿宋_GBK" w:hint="eastAsia"/>
            <w:bCs/>
            <w:color w:val="000000"/>
            <w:sz w:val="24"/>
          </w:rPr>
          <w:delText>深部组织损伤的识别。对于难以判断的情况，可由皮肤科医生或伤口治疗师协助确认。所有新发生的压力性损伤均需记录并进行照片存档。</w:delText>
        </w:r>
      </w:del>
    </w:p>
    <w:p w:rsidR="0067585B" w:rsidDel="00193B42" w:rsidRDefault="001234A7" w:rsidP="00193B42">
      <w:pPr>
        <w:pStyle w:val="BodyText"/>
        <w:spacing w:line="288" w:lineRule="auto"/>
        <w:rPr>
          <w:del w:id="1649" w:author="Microsoft Office User" w:date="2025-06-20T14:55:00Z"/>
          <w:rFonts w:ascii="Times New Roman" w:eastAsia="方正仿宋_GBK" w:hAnsi="Times New Roman" w:cs="方正仿宋_GBK"/>
          <w:bCs/>
          <w:color w:val="000000"/>
          <w:sz w:val="24"/>
        </w:rPr>
        <w:pPrChange w:id="1650" w:author="Microsoft Office User" w:date="2025-06-20T14:55:00Z">
          <w:pPr>
            <w:pStyle w:val="BodyText"/>
            <w:ind w:firstLineChars="200" w:firstLine="480"/>
          </w:pPr>
        </w:pPrChange>
      </w:pPr>
      <w:del w:id="1651" w:author="Microsoft Office User" w:date="2025-06-20T14:55:00Z">
        <w:r w:rsidDel="00193B42">
          <w:rPr>
            <w:rFonts w:ascii="Times New Roman" w:eastAsia="方正仿宋_GBK" w:hAnsi="Times New Roman" w:cs="方正仿宋_GBK" w:hint="eastAsia"/>
            <w:bCs/>
            <w:color w:val="000000"/>
            <w:sz w:val="24"/>
          </w:rPr>
          <w:delText>记录内容：</w:delText>
        </w:r>
      </w:del>
    </w:p>
    <w:p w:rsidR="0067585B" w:rsidDel="00193B42" w:rsidRDefault="001234A7" w:rsidP="00193B42">
      <w:pPr>
        <w:pStyle w:val="BodyText"/>
        <w:spacing w:line="288" w:lineRule="auto"/>
        <w:rPr>
          <w:del w:id="1652" w:author="Microsoft Office User" w:date="2025-06-20T14:55:00Z"/>
          <w:rFonts w:ascii="Times New Roman" w:eastAsia="方正仿宋_GBK" w:hAnsi="Times New Roman" w:cs="方正仿宋_GBK"/>
          <w:bCs/>
          <w:color w:val="000000"/>
          <w:sz w:val="24"/>
        </w:rPr>
        <w:pPrChange w:id="1653" w:author="Microsoft Office User" w:date="2025-06-20T14:55:00Z">
          <w:pPr>
            <w:pStyle w:val="BodyText"/>
            <w:ind w:firstLineChars="200" w:firstLine="480"/>
          </w:pPr>
        </w:pPrChange>
      </w:pPr>
      <w:del w:id="1654" w:author="Microsoft Office User" w:date="2025-06-20T14:55:00Z">
        <w:r w:rsidDel="00193B42">
          <w:rPr>
            <w:rFonts w:ascii="Times New Roman" w:eastAsia="方正仿宋_GBK" w:hAnsi="Times New Roman" w:cs="方正仿宋_GBK" w:hint="eastAsia"/>
            <w:bCs/>
            <w:color w:val="000000"/>
            <w:sz w:val="24"/>
          </w:rPr>
          <w:delText>是否发生压力性损伤（是</w:delText>
        </w:r>
        <w:r w:rsidDel="00193B42">
          <w:rPr>
            <w:rFonts w:ascii="Times New Roman" w:eastAsia="方正仿宋_GBK" w:hAnsi="Times New Roman" w:cs="方正仿宋_GBK" w:hint="eastAsia"/>
            <w:bCs/>
            <w:color w:val="000000"/>
            <w:sz w:val="24"/>
          </w:rPr>
          <w:delText>/</w:delText>
        </w:r>
        <w:r w:rsidDel="00193B42">
          <w:rPr>
            <w:rFonts w:ascii="Times New Roman" w:eastAsia="方正仿宋_GBK" w:hAnsi="Times New Roman" w:cs="方正仿宋_GBK" w:hint="eastAsia"/>
            <w:bCs/>
            <w:color w:val="000000"/>
            <w:sz w:val="24"/>
          </w:rPr>
          <w:delText>否）。</w:delText>
        </w:r>
      </w:del>
    </w:p>
    <w:p w:rsidR="0067585B" w:rsidDel="00193B42" w:rsidRDefault="001234A7" w:rsidP="00193B42">
      <w:pPr>
        <w:pStyle w:val="BodyText"/>
        <w:spacing w:line="288" w:lineRule="auto"/>
        <w:rPr>
          <w:del w:id="1655" w:author="Microsoft Office User" w:date="2025-06-20T14:55:00Z"/>
          <w:rFonts w:ascii="Times New Roman" w:eastAsia="方正仿宋_GBK" w:hAnsi="Times New Roman" w:cs="方正仿宋_GBK"/>
          <w:bCs/>
          <w:color w:val="000000"/>
          <w:sz w:val="24"/>
        </w:rPr>
        <w:pPrChange w:id="1656" w:author="Microsoft Office User" w:date="2025-06-20T14:55:00Z">
          <w:pPr>
            <w:pStyle w:val="BodyText"/>
            <w:ind w:firstLineChars="200" w:firstLine="480"/>
          </w:pPr>
        </w:pPrChange>
      </w:pPr>
      <w:del w:id="1657" w:author="Microsoft Office User" w:date="2025-06-20T14:55:00Z">
        <w:r w:rsidDel="00193B42">
          <w:rPr>
            <w:rFonts w:ascii="Times New Roman" w:eastAsia="方正仿宋_GBK" w:hAnsi="Times New Roman" w:cs="方正仿宋_GBK" w:hint="eastAsia"/>
            <w:bCs/>
            <w:color w:val="000000"/>
            <w:sz w:val="24"/>
          </w:rPr>
          <w:delText>若发生，详细记录首次发现日期和时间。</w:delText>
        </w:r>
      </w:del>
    </w:p>
    <w:p w:rsidR="0067585B" w:rsidDel="00193B42" w:rsidRDefault="001234A7" w:rsidP="00193B42">
      <w:pPr>
        <w:pStyle w:val="BodyText"/>
        <w:spacing w:line="288" w:lineRule="auto"/>
        <w:rPr>
          <w:del w:id="1658" w:author="Microsoft Office User" w:date="2025-06-20T14:55:00Z"/>
          <w:rFonts w:ascii="Times New Roman" w:eastAsia="方正仿宋_GBK" w:hAnsi="Times New Roman" w:cs="方正仿宋_GBK"/>
          <w:bCs/>
          <w:color w:val="000000"/>
          <w:sz w:val="24"/>
        </w:rPr>
        <w:pPrChange w:id="1659" w:author="Microsoft Office User" w:date="2025-06-20T14:55:00Z">
          <w:pPr>
            <w:pStyle w:val="BodyText"/>
            <w:ind w:firstLineChars="200" w:firstLine="480"/>
          </w:pPr>
        </w:pPrChange>
      </w:pPr>
      <w:del w:id="1660" w:author="Microsoft Office User" w:date="2025-06-20T14:55:00Z">
        <w:r w:rsidDel="00193B42">
          <w:rPr>
            <w:rFonts w:ascii="Times New Roman" w:eastAsia="方正仿宋_GBK" w:hAnsi="Times New Roman" w:cs="方正仿宋_GBK" w:hint="eastAsia"/>
            <w:bCs/>
            <w:color w:val="000000"/>
            <w:sz w:val="24"/>
          </w:rPr>
          <w:delText>发生部位（如骶尾部、足跟、枕部、肩胛部、耳廓、鼻梁等）。</w:delText>
        </w:r>
      </w:del>
    </w:p>
    <w:p w:rsidR="0067585B" w:rsidDel="00193B42" w:rsidRDefault="001234A7" w:rsidP="00193B42">
      <w:pPr>
        <w:pStyle w:val="BodyText"/>
        <w:spacing w:line="288" w:lineRule="auto"/>
        <w:rPr>
          <w:del w:id="1661" w:author="Microsoft Office User" w:date="2025-06-20T14:55:00Z"/>
          <w:rFonts w:ascii="Times New Roman" w:eastAsia="方正仿宋_GBK" w:hAnsi="Times New Roman" w:cs="方正仿宋_GBK"/>
          <w:bCs/>
          <w:color w:val="000000"/>
          <w:sz w:val="24"/>
        </w:rPr>
        <w:pPrChange w:id="1662" w:author="Microsoft Office User" w:date="2025-06-20T14:55:00Z">
          <w:pPr>
            <w:pStyle w:val="BodyText"/>
            <w:ind w:firstLineChars="200" w:firstLine="480"/>
          </w:pPr>
        </w:pPrChange>
      </w:pPr>
      <w:del w:id="1663" w:author="Microsoft Office User" w:date="2025-06-20T14:55:00Z">
        <w:r w:rsidDel="00193B42">
          <w:rPr>
            <w:rFonts w:ascii="Times New Roman" w:eastAsia="方正仿宋_GBK" w:hAnsi="Times New Roman" w:cs="方正仿宋_GBK" w:hint="eastAsia"/>
            <w:bCs/>
            <w:color w:val="000000"/>
            <w:sz w:val="24"/>
          </w:rPr>
          <w:delText>压力性损伤分期（</w:delText>
        </w:r>
        <w:r w:rsidDel="00193B42">
          <w:rPr>
            <w:rFonts w:ascii="Times New Roman" w:eastAsia="方正仿宋_GBK" w:hAnsi="Times New Roman" w:cs="方正仿宋_GBK" w:hint="eastAsia"/>
            <w:bCs/>
            <w:color w:val="000000"/>
            <w:sz w:val="24"/>
          </w:rPr>
          <w:delText>1</w:delText>
        </w:r>
        <w:r w:rsidDel="00193B42">
          <w:rPr>
            <w:rFonts w:ascii="Times New Roman" w:eastAsia="方正仿宋_GBK" w:hAnsi="Times New Roman" w:cs="方正仿宋_GBK" w:hint="eastAsia"/>
            <w:bCs/>
            <w:color w:val="000000"/>
            <w:sz w:val="24"/>
          </w:rPr>
          <w:delText>期、</w:delText>
        </w:r>
        <w:r w:rsidDel="00193B42">
          <w:rPr>
            <w:rFonts w:ascii="Times New Roman" w:eastAsia="方正仿宋_GBK" w:hAnsi="Times New Roman" w:cs="方正仿宋_GBK" w:hint="eastAsia"/>
            <w:bCs/>
            <w:color w:val="000000"/>
            <w:sz w:val="24"/>
          </w:rPr>
          <w:delText>2</w:delText>
        </w:r>
        <w:r w:rsidDel="00193B42">
          <w:rPr>
            <w:rFonts w:ascii="Times New Roman" w:eastAsia="方正仿宋_GBK" w:hAnsi="Times New Roman" w:cs="方正仿宋_GBK" w:hint="eastAsia"/>
            <w:bCs/>
            <w:color w:val="000000"/>
            <w:sz w:val="24"/>
          </w:rPr>
          <w:delText>期、</w:delText>
        </w:r>
        <w:r w:rsidDel="00193B42">
          <w:rPr>
            <w:rFonts w:ascii="Times New Roman" w:eastAsia="方正仿宋_GBK" w:hAnsi="Times New Roman" w:cs="方正仿宋_GBK" w:hint="eastAsia"/>
            <w:bCs/>
            <w:color w:val="000000"/>
            <w:sz w:val="24"/>
          </w:rPr>
          <w:delText>3</w:delText>
        </w:r>
        <w:r w:rsidDel="00193B42">
          <w:rPr>
            <w:rFonts w:ascii="Times New Roman" w:eastAsia="方正仿宋_GBK" w:hAnsi="Times New Roman" w:cs="方正仿宋_GBK" w:hint="eastAsia"/>
            <w:bCs/>
            <w:color w:val="000000"/>
            <w:sz w:val="24"/>
          </w:rPr>
          <w:delText>期、</w:delText>
        </w:r>
        <w:r w:rsidDel="00193B42">
          <w:rPr>
            <w:rFonts w:ascii="Times New Roman" w:eastAsia="方正仿宋_GBK" w:hAnsi="Times New Roman" w:cs="方正仿宋_GBK" w:hint="eastAsia"/>
            <w:bCs/>
            <w:color w:val="000000"/>
            <w:sz w:val="24"/>
          </w:rPr>
          <w:delText>4</w:delText>
        </w:r>
        <w:r w:rsidDel="00193B42">
          <w:rPr>
            <w:rFonts w:ascii="Times New Roman" w:eastAsia="方正仿宋_GBK" w:hAnsi="Times New Roman" w:cs="方正仿宋_GBK" w:hint="eastAsia"/>
            <w:bCs/>
            <w:color w:val="000000"/>
            <w:sz w:val="24"/>
          </w:rPr>
          <w:delText>期、不可分期、深部组织损伤）。</w:delText>
        </w:r>
      </w:del>
    </w:p>
    <w:p w:rsidR="0067585B" w:rsidDel="00193B42" w:rsidRDefault="001234A7" w:rsidP="00193B42">
      <w:pPr>
        <w:pStyle w:val="BodyText"/>
        <w:spacing w:line="288" w:lineRule="auto"/>
        <w:rPr>
          <w:del w:id="1664" w:author="Microsoft Office User" w:date="2025-06-20T14:55:00Z"/>
          <w:rFonts w:ascii="Times New Roman" w:eastAsia="方正仿宋_GBK" w:hAnsi="Times New Roman" w:cs="方正仿宋_GBK"/>
          <w:bCs/>
          <w:color w:val="000000"/>
          <w:sz w:val="24"/>
        </w:rPr>
        <w:pPrChange w:id="1665" w:author="Microsoft Office User" w:date="2025-06-20T14:55:00Z">
          <w:pPr>
            <w:pStyle w:val="BodyText"/>
            <w:ind w:firstLineChars="200" w:firstLine="480"/>
          </w:pPr>
        </w:pPrChange>
      </w:pPr>
      <w:del w:id="1666" w:author="Microsoft Office User" w:date="2025-06-20T14:55:00Z">
        <w:r w:rsidDel="00193B42">
          <w:rPr>
            <w:rFonts w:ascii="Times New Roman" w:eastAsia="方正仿宋_GBK" w:hAnsi="Times New Roman" w:cs="方正仿宋_GBK" w:hint="eastAsia"/>
            <w:bCs/>
            <w:color w:val="000000"/>
            <w:sz w:val="24"/>
          </w:rPr>
          <w:delText>损伤的大小（长度</w:delText>
        </w:r>
        <w:r w:rsidDel="00193B42">
          <w:rPr>
            <w:rFonts w:ascii="Times New Roman" w:eastAsia="方正仿宋_GBK" w:hAnsi="Times New Roman" w:cs="方正仿宋_GBK" w:hint="eastAsia"/>
            <w:bCs/>
            <w:color w:val="000000"/>
            <w:sz w:val="24"/>
          </w:rPr>
          <w:delText>、宽度、深度）、形状、创面特征（颜色、渗液、坏死组织类型和量、肉芽组织情况、有无潜行或窦道等）。</w:delText>
        </w:r>
      </w:del>
    </w:p>
    <w:p w:rsidR="0067585B" w:rsidDel="00193B42" w:rsidRDefault="001234A7" w:rsidP="00193B42">
      <w:pPr>
        <w:pStyle w:val="BodyText"/>
        <w:spacing w:line="288" w:lineRule="auto"/>
        <w:rPr>
          <w:del w:id="1667" w:author="Microsoft Office User" w:date="2025-06-20T14:55:00Z"/>
          <w:rFonts w:ascii="Times New Roman" w:eastAsia="方正仿宋_GBK" w:hAnsi="Times New Roman" w:cs="方正仿宋_GBK"/>
          <w:bCs/>
          <w:color w:val="000000"/>
          <w:sz w:val="24"/>
        </w:rPr>
        <w:pPrChange w:id="1668" w:author="Microsoft Office User" w:date="2025-06-20T14:55:00Z">
          <w:pPr>
            <w:pStyle w:val="BodyText"/>
            <w:ind w:firstLineChars="200" w:firstLine="480"/>
          </w:pPr>
        </w:pPrChange>
      </w:pPr>
      <w:del w:id="1669" w:author="Microsoft Office User" w:date="2025-06-20T14:55:00Z">
        <w:r w:rsidDel="00193B42">
          <w:rPr>
            <w:rFonts w:ascii="Times New Roman" w:eastAsia="方正仿宋_GBK" w:hAnsi="Times New Roman" w:cs="方正仿宋_GBK" w:hint="eastAsia"/>
            <w:bCs/>
            <w:color w:val="000000"/>
            <w:sz w:val="24"/>
          </w:rPr>
          <w:delText>是否为医疗器械相关压力性损伤及其相关的器械类型。</w:delText>
        </w:r>
      </w:del>
    </w:p>
    <w:p w:rsidR="0067585B" w:rsidDel="00193B42" w:rsidRDefault="001234A7" w:rsidP="00193B42">
      <w:pPr>
        <w:pStyle w:val="BodyText"/>
        <w:spacing w:line="288" w:lineRule="auto"/>
        <w:rPr>
          <w:del w:id="1670" w:author="Microsoft Office User" w:date="2025-06-20T14:55:00Z"/>
          <w:rFonts w:ascii="Times New Roman" w:eastAsia="方正仿宋_GBK" w:hAnsi="Times New Roman" w:cs="方正仿宋_GBK"/>
          <w:bCs/>
          <w:color w:val="000000"/>
          <w:sz w:val="24"/>
        </w:rPr>
        <w:pPrChange w:id="1671" w:author="Microsoft Office User" w:date="2025-06-20T14:55:00Z">
          <w:pPr>
            <w:pStyle w:val="BodyText"/>
            <w:ind w:firstLineChars="200" w:firstLine="480"/>
          </w:pPr>
        </w:pPrChange>
      </w:pPr>
      <w:del w:id="1672" w:author="Microsoft Office User" w:date="2025-06-20T14:55:00Z">
        <w:r w:rsidDel="00193B42">
          <w:rPr>
            <w:rFonts w:ascii="Times New Roman" w:eastAsia="方正仿宋_GBK" w:hAnsi="Times New Roman" w:cs="方正仿宋_GBK" w:hint="eastAsia"/>
            <w:bCs/>
            <w:color w:val="000000"/>
            <w:sz w:val="24"/>
          </w:rPr>
          <w:delText>随访时间与频率：每日进行皮肤检查并记录，直至患者发生院内压力性损伤（主要结局事件）、转出</w:delText>
        </w:r>
        <w:r w:rsidDel="00193B42">
          <w:rPr>
            <w:rFonts w:ascii="Times New Roman" w:eastAsia="方正仿宋_GBK" w:hAnsi="Times New Roman" w:cs="方正仿宋_GBK" w:hint="eastAsia"/>
            <w:bCs/>
            <w:color w:val="000000"/>
            <w:sz w:val="24"/>
          </w:rPr>
          <w:delText>ICU</w:delText>
        </w:r>
        <w:r w:rsidDel="00193B42">
          <w:rPr>
            <w:rFonts w:ascii="Times New Roman" w:eastAsia="方正仿宋_GBK" w:hAnsi="Times New Roman" w:cs="方正仿宋_GBK" w:hint="eastAsia"/>
            <w:bCs/>
            <w:color w:val="000000"/>
            <w:sz w:val="24"/>
          </w:rPr>
          <w:delText>、死亡或达到预设的研究观察终点（住院</w:delText>
        </w:r>
        <w:r w:rsidDel="00193B42">
          <w:rPr>
            <w:rFonts w:ascii="Times New Roman" w:eastAsia="方正仿宋_GBK" w:hAnsi="Times New Roman" w:cs="方正仿宋_GBK" w:hint="eastAsia"/>
            <w:bCs/>
            <w:color w:val="000000"/>
            <w:sz w:val="24"/>
          </w:rPr>
          <w:delText>28</w:delText>
        </w:r>
        <w:r w:rsidDel="00193B42">
          <w:rPr>
            <w:rFonts w:ascii="Times New Roman" w:eastAsia="方正仿宋_GBK" w:hAnsi="Times New Roman" w:cs="方正仿宋_GBK" w:hint="eastAsia"/>
            <w:bCs/>
            <w:color w:val="000000"/>
            <w:sz w:val="24"/>
          </w:rPr>
          <w:delText>天或</w:delText>
        </w:r>
        <w:r w:rsidDel="00193B42">
          <w:rPr>
            <w:rFonts w:ascii="Times New Roman" w:eastAsia="方正仿宋_GBK" w:hAnsi="Times New Roman" w:cs="方正仿宋_GBK" w:hint="eastAsia"/>
            <w:bCs/>
            <w:color w:val="000000"/>
            <w:sz w:val="24"/>
          </w:rPr>
          <w:delText>ICU</w:delText>
        </w:r>
        <w:r w:rsidDel="00193B42">
          <w:rPr>
            <w:rFonts w:ascii="Times New Roman" w:eastAsia="方正仿宋_GBK" w:hAnsi="Times New Roman" w:cs="方正仿宋_GBK" w:hint="eastAsia"/>
            <w:bCs/>
            <w:color w:val="000000"/>
            <w:sz w:val="24"/>
          </w:rPr>
          <w:delText>住院时间结束，以先到者为准）。</w:delText>
        </w:r>
      </w:del>
    </w:p>
    <w:p w:rsidR="0067585B" w:rsidDel="00193B42" w:rsidRDefault="001234A7" w:rsidP="00193B42">
      <w:pPr>
        <w:pStyle w:val="BodyText"/>
        <w:spacing w:line="288" w:lineRule="auto"/>
        <w:rPr>
          <w:del w:id="1673" w:author="Microsoft Office User" w:date="2025-06-20T14:55:00Z"/>
          <w:rFonts w:ascii="Times New Roman" w:eastAsia="方正仿宋_GBK" w:hAnsi="Times New Roman" w:cs="方正仿宋_GBK"/>
          <w:b/>
          <w:color w:val="000000"/>
          <w:sz w:val="24"/>
        </w:rPr>
        <w:pPrChange w:id="1674" w:author="Microsoft Office User" w:date="2025-06-20T14:55:00Z">
          <w:pPr>
            <w:pStyle w:val="BodyText"/>
            <w:ind w:firstLineChars="200" w:firstLine="480"/>
          </w:pPr>
        </w:pPrChange>
      </w:pPr>
      <w:del w:id="1675" w:author="Microsoft Office User" w:date="2025-06-20T14:55:00Z">
        <w:r w:rsidDel="00193B42">
          <w:rPr>
            <w:rFonts w:ascii="Times New Roman" w:eastAsia="方正仿宋_GBK" w:hAnsi="Times New Roman" w:cs="方正仿宋_GBK" w:hint="eastAsia"/>
            <w:b/>
            <w:color w:val="000000"/>
            <w:sz w:val="24"/>
          </w:rPr>
          <w:delText xml:space="preserve">2.1.4 </w:delText>
        </w:r>
        <w:r w:rsidDel="00193B42">
          <w:rPr>
            <w:rFonts w:ascii="Times New Roman" w:eastAsia="方正仿宋_GBK" w:hAnsi="Times New Roman" w:cs="方正仿宋_GBK" w:hint="eastAsia"/>
            <w:b/>
            <w:color w:val="000000"/>
            <w:sz w:val="24"/>
          </w:rPr>
          <w:delText>模型构建：</w:delText>
        </w:r>
      </w:del>
    </w:p>
    <w:p w:rsidR="0067585B" w:rsidDel="00193B42" w:rsidRDefault="001234A7" w:rsidP="00193B42">
      <w:pPr>
        <w:pStyle w:val="BodyText"/>
        <w:spacing w:line="288" w:lineRule="auto"/>
        <w:rPr>
          <w:del w:id="1676" w:author="Microsoft Office User" w:date="2025-06-20T14:55:00Z"/>
          <w:rFonts w:ascii="Times New Roman" w:eastAsia="方正仿宋_GBK" w:hAnsi="Times New Roman" w:cs="方正仿宋_GBK"/>
          <w:bCs/>
          <w:color w:val="000000"/>
          <w:sz w:val="24"/>
        </w:rPr>
        <w:pPrChange w:id="1677" w:author="Microsoft Office User" w:date="2025-06-20T14:55:00Z">
          <w:pPr>
            <w:pStyle w:val="BodyText"/>
            <w:ind w:firstLineChars="200" w:firstLine="480"/>
          </w:pPr>
        </w:pPrChange>
      </w:pPr>
      <w:del w:id="1678" w:author="Microsoft Office User" w:date="2025-06-20T14:55:00Z">
        <w:r w:rsidDel="00193B42">
          <w:rPr>
            <w:rFonts w:ascii="Times New Roman" w:eastAsia="方正仿宋_GBK" w:hAnsi="Times New Roman" w:cs="方正仿宋_GBK" w:hint="eastAsia"/>
            <w:b/>
            <w:color w:val="000000"/>
            <w:sz w:val="24"/>
          </w:rPr>
          <w:delText>（</w:delText>
        </w:r>
        <w:r w:rsidDel="00193B42">
          <w:rPr>
            <w:rFonts w:ascii="Times New Roman" w:eastAsia="方正仿宋_GBK" w:hAnsi="Times New Roman" w:cs="方正仿宋_GBK" w:hint="eastAsia"/>
            <w:b/>
            <w:color w:val="000000"/>
            <w:sz w:val="24"/>
          </w:rPr>
          <w:delText>1</w:delText>
        </w:r>
        <w:r w:rsidDel="00193B42">
          <w:rPr>
            <w:rFonts w:ascii="Times New Roman" w:eastAsia="方正仿宋_GBK" w:hAnsi="Times New Roman" w:cs="方正仿宋_GBK" w:hint="eastAsia"/>
            <w:b/>
            <w:color w:val="000000"/>
            <w:sz w:val="24"/>
          </w:rPr>
          <w:delText>）</w:delText>
        </w:r>
        <w:r w:rsidDel="00193B42">
          <w:rPr>
            <w:rFonts w:ascii="Times New Roman" w:eastAsia="方正仿宋_GBK" w:hAnsi="Times New Roman" w:cs="方正仿宋_GBK" w:hint="eastAsia"/>
            <w:b/>
            <w:color w:val="000000"/>
            <w:sz w:val="24"/>
          </w:rPr>
          <w:delText>数据预处理：</w:delText>
        </w:r>
        <w:r w:rsidDel="00193B42">
          <w:rPr>
            <w:rFonts w:ascii="Times New Roman" w:eastAsia="方正仿宋_GBK" w:hAnsi="Times New Roman" w:cs="方正仿宋_GBK" w:hint="eastAsia"/>
            <w:bCs/>
            <w:color w:val="000000"/>
            <w:sz w:val="24"/>
          </w:rPr>
          <w:delText>对收集的数据进行清洗，处理缺失值、异常值。连续变量进行正态性检验，根据分布特征和临床意义决定是否进行转换或分类。分类变量进行适当编码。</w:delText>
        </w:r>
      </w:del>
    </w:p>
    <w:p w:rsidR="0067585B" w:rsidDel="00193B42" w:rsidRDefault="001234A7" w:rsidP="00193B42">
      <w:pPr>
        <w:pStyle w:val="BodyText"/>
        <w:spacing w:line="288" w:lineRule="auto"/>
        <w:rPr>
          <w:del w:id="1679" w:author="Microsoft Office User" w:date="2025-06-20T14:55:00Z"/>
          <w:rFonts w:ascii="Times New Roman" w:eastAsia="方正仿宋_GBK" w:hAnsi="Times New Roman" w:cs="方正仿宋_GBK"/>
          <w:b/>
          <w:color w:val="000000"/>
          <w:sz w:val="24"/>
        </w:rPr>
        <w:pPrChange w:id="1680" w:author="Microsoft Office User" w:date="2025-06-20T14:55:00Z">
          <w:pPr>
            <w:pStyle w:val="BodyText"/>
            <w:ind w:firstLineChars="200" w:firstLine="480"/>
          </w:pPr>
        </w:pPrChange>
      </w:pPr>
      <w:del w:id="1681" w:author="Microsoft Office User" w:date="2025-06-20T14:55:00Z">
        <w:r w:rsidDel="00193B42">
          <w:rPr>
            <w:rFonts w:ascii="Times New Roman" w:eastAsia="方正仿宋_GBK" w:hAnsi="Times New Roman" w:cs="方正仿宋_GBK" w:hint="eastAsia"/>
            <w:b/>
            <w:color w:val="000000"/>
            <w:sz w:val="24"/>
          </w:rPr>
          <w:delText>（</w:delText>
        </w:r>
        <w:r w:rsidDel="00193B42">
          <w:rPr>
            <w:rFonts w:ascii="Times New Roman" w:eastAsia="方正仿宋_GBK" w:hAnsi="Times New Roman" w:cs="方正仿宋_GBK" w:hint="eastAsia"/>
            <w:b/>
            <w:color w:val="000000"/>
            <w:sz w:val="24"/>
          </w:rPr>
          <w:delText>2</w:delText>
        </w:r>
        <w:r w:rsidDel="00193B42">
          <w:rPr>
            <w:rFonts w:ascii="Times New Roman" w:eastAsia="方正仿宋_GBK" w:hAnsi="Times New Roman" w:cs="方正仿宋_GBK" w:hint="eastAsia"/>
            <w:b/>
            <w:color w:val="000000"/>
            <w:sz w:val="24"/>
          </w:rPr>
          <w:delText>）危险因素筛选：</w:delText>
        </w:r>
      </w:del>
    </w:p>
    <w:p w:rsidR="0067585B" w:rsidDel="00193B42" w:rsidRDefault="001234A7" w:rsidP="00193B42">
      <w:pPr>
        <w:pStyle w:val="BodyText"/>
        <w:spacing w:line="288" w:lineRule="auto"/>
        <w:rPr>
          <w:del w:id="1682" w:author="Microsoft Office User" w:date="2025-06-20T14:55:00Z"/>
          <w:rFonts w:ascii="Times New Roman" w:eastAsia="方正仿宋_GBK" w:hAnsi="Times New Roman" w:cs="方正仿宋_GBK"/>
          <w:bCs/>
          <w:color w:val="000000"/>
          <w:sz w:val="24"/>
        </w:rPr>
        <w:pPrChange w:id="1683" w:author="Microsoft Office User" w:date="2025-06-20T14:55:00Z">
          <w:pPr>
            <w:pStyle w:val="BodyText"/>
            <w:ind w:firstLineChars="200" w:firstLine="480"/>
          </w:pPr>
        </w:pPrChange>
      </w:pPr>
      <w:del w:id="1684" w:author="Microsoft Office User" w:date="2025-06-20T14:55:00Z">
        <w:r w:rsidDel="00193B42">
          <w:rPr>
            <w:rFonts w:ascii="Times New Roman" w:eastAsia="方正仿宋_GBK" w:hAnsi="Times New Roman" w:cs="方正仿宋_GBK"/>
            <w:bCs/>
            <w:color w:val="000000"/>
            <w:sz w:val="24"/>
          </w:rPr>
          <w:delText>单因素</w:delText>
        </w:r>
        <w:r w:rsidDel="00193B42">
          <w:rPr>
            <w:rFonts w:ascii="Times New Roman" w:eastAsia="方正仿宋_GBK" w:hAnsi="Times New Roman" w:cs="方正仿宋_GBK"/>
            <w:bCs/>
            <w:color w:val="000000"/>
            <w:sz w:val="24"/>
          </w:rPr>
          <w:delText>Logistic</w:delText>
        </w:r>
        <w:r w:rsidDel="00193B42">
          <w:rPr>
            <w:rFonts w:ascii="Times New Roman" w:eastAsia="方正仿宋_GBK" w:hAnsi="Times New Roman" w:cs="方正仿宋_GBK"/>
            <w:bCs/>
            <w:color w:val="000000"/>
            <w:sz w:val="24"/>
          </w:rPr>
          <w:delText>回归分析</w:delText>
        </w:r>
        <w:r w:rsidDel="00193B42">
          <w:rPr>
            <w:rFonts w:ascii="Times New Roman" w:eastAsia="方正仿宋_GBK" w:hAnsi="Times New Roman" w:cs="方正仿宋_GBK" w:hint="eastAsia"/>
            <w:bCs/>
            <w:color w:val="000000"/>
            <w:sz w:val="24"/>
          </w:rPr>
          <w:delText>：</w:delText>
        </w:r>
        <w:r w:rsidDel="00193B42">
          <w:rPr>
            <w:rFonts w:ascii="Times New Roman" w:eastAsia="方正仿宋_GBK" w:hAnsi="Times New Roman" w:cs="方正仿宋_GBK"/>
            <w:bCs/>
            <w:color w:val="000000"/>
            <w:sz w:val="24"/>
          </w:rPr>
          <w:delText>将所有收集的潜在</w:delText>
        </w:r>
        <w:r w:rsidDel="00193B42">
          <w:rPr>
            <w:rFonts w:ascii="Times New Roman" w:eastAsia="方正仿宋_GBK" w:hAnsi="Times New Roman" w:cs="方正仿宋_GBK"/>
            <w:bCs/>
            <w:color w:val="000000"/>
            <w:sz w:val="24"/>
          </w:rPr>
          <w:delText>POCUS</w:delText>
        </w:r>
        <w:r w:rsidDel="00193B42">
          <w:rPr>
            <w:rFonts w:ascii="Times New Roman" w:eastAsia="方正仿宋_GBK" w:hAnsi="Times New Roman" w:cs="方正仿宋_GBK"/>
            <w:bCs/>
            <w:color w:val="000000"/>
            <w:sz w:val="24"/>
          </w:rPr>
          <w:delText>指标和临床变量分别与</w:delText>
        </w:r>
        <w:r w:rsidDel="00193B42">
          <w:rPr>
            <w:rFonts w:ascii="Times New Roman" w:eastAsia="方正仿宋_GBK" w:hAnsi="Times New Roman" w:cs="方正仿宋_GBK"/>
            <w:bCs/>
            <w:color w:val="000000"/>
            <w:sz w:val="24"/>
          </w:rPr>
          <w:delText>PI</w:delText>
        </w:r>
        <w:r w:rsidDel="00193B42">
          <w:rPr>
            <w:rFonts w:ascii="Times New Roman" w:eastAsia="方正仿宋_GBK" w:hAnsi="Times New Roman" w:cs="方正仿宋_GBK"/>
            <w:bCs/>
            <w:color w:val="000000"/>
            <w:sz w:val="24"/>
          </w:rPr>
          <w:delText>的发生进行单因素</w:delText>
        </w:r>
        <w:r w:rsidDel="00193B42">
          <w:rPr>
            <w:rFonts w:ascii="Times New Roman" w:eastAsia="方正仿宋_GBK" w:hAnsi="Times New Roman" w:cs="方正仿宋_GBK"/>
            <w:bCs/>
            <w:color w:val="000000"/>
            <w:sz w:val="24"/>
          </w:rPr>
          <w:delText>Logistic</w:delText>
        </w:r>
        <w:r w:rsidDel="00193B42">
          <w:rPr>
            <w:rFonts w:ascii="Times New Roman" w:eastAsia="方正仿宋_GBK" w:hAnsi="Times New Roman" w:cs="方正仿宋_GBK"/>
            <w:bCs/>
            <w:color w:val="000000"/>
            <w:sz w:val="24"/>
          </w:rPr>
          <w:delText>回归分析。初步筛选出变量。同时，利用随机森林的特征重要性对变量进行排序，辅助筛选出具有潜在影响力的变量。</w:delText>
        </w:r>
      </w:del>
    </w:p>
    <w:p w:rsidR="0067585B" w:rsidDel="00193B42" w:rsidRDefault="001234A7" w:rsidP="00193B42">
      <w:pPr>
        <w:pStyle w:val="BodyText"/>
        <w:spacing w:line="288" w:lineRule="auto"/>
        <w:rPr>
          <w:del w:id="1685" w:author="Microsoft Office User" w:date="2025-06-20T14:55:00Z"/>
          <w:rFonts w:ascii="Times New Roman" w:eastAsia="方正仿宋_GBK" w:hAnsi="Times New Roman" w:cs="方正仿宋_GBK"/>
          <w:bCs/>
          <w:color w:val="000000"/>
          <w:sz w:val="24"/>
        </w:rPr>
        <w:pPrChange w:id="1686" w:author="Microsoft Office User" w:date="2025-06-20T14:55:00Z">
          <w:pPr>
            <w:pStyle w:val="BodyText"/>
            <w:ind w:firstLineChars="200" w:firstLine="480"/>
          </w:pPr>
        </w:pPrChange>
      </w:pPr>
      <w:del w:id="1687" w:author="Microsoft Office User" w:date="2025-06-20T14:55:00Z">
        <w:r w:rsidDel="00193B42">
          <w:rPr>
            <w:rFonts w:ascii="Times New Roman" w:eastAsia="方正仿宋_GBK" w:hAnsi="Times New Roman" w:cs="方正仿宋_GBK"/>
            <w:bCs/>
            <w:color w:val="000000"/>
            <w:sz w:val="24"/>
          </w:rPr>
          <w:delText>多重共线性检验：对初步入选的变量进行</w:delText>
        </w:r>
        <w:r w:rsidDel="00193B42">
          <w:rPr>
            <w:rFonts w:ascii="Times New Roman" w:eastAsia="方正仿宋_GBK" w:hAnsi="Times New Roman" w:cs="方正仿宋_GBK"/>
            <w:bCs/>
            <w:color w:val="000000"/>
            <w:sz w:val="24"/>
          </w:rPr>
          <w:delText>Pearson</w:delText>
        </w:r>
        <w:r w:rsidDel="00193B42">
          <w:rPr>
            <w:rFonts w:ascii="Times New Roman" w:eastAsia="方正仿宋_GBK" w:hAnsi="Times New Roman" w:cs="方正仿宋_GBK"/>
            <w:bCs/>
            <w:color w:val="000000"/>
            <w:sz w:val="24"/>
          </w:rPr>
          <w:delText>相关性分析和方差膨胀因子（</w:delText>
        </w:r>
        <w:r w:rsidDel="00193B42">
          <w:rPr>
            <w:rFonts w:ascii="Times New Roman" w:eastAsia="方正仿宋_GBK" w:hAnsi="Times New Roman" w:cs="方正仿宋_GBK"/>
            <w:bCs/>
            <w:color w:val="000000"/>
            <w:sz w:val="24"/>
          </w:rPr>
          <w:delText>VIF</w:delText>
        </w:r>
        <w:r w:rsidDel="00193B42">
          <w:rPr>
            <w:rFonts w:ascii="Times New Roman" w:eastAsia="方正仿宋_GBK" w:hAnsi="Times New Roman" w:cs="方正仿宋_GBK"/>
            <w:bCs/>
            <w:color w:val="000000"/>
            <w:sz w:val="24"/>
          </w:rPr>
          <w:delText>）检验，设定</w:delText>
        </w:r>
        <w:r w:rsidDel="00193B42">
          <w:rPr>
            <w:rFonts w:ascii="Times New Roman" w:eastAsia="方正仿宋_GBK" w:hAnsi="Times New Roman" w:cs="方正仿宋_GBK"/>
            <w:bCs/>
            <w:color w:val="000000"/>
            <w:sz w:val="24"/>
          </w:rPr>
          <w:delText>VIF</w:delText>
        </w:r>
        <w:r w:rsidDel="00193B42">
          <w:rPr>
            <w:rFonts w:ascii="Times New Roman" w:eastAsia="方正仿宋_GBK" w:hAnsi="Times New Roman" w:cs="方正仿宋_GBK"/>
            <w:bCs/>
            <w:color w:val="000000"/>
            <w:sz w:val="24"/>
          </w:rPr>
          <w:delText>阈值为</w:delText>
        </w:r>
        <w:r w:rsidDel="00193B42">
          <w:rPr>
            <w:rFonts w:ascii="Times New Roman" w:eastAsia="方正仿宋_GBK" w:hAnsi="Times New Roman" w:cs="方正仿宋_GBK"/>
            <w:bCs/>
            <w:color w:val="000000"/>
            <w:sz w:val="24"/>
          </w:rPr>
          <w:delText>5</w:delText>
        </w:r>
        <w:r w:rsidDel="00193B42">
          <w:rPr>
            <w:rFonts w:ascii="Times New Roman" w:eastAsia="方正仿宋_GBK" w:hAnsi="Times New Roman" w:cs="方正仿宋_GBK"/>
            <w:bCs/>
            <w:color w:val="000000"/>
            <w:sz w:val="24"/>
          </w:rPr>
          <w:delText>，剔除或合并</w:delText>
        </w:r>
        <w:r w:rsidDel="00193B42">
          <w:rPr>
            <w:rFonts w:ascii="Times New Roman" w:eastAsia="方正仿宋_GBK" w:hAnsi="Times New Roman" w:cs="方正仿宋_GBK"/>
            <w:bCs/>
            <w:color w:val="000000"/>
            <w:sz w:val="24"/>
          </w:rPr>
          <w:delText>VIF&gt;5</w:delText>
        </w:r>
        <w:r w:rsidDel="00193B42">
          <w:rPr>
            <w:rFonts w:ascii="Times New Roman" w:eastAsia="方正仿宋_GBK" w:hAnsi="Times New Roman" w:cs="方正仿宋_GBK"/>
            <w:bCs/>
            <w:color w:val="000000"/>
            <w:sz w:val="24"/>
          </w:rPr>
          <w:delText>的高度共线变量，减少模型冗余。</w:delText>
        </w:r>
      </w:del>
    </w:p>
    <w:p w:rsidR="0067585B" w:rsidDel="00193B42" w:rsidRDefault="001234A7" w:rsidP="00193B42">
      <w:pPr>
        <w:pStyle w:val="BodyText"/>
        <w:spacing w:line="288" w:lineRule="auto"/>
        <w:rPr>
          <w:del w:id="1688" w:author="Microsoft Office User" w:date="2025-06-20T14:55:00Z"/>
          <w:rFonts w:eastAsia="方正仿宋_GBK" w:cs="方正仿宋_GBK"/>
          <w:bCs/>
          <w:color w:val="000000"/>
          <w:sz w:val="24"/>
        </w:rPr>
        <w:pPrChange w:id="1689" w:author="Microsoft Office User" w:date="2025-06-20T14:55:00Z">
          <w:pPr>
            <w:ind w:firstLineChars="200" w:firstLine="480"/>
          </w:pPr>
        </w:pPrChange>
      </w:pPr>
      <w:del w:id="1690" w:author="Microsoft Office User" w:date="2025-06-20T14:55:00Z">
        <w:r w:rsidDel="00193B42">
          <w:rPr>
            <w:rFonts w:ascii="Times New Roman" w:eastAsia="方正仿宋_GBK" w:hAnsi="Times New Roman" w:cs="方正仿宋_GBK" w:hint="eastAsia"/>
            <w:b/>
            <w:color w:val="000000"/>
            <w:sz w:val="24"/>
          </w:rPr>
          <w:delText>（</w:delText>
        </w:r>
        <w:r w:rsidDel="00193B42">
          <w:rPr>
            <w:rFonts w:ascii="Times New Roman" w:eastAsia="方正仿宋_GBK" w:hAnsi="Times New Roman" w:cs="方正仿宋_GBK" w:hint="eastAsia"/>
            <w:b/>
            <w:color w:val="000000"/>
            <w:sz w:val="24"/>
          </w:rPr>
          <w:delText>3</w:delText>
        </w:r>
        <w:r w:rsidDel="00193B42">
          <w:rPr>
            <w:rFonts w:ascii="Times New Roman" w:eastAsia="方正仿宋_GBK" w:hAnsi="Times New Roman" w:cs="方正仿宋_GBK" w:hint="eastAsia"/>
            <w:b/>
            <w:color w:val="000000"/>
            <w:sz w:val="24"/>
          </w:rPr>
          <w:delText>）</w:delText>
        </w:r>
        <w:r w:rsidDel="00193B42">
          <w:rPr>
            <w:rFonts w:ascii="Times New Roman" w:eastAsia="方正仿宋_GBK" w:hAnsi="Times New Roman" w:cs="方正仿宋_GBK"/>
            <w:b/>
            <w:color w:val="000000"/>
            <w:sz w:val="24"/>
          </w:rPr>
          <w:delText>多因素</w:delText>
        </w:r>
        <w:r w:rsidDel="00193B42">
          <w:rPr>
            <w:rFonts w:ascii="Times New Roman" w:eastAsia="方正仿宋_GBK" w:hAnsi="Times New Roman" w:cs="方正仿宋_GBK"/>
            <w:b/>
            <w:color w:val="000000"/>
            <w:sz w:val="24"/>
          </w:rPr>
          <w:delText>Logistic</w:delText>
        </w:r>
        <w:r w:rsidDel="00193B42">
          <w:rPr>
            <w:rFonts w:ascii="Times New Roman" w:eastAsia="方正仿宋_GBK" w:hAnsi="Times New Roman" w:cs="方正仿宋_GBK"/>
            <w:b/>
            <w:color w:val="000000"/>
            <w:sz w:val="24"/>
          </w:rPr>
          <w:delText>回归模型构建：</w:delText>
        </w:r>
        <w:r w:rsidDel="00193B42">
          <w:rPr>
            <w:rFonts w:ascii="Times New Roman" w:eastAsia="方正仿宋_GBK" w:hAnsi="Times New Roman" w:cs="方正仿宋_GBK"/>
            <w:bCs/>
            <w:color w:val="000000"/>
            <w:sz w:val="24"/>
          </w:rPr>
          <w:delText>将单因素分析有统计学意义且临床上认为重要的变量纳入多因素</w:delText>
        </w:r>
        <w:r w:rsidDel="00193B42">
          <w:rPr>
            <w:rFonts w:ascii="Times New Roman" w:eastAsia="方正仿宋_GBK" w:hAnsi="Times New Roman" w:cs="方正仿宋_GBK"/>
            <w:bCs/>
            <w:color w:val="000000"/>
            <w:sz w:val="24"/>
          </w:rPr>
          <w:delText>Logistic</w:delText>
        </w:r>
        <w:r w:rsidDel="00193B42">
          <w:rPr>
            <w:rFonts w:ascii="Times New Roman" w:eastAsia="方正仿宋_GBK" w:hAnsi="Times New Roman" w:cs="方正仿宋_GBK"/>
            <w:bCs/>
            <w:color w:val="000000"/>
            <w:sz w:val="24"/>
          </w:rPr>
          <w:delText>回归模型。采用有目的的变量选择方法，结合逐步回归</w:delText>
        </w:r>
        <w:r w:rsidDel="00193B42">
          <w:rPr>
            <w:rFonts w:ascii="Times New Roman" w:eastAsia="方正仿宋_GBK" w:hAnsi="Times New Roman" w:cs="方正仿宋_GBK"/>
            <w:bCs/>
            <w:color w:val="000000"/>
            <w:sz w:val="24"/>
          </w:rPr>
          <w:delText>法，逐步剔除变量系数变化不大的变量，同时运用分层分析和倾向评分匹配法调整混杂因素，探索变量间的交互作用，结合专业知识对模型进行优化。</w:delText>
        </w:r>
      </w:del>
    </w:p>
    <w:p w:rsidR="0067585B" w:rsidDel="00193B42" w:rsidRDefault="001234A7" w:rsidP="00193B42">
      <w:pPr>
        <w:pStyle w:val="BodyText"/>
        <w:spacing w:line="288" w:lineRule="auto"/>
        <w:rPr>
          <w:del w:id="1691" w:author="Microsoft Office User" w:date="2025-06-20T14:55:00Z"/>
          <w:rFonts w:ascii="Times New Roman" w:eastAsia="方正仿宋_GBK" w:hAnsi="Times New Roman" w:cs="方正仿宋_GBK"/>
          <w:b/>
          <w:color w:val="000000"/>
          <w:sz w:val="24"/>
        </w:rPr>
        <w:pPrChange w:id="1692" w:author="Microsoft Office User" w:date="2025-06-20T14:55:00Z">
          <w:pPr>
            <w:pStyle w:val="BodyText"/>
            <w:ind w:firstLineChars="200" w:firstLine="480"/>
          </w:pPr>
        </w:pPrChange>
      </w:pPr>
      <w:del w:id="1693" w:author="Microsoft Office User" w:date="2025-06-20T14:55:00Z">
        <w:r w:rsidDel="00193B42">
          <w:rPr>
            <w:rFonts w:ascii="Times New Roman" w:eastAsia="方正仿宋_GBK" w:hAnsi="Times New Roman" w:cs="方正仿宋_GBK" w:hint="eastAsia"/>
            <w:b/>
            <w:color w:val="000000"/>
            <w:sz w:val="24"/>
          </w:rPr>
          <w:delText>（</w:delText>
        </w:r>
        <w:r w:rsidDel="00193B42">
          <w:rPr>
            <w:rFonts w:ascii="Times New Roman" w:eastAsia="方正仿宋_GBK" w:hAnsi="Times New Roman" w:cs="方正仿宋_GBK" w:hint="eastAsia"/>
            <w:b/>
            <w:color w:val="000000"/>
            <w:sz w:val="24"/>
          </w:rPr>
          <w:delText>4</w:delText>
        </w:r>
        <w:r w:rsidDel="00193B42">
          <w:rPr>
            <w:rFonts w:ascii="Times New Roman" w:eastAsia="方正仿宋_GBK" w:hAnsi="Times New Roman" w:cs="方正仿宋_GBK" w:hint="eastAsia"/>
            <w:b/>
            <w:color w:val="000000"/>
            <w:sz w:val="24"/>
          </w:rPr>
          <w:delText>）机器学习模型：</w:delText>
        </w:r>
        <w:r w:rsidDel="00193B42">
          <w:rPr>
            <w:rFonts w:ascii="Arial" w:eastAsia="方正仿宋_GBK" w:hAnsi="Arial" w:cs="Arial"/>
            <w:b/>
            <w:color w:val="000000"/>
            <w:sz w:val="24"/>
          </w:rPr>
          <w:delText>​</w:delText>
        </w:r>
      </w:del>
    </w:p>
    <w:p w:rsidR="0067585B" w:rsidDel="00193B42" w:rsidRDefault="001234A7" w:rsidP="00193B42">
      <w:pPr>
        <w:pStyle w:val="BodyText"/>
        <w:spacing w:line="288" w:lineRule="auto"/>
        <w:rPr>
          <w:del w:id="1694" w:author="Microsoft Office User" w:date="2025-06-20T14:55:00Z"/>
          <w:rFonts w:ascii="Times New Roman" w:eastAsia="方正仿宋_GBK" w:hAnsi="Times New Roman" w:cs="方正仿宋_GBK"/>
          <w:bCs/>
          <w:color w:val="000000"/>
          <w:sz w:val="24"/>
        </w:rPr>
        <w:pPrChange w:id="1695" w:author="Microsoft Office User" w:date="2025-06-20T14:55:00Z">
          <w:pPr>
            <w:pStyle w:val="BodyText"/>
            <w:ind w:firstLineChars="200" w:firstLine="480"/>
          </w:pPr>
        </w:pPrChange>
      </w:pPr>
      <w:del w:id="1696" w:author="Microsoft Office User" w:date="2025-06-20T14:55:00Z">
        <w:r w:rsidDel="00193B42">
          <w:rPr>
            <w:rFonts w:ascii="Times New Roman" w:eastAsia="方正仿宋_GBK" w:hAnsi="Times New Roman" w:cs="方正仿宋_GBK" w:hint="eastAsia"/>
            <w:bCs/>
            <w:color w:val="000000"/>
            <w:sz w:val="24"/>
          </w:rPr>
          <w:delText>a.</w:delText>
        </w:r>
        <w:r w:rsidDel="00193B42">
          <w:rPr>
            <w:rFonts w:ascii="Times New Roman" w:eastAsia="方正仿宋_GBK" w:hAnsi="Times New Roman" w:cs="方正仿宋_GBK" w:hint="eastAsia"/>
            <w:bCs/>
            <w:color w:val="000000"/>
            <w:sz w:val="24"/>
          </w:rPr>
          <w:delText>随机森林（</w:delText>
        </w:r>
        <w:r w:rsidDel="00193B42">
          <w:rPr>
            <w:rFonts w:ascii="Times New Roman" w:eastAsia="方正仿宋_GBK" w:hAnsi="Times New Roman" w:cs="方正仿宋_GBK" w:hint="eastAsia"/>
            <w:bCs/>
            <w:color w:val="000000"/>
            <w:sz w:val="24"/>
          </w:rPr>
          <w:delText xml:space="preserve">Random </w:delText>
        </w:r>
        <w:r w:rsidDel="00193B42">
          <w:rPr>
            <w:rFonts w:ascii="Times New Roman" w:eastAsia="方正仿宋_GBK" w:hAnsi="Times New Roman" w:cs="方正仿宋_GBK" w:hint="eastAsia"/>
            <w:bCs/>
            <w:color w:val="000000"/>
            <w:sz w:val="24"/>
          </w:rPr>
          <w:delText>Forest</w:delText>
        </w:r>
        <w:r w:rsidDel="00193B42">
          <w:rPr>
            <w:rFonts w:ascii="Times New Roman" w:eastAsia="方正仿宋_GBK" w:hAnsi="Times New Roman" w:cs="方正仿宋_GBK" w:hint="eastAsia"/>
            <w:bCs/>
            <w:color w:val="000000"/>
            <w:sz w:val="24"/>
          </w:rPr>
          <w:delText>，</w:delText>
        </w:r>
        <w:r w:rsidDel="00193B42">
          <w:rPr>
            <w:rFonts w:ascii="Times New Roman" w:eastAsia="方正仿宋_GBK" w:hAnsi="Times New Roman" w:cs="方正仿宋_GBK" w:hint="eastAsia"/>
            <w:bCs/>
            <w:color w:val="000000"/>
            <w:sz w:val="24"/>
          </w:rPr>
          <w:delText>RF</w:delText>
        </w:r>
        <w:r w:rsidDel="00193B42">
          <w:rPr>
            <w:rFonts w:ascii="Times New Roman" w:eastAsia="方正仿宋_GBK" w:hAnsi="Times New Roman" w:cs="方正仿宋_GBK" w:hint="eastAsia"/>
            <w:bCs/>
            <w:color w:val="000000"/>
            <w:sz w:val="24"/>
          </w:rPr>
          <w:delText>）：利用</w:delText>
        </w:r>
        <w:r w:rsidDel="00193B42">
          <w:rPr>
            <w:rFonts w:ascii="Times New Roman" w:eastAsia="方正仿宋_GBK" w:hAnsi="Times New Roman" w:cs="方正仿宋_GBK" w:hint="eastAsia"/>
            <w:bCs/>
            <w:color w:val="000000"/>
            <w:sz w:val="24"/>
          </w:rPr>
          <w:delText>Scikit-learn</w:delText>
        </w:r>
        <w:r w:rsidDel="00193B42">
          <w:rPr>
            <w:rFonts w:ascii="Times New Roman" w:eastAsia="方正仿宋_GBK" w:hAnsi="Times New Roman" w:cs="方正仿宋_GBK" w:hint="eastAsia"/>
            <w:bCs/>
            <w:color w:val="000000"/>
            <w:sz w:val="24"/>
          </w:rPr>
          <w:delText>库构建</w:delText>
        </w:r>
        <w:r w:rsidDel="00193B42">
          <w:rPr>
            <w:rFonts w:ascii="Times New Roman" w:eastAsia="方正仿宋_GBK" w:hAnsi="Times New Roman" w:cs="方正仿宋_GBK" w:hint="eastAsia"/>
            <w:bCs/>
            <w:color w:val="000000"/>
            <w:sz w:val="24"/>
          </w:rPr>
          <w:delText>RF</w:delText>
        </w:r>
        <w:r w:rsidDel="00193B42">
          <w:rPr>
            <w:rFonts w:ascii="Times New Roman" w:eastAsia="方正仿宋_GBK" w:hAnsi="Times New Roman" w:cs="方正仿宋_GBK" w:hint="eastAsia"/>
            <w:bCs/>
            <w:color w:val="000000"/>
            <w:sz w:val="24"/>
          </w:rPr>
          <w:delText>模型，通过网格搜索和随机搜索优化参数，构建</w:delText>
        </w:r>
        <w:r w:rsidDel="00193B42">
          <w:rPr>
            <w:rFonts w:ascii="Times New Roman" w:eastAsia="方正仿宋_GBK" w:hAnsi="Times New Roman" w:cs="方正仿宋_GBK" w:hint="eastAsia"/>
            <w:bCs/>
            <w:color w:val="000000"/>
            <w:sz w:val="24"/>
          </w:rPr>
          <w:delText>500</w:delText>
        </w:r>
        <w:r w:rsidDel="00193B42">
          <w:rPr>
            <w:rFonts w:ascii="Times New Roman" w:eastAsia="方正仿宋_GBK" w:hAnsi="Times New Roman" w:cs="方正仿宋_GBK" w:hint="eastAsia"/>
            <w:bCs/>
            <w:color w:val="000000"/>
            <w:sz w:val="24"/>
          </w:rPr>
          <w:delText>棵决策树集成模型，利用</w:delText>
        </w:r>
        <w:r w:rsidDel="00193B42">
          <w:rPr>
            <w:rFonts w:ascii="Times New Roman" w:eastAsia="方正仿宋_GBK" w:hAnsi="Times New Roman" w:cs="方正仿宋_GBK" w:hint="eastAsia"/>
            <w:bCs/>
            <w:color w:val="000000"/>
            <w:sz w:val="24"/>
          </w:rPr>
          <w:delText>Bagging</w:delText>
        </w:r>
        <w:r w:rsidDel="00193B42">
          <w:rPr>
            <w:rFonts w:ascii="Times New Roman" w:eastAsia="方正仿宋_GBK" w:hAnsi="Times New Roman" w:cs="方正仿宋_GBK" w:hint="eastAsia"/>
            <w:bCs/>
            <w:color w:val="000000"/>
            <w:sz w:val="24"/>
          </w:rPr>
          <w:delText>策略降低模型方差。</w:delText>
        </w:r>
        <w:r w:rsidDel="00193B42">
          <w:rPr>
            <w:rFonts w:ascii="Arial" w:eastAsia="方正仿宋_GBK" w:hAnsi="Arial" w:cs="Arial"/>
            <w:bCs/>
            <w:color w:val="000000"/>
            <w:sz w:val="24"/>
          </w:rPr>
          <w:delText>​</w:delText>
        </w:r>
      </w:del>
    </w:p>
    <w:p w:rsidR="0067585B" w:rsidDel="00193B42" w:rsidRDefault="001234A7" w:rsidP="00193B42">
      <w:pPr>
        <w:pStyle w:val="BodyText"/>
        <w:spacing w:line="288" w:lineRule="auto"/>
        <w:rPr>
          <w:del w:id="1697" w:author="Microsoft Office User" w:date="2025-06-20T14:55:00Z"/>
          <w:rFonts w:ascii="Times New Roman" w:eastAsia="方正仿宋_GBK" w:hAnsi="Times New Roman" w:cs="方正仿宋_GBK"/>
          <w:bCs/>
          <w:color w:val="000000"/>
          <w:sz w:val="24"/>
        </w:rPr>
        <w:pPrChange w:id="1698" w:author="Microsoft Office User" w:date="2025-06-20T14:55:00Z">
          <w:pPr>
            <w:pStyle w:val="BodyText"/>
            <w:ind w:firstLineChars="200" w:firstLine="480"/>
          </w:pPr>
        </w:pPrChange>
      </w:pPr>
      <w:del w:id="1699" w:author="Microsoft Office User" w:date="2025-06-20T14:55:00Z">
        <w:r w:rsidDel="00193B42">
          <w:rPr>
            <w:rFonts w:ascii="Times New Roman" w:eastAsia="方正仿宋_GBK" w:hAnsi="Times New Roman" w:cs="方正仿宋_GBK" w:hint="eastAsia"/>
            <w:bCs/>
            <w:color w:val="000000"/>
            <w:sz w:val="24"/>
          </w:rPr>
          <w:delText>b.</w:delText>
        </w:r>
        <w:r w:rsidDel="00193B42">
          <w:rPr>
            <w:rFonts w:ascii="Times New Roman" w:eastAsia="方正仿宋_GBK" w:hAnsi="Times New Roman" w:cs="方正仿宋_GBK" w:hint="eastAsia"/>
            <w:bCs/>
            <w:color w:val="000000"/>
            <w:sz w:val="24"/>
          </w:rPr>
          <w:delText>支持向量机（</w:delText>
        </w:r>
        <w:r w:rsidDel="00193B42">
          <w:rPr>
            <w:rFonts w:ascii="Times New Roman" w:eastAsia="方正仿宋_GBK" w:hAnsi="Times New Roman" w:cs="方正仿宋_GBK" w:hint="eastAsia"/>
            <w:bCs/>
            <w:color w:val="000000"/>
            <w:sz w:val="24"/>
          </w:rPr>
          <w:delText>Support Vector Machine</w:delText>
        </w:r>
        <w:r w:rsidDel="00193B42">
          <w:rPr>
            <w:rFonts w:ascii="Times New Roman" w:eastAsia="方正仿宋_GBK" w:hAnsi="Times New Roman" w:cs="方正仿宋_GBK" w:hint="eastAsia"/>
            <w:bCs/>
            <w:color w:val="000000"/>
            <w:sz w:val="24"/>
          </w:rPr>
          <w:delText>，</w:delText>
        </w:r>
        <w:r w:rsidDel="00193B42">
          <w:rPr>
            <w:rFonts w:ascii="Times New Roman" w:eastAsia="方正仿宋_GBK" w:hAnsi="Times New Roman" w:cs="方正仿宋_GBK" w:hint="eastAsia"/>
            <w:bCs/>
            <w:color w:val="000000"/>
            <w:sz w:val="24"/>
          </w:rPr>
          <w:delText>SVM</w:delText>
        </w:r>
        <w:r w:rsidDel="00193B42">
          <w:rPr>
            <w:rFonts w:ascii="Times New Roman" w:eastAsia="方正仿宋_GBK" w:hAnsi="Times New Roman" w:cs="方正仿宋_GBK" w:hint="eastAsia"/>
            <w:bCs/>
            <w:color w:val="000000"/>
            <w:sz w:val="24"/>
          </w:rPr>
          <w:delText>）：使用</w:delText>
        </w:r>
        <w:r w:rsidDel="00193B42">
          <w:rPr>
            <w:rFonts w:ascii="Times New Roman" w:eastAsia="方正仿宋_GBK" w:hAnsi="Times New Roman" w:cs="方正仿宋_GBK" w:hint="eastAsia"/>
            <w:bCs/>
            <w:color w:val="000000"/>
            <w:sz w:val="24"/>
          </w:rPr>
          <w:delText>Scikit-learn</w:delText>
        </w:r>
        <w:r w:rsidDel="00193B42">
          <w:rPr>
            <w:rFonts w:ascii="Times New Roman" w:eastAsia="方正仿宋_GBK" w:hAnsi="Times New Roman" w:cs="方正仿宋_GBK" w:hint="eastAsia"/>
            <w:bCs/>
            <w:color w:val="000000"/>
            <w:sz w:val="24"/>
          </w:rPr>
          <w:delText>库实现</w:delText>
        </w:r>
        <w:r w:rsidDel="00193B42">
          <w:rPr>
            <w:rFonts w:ascii="Times New Roman" w:eastAsia="方正仿宋_GBK" w:hAnsi="Times New Roman" w:cs="方正仿宋_GBK" w:hint="eastAsia"/>
            <w:bCs/>
            <w:color w:val="000000"/>
            <w:sz w:val="24"/>
          </w:rPr>
          <w:delText>SVM</w:delText>
        </w:r>
        <w:r w:rsidDel="00193B42">
          <w:rPr>
            <w:rFonts w:ascii="Times New Roman" w:eastAsia="方正仿宋_GBK" w:hAnsi="Times New Roman" w:cs="方正仿宋_GBK" w:hint="eastAsia"/>
            <w:bCs/>
            <w:color w:val="000000"/>
            <w:sz w:val="24"/>
          </w:rPr>
          <w:delText>模型，针对非线性数据，采用径向基函数（</w:delText>
        </w:r>
        <w:r w:rsidDel="00193B42">
          <w:rPr>
            <w:rFonts w:ascii="Times New Roman" w:eastAsia="方正仿宋_GBK" w:hAnsi="Times New Roman" w:cs="方正仿宋_GBK" w:hint="eastAsia"/>
            <w:bCs/>
            <w:color w:val="000000"/>
            <w:sz w:val="24"/>
          </w:rPr>
          <w:delText>RBF</w:delText>
        </w:r>
        <w:r w:rsidDel="00193B42">
          <w:rPr>
            <w:rFonts w:ascii="Times New Roman" w:eastAsia="方正仿宋_GBK" w:hAnsi="Times New Roman" w:cs="方正仿宋_GBK" w:hint="eastAsia"/>
            <w:bCs/>
            <w:color w:val="000000"/>
            <w:sz w:val="24"/>
          </w:rPr>
          <w:delText>）作为核函数，通过交叉验证调整惩罚参数</w:delText>
        </w:r>
        <w:r w:rsidDel="00193B42">
          <w:rPr>
            <w:rFonts w:ascii="Times New Roman" w:eastAsia="方正仿宋_GBK" w:hAnsi="Times New Roman" w:cs="方正仿宋_GBK" w:hint="eastAsia"/>
            <w:bCs/>
            <w:color w:val="000000"/>
            <w:sz w:val="24"/>
          </w:rPr>
          <w:delText>C</w:delText>
        </w:r>
        <w:r w:rsidDel="00193B42">
          <w:rPr>
            <w:rFonts w:ascii="Times New Roman" w:eastAsia="方正仿宋_GBK" w:hAnsi="Times New Roman" w:cs="方正仿宋_GBK" w:hint="eastAsia"/>
            <w:bCs/>
            <w:color w:val="000000"/>
            <w:sz w:val="24"/>
          </w:rPr>
          <w:delText>和核函数参数γ，寻找最优超平面。</w:delText>
        </w:r>
      </w:del>
    </w:p>
    <w:p w:rsidR="0067585B" w:rsidDel="00193B42" w:rsidRDefault="001234A7" w:rsidP="00193B42">
      <w:pPr>
        <w:pStyle w:val="BodyText"/>
        <w:spacing w:line="288" w:lineRule="auto"/>
        <w:rPr>
          <w:del w:id="1700" w:author="Microsoft Office User" w:date="2025-06-20T14:55:00Z"/>
          <w:rFonts w:eastAsia="方正仿宋_GBK" w:cs="方正仿宋_GBK"/>
          <w:b/>
          <w:color w:val="000000"/>
          <w:sz w:val="24"/>
        </w:rPr>
        <w:pPrChange w:id="1701" w:author="Microsoft Office User" w:date="2025-06-20T14:55:00Z">
          <w:pPr>
            <w:ind w:firstLineChars="200" w:firstLine="480"/>
          </w:pPr>
        </w:pPrChange>
      </w:pPr>
      <w:del w:id="1702" w:author="Microsoft Office User" w:date="2025-06-20T14:55:00Z">
        <w:r w:rsidDel="00193B42">
          <w:rPr>
            <w:rFonts w:ascii="Times New Roman" w:eastAsia="方正仿宋_GBK" w:hAnsi="Times New Roman" w:cs="方正仿宋_GBK" w:hint="eastAsia"/>
            <w:b/>
            <w:color w:val="000000"/>
            <w:sz w:val="24"/>
          </w:rPr>
          <w:delText>（</w:delText>
        </w:r>
        <w:r w:rsidDel="00193B42">
          <w:rPr>
            <w:rFonts w:ascii="Times New Roman" w:eastAsia="方正仿宋_GBK" w:hAnsi="Times New Roman" w:cs="方正仿宋_GBK" w:hint="eastAsia"/>
            <w:b/>
            <w:color w:val="000000"/>
            <w:sz w:val="24"/>
          </w:rPr>
          <w:delText>5</w:delText>
        </w:r>
        <w:r w:rsidDel="00193B42">
          <w:rPr>
            <w:rFonts w:ascii="Times New Roman" w:eastAsia="方正仿宋_GBK" w:hAnsi="Times New Roman" w:cs="方正仿宋_GBK" w:hint="eastAsia"/>
            <w:b/>
            <w:color w:val="000000"/>
            <w:sz w:val="24"/>
          </w:rPr>
          <w:delText>）</w:delText>
        </w:r>
        <w:r w:rsidDel="00193B42">
          <w:rPr>
            <w:rFonts w:ascii="Times New Roman" w:eastAsia="方正仿宋_GBK" w:hAnsi="Times New Roman" w:cs="方正仿宋_GBK"/>
            <w:b/>
            <w:color w:val="000000"/>
            <w:sz w:val="24"/>
          </w:rPr>
          <w:delText>模型融合与评估：</w:delText>
        </w:r>
        <w:r w:rsidDel="00193B42">
          <w:rPr>
            <w:rFonts w:ascii="Times New Roman" w:eastAsia="方正仿宋_GBK" w:hAnsi="Times New Roman" w:cs="方正仿宋_GBK"/>
            <w:b/>
            <w:color w:val="000000"/>
            <w:sz w:val="24"/>
          </w:rPr>
          <w:delText>​</w:delText>
        </w:r>
      </w:del>
    </w:p>
    <w:p w:rsidR="0067585B" w:rsidDel="00193B42" w:rsidRDefault="001234A7" w:rsidP="00193B42">
      <w:pPr>
        <w:pStyle w:val="BodyText"/>
        <w:spacing w:line="288" w:lineRule="auto"/>
        <w:rPr>
          <w:del w:id="1703" w:author="Microsoft Office User" w:date="2025-06-20T14:55:00Z"/>
          <w:rFonts w:eastAsia="方正仿宋_GBK" w:cs="方正仿宋_GBK"/>
          <w:bCs/>
          <w:color w:val="000000"/>
          <w:sz w:val="24"/>
        </w:rPr>
        <w:pPrChange w:id="1704" w:author="Microsoft Office User" w:date="2025-06-20T14:55:00Z">
          <w:pPr>
            <w:ind w:firstLineChars="200" w:firstLine="480"/>
          </w:pPr>
        </w:pPrChange>
      </w:pPr>
      <w:del w:id="1705" w:author="Microsoft Office User" w:date="2025-06-20T14:55:00Z">
        <w:r w:rsidDel="00193B42">
          <w:rPr>
            <w:rFonts w:ascii="Times New Roman" w:eastAsia="方正仿宋_GBK" w:hAnsi="Times New Roman" w:cs="方正仿宋_GBK"/>
            <w:bCs/>
            <w:color w:val="000000"/>
            <w:sz w:val="24"/>
          </w:rPr>
          <w:delText>模型融合：采用</w:delText>
        </w:r>
        <w:r w:rsidDel="00193B42">
          <w:rPr>
            <w:rFonts w:ascii="Times New Roman" w:eastAsia="方正仿宋_GBK" w:hAnsi="Times New Roman" w:cs="方正仿宋_GBK"/>
            <w:bCs/>
            <w:color w:val="000000"/>
            <w:sz w:val="24"/>
          </w:rPr>
          <w:delText>Stacking</w:delText>
        </w:r>
        <w:r w:rsidDel="00193B42">
          <w:rPr>
            <w:rFonts w:ascii="Times New Roman" w:eastAsia="方正仿宋_GBK" w:hAnsi="Times New Roman" w:cs="方正仿宋_GBK"/>
            <w:bCs/>
            <w:color w:val="000000"/>
            <w:sz w:val="24"/>
          </w:rPr>
          <w:delText>融合策略，将</w:delText>
        </w:r>
        <w:r w:rsidDel="00193B42">
          <w:rPr>
            <w:rFonts w:ascii="Times New Roman" w:eastAsia="方正仿宋_GBK" w:hAnsi="Times New Roman" w:cs="方正仿宋_GBK"/>
            <w:bCs/>
            <w:color w:val="000000"/>
            <w:sz w:val="24"/>
          </w:rPr>
          <w:delText>Logistic</w:delText>
        </w:r>
        <w:r w:rsidDel="00193B42">
          <w:rPr>
            <w:rFonts w:ascii="Times New Roman" w:eastAsia="方正仿宋_GBK" w:hAnsi="Times New Roman" w:cs="方正仿宋_GBK"/>
            <w:bCs/>
            <w:color w:val="000000"/>
            <w:sz w:val="24"/>
          </w:rPr>
          <w:delText>回归、随机森林、</w:delText>
        </w:r>
        <w:r w:rsidDel="00193B42">
          <w:rPr>
            <w:rFonts w:ascii="Times New Roman" w:eastAsia="方正仿宋_GBK" w:hAnsi="Times New Roman" w:cs="方正仿宋_GBK"/>
            <w:bCs/>
            <w:color w:val="000000"/>
            <w:sz w:val="24"/>
          </w:rPr>
          <w:delText>SVM</w:delText>
        </w:r>
        <w:r w:rsidDel="00193B42">
          <w:rPr>
            <w:rFonts w:ascii="Times New Roman" w:eastAsia="方正仿宋_GBK" w:hAnsi="Times New Roman" w:cs="方正仿宋_GBK"/>
            <w:bCs/>
            <w:color w:val="000000"/>
            <w:sz w:val="24"/>
          </w:rPr>
          <w:delText>作为第一层</w:delText>
        </w:r>
        <w:r w:rsidDel="00193B42">
          <w:rPr>
            <w:rFonts w:ascii="Times New Roman" w:eastAsia="方正仿宋_GBK" w:hAnsi="Times New Roman" w:cs="方正仿宋_GBK"/>
            <w:bCs/>
            <w:color w:val="000000"/>
            <w:sz w:val="24"/>
          </w:rPr>
          <w:delText>基模型，使用第二层逻辑回归模型学习第一层模型的输出结果，实现优势互补，构建最终的集成预测模型。</w:delText>
        </w:r>
      </w:del>
    </w:p>
    <w:p w:rsidR="0067585B" w:rsidDel="00193B42" w:rsidRDefault="001234A7" w:rsidP="00193B42">
      <w:pPr>
        <w:pStyle w:val="BodyText"/>
        <w:spacing w:line="288" w:lineRule="auto"/>
        <w:rPr>
          <w:del w:id="1706" w:author="Microsoft Office User" w:date="2025-06-20T14:55:00Z"/>
          <w:rFonts w:eastAsia="方正仿宋_GBK" w:cs="方正仿宋_GBK"/>
          <w:bCs/>
          <w:color w:val="000000"/>
          <w:sz w:val="24"/>
        </w:rPr>
        <w:pPrChange w:id="1707" w:author="Microsoft Office User" w:date="2025-06-20T14:55:00Z">
          <w:pPr>
            <w:ind w:firstLineChars="200" w:firstLine="480"/>
          </w:pPr>
        </w:pPrChange>
      </w:pPr>
      <w:del w:id="1708" w:author="Microsoft Office User" w:date="2025-06-20T14:55:00Z">
        <w:r w:rsidDel="00193B42">
          <w:rPr>
            <w:rFonts w:ascii="Times New Roman" w:eastAsia="方正仿宋_GBK" w:hAnsi="Times New Roman" w:cs="方正仿宋_GBK"/>
            <w:bCs/>
            <w:color w:val="000000"/>
            <w:sz w:val="24"/>
          </w:rPr>
          <w:delText>性能评估：将数据集按</w:delText>
        </w:r>
        <w:r w:rsidDel="00193B42">
          <w:rPr>
            <w:rFonts w:ascii="Times New Roman" w:eastAsia="方正仿宋_GBK" w:hAnsi="Times New Roman" w:cs="方正仿宋_GBK"/>
            <w:bCs/>
            <w:color w:val="000000"/>
            <w:sz w:val="24"/>
          </w:rPr>
          <w:delText>7:3</w:delText>
        </w:r>
        <w:r w:rsidDel="00193B42">
          <w:rPr>
            <w:rFonts w:ascii="Times New Roman" w:eastAsia="方正仿宋_GBK" w:hAnsi="Times New Roman" w:cs="方正仿宋_GBK"/>
            <w:bCs/>
            <w:color w:val="000000"/>
            <w:sz w:val="24"/>
          </w:rPr>
          <w:delText>划分为训练集和验证集，在训练集上训练模型，在验证集上使用</w:delText>
        </w:r>
        <w:r w:rsidDel="00193B42">
          <w:rPr>
            <w:rFonts w:ascii="Times New Roman" w:eastAsia="方正仿宋_GBK" w:hAnsi="Times New Roman" w:cs="方正仿宋_GBK"/>
            <w:bCs/>
            <w:color w:val="000000"/>
            <w:sz w:val="24"/>
          </w:rPr>
          <w:delText>AUC-ROC</w:delText>
        </w:r>
        <w:r w:rsidDel="00193B42">
          <w:rPr>
            <w:rFonts w:ascii="Times New Roman" w:eastAsia="方正仿宋_GBK" w:hAnsi="Times New Roman" w:cs="方正仿宋_GBK"/>
            <w:bCs/>
            <w:color w:val="000000"/>
            <w:sz w:val="24"/>
          </w:rPr>
          <w:delText>、</w:delText>
        </w:r>
        <w:r w:rsidDel="00193B42">
          <w:rPr>
            <w:rFonts w:ascii="Times New Roman" w:eastAsia="方正仿宋_GBK" w:hAnsi="Times New Roman" w:cs="方正仿宋_GBK"/>
            <w:bCs/>
            <w:color w:val="000000"/>
            <w:sz w:val="24"/>
          </w:rPr>
          <w:delText>AUCPR</w:delText>
        </w:r>
        <w:r w:rsidDel="00193B42">
          <w:rPr>
            <w:rFonts w:ascii="Times New Roman" w:eastAsia="方正仿宋_GBK" w:hAnsi="Times New Roman" w:cs="方正仿宋_GBK"/>
            <w:bCs/>
            <w:color w:val="000000"/>
            <w:sz w:val="24"/>
          </w:rPr>
          <w:delText>、准确率、敏感性、特异性、</w:delText>
        </w:r>
        <w:r w:rsidDel="00193B42">
          <w:rPr>
            <w:rFonts w:ascii="Times New Roman" w:eastAsia="方正仿宋_GBK" w:hAnsi="Times New Roman" w:cs="方正仿宋_GBK"/>
            <w:bCs/>
            <w:color w:val="000000"/>
            <w:sz w:val="24"/>
          </w:rPr>
          <w:delText>F1</w:delText>
        </w:r>
        <w:r w:rsidDel="00193B42">
          <w:rPr>
            <w:rFonts w:ascii="Times New Roman" w:eastAsia="方正仿宋_GBK" w:hAnsi="Times New Roman" w:cs="方正仿宋_GBK"/>
            <w:bCs/>
            <w:color w:val="000000"/>
            <w:sz w:val="24"/>
          </w:rPr>
          <w:delText>值、</w:delText>
        </w:r>
        <w:r w:rsidDel="00193B42">
          <w:rPr>
            <w:rFonts w:ascii="Times New Roman" w:eastAsia="方正仿宋_GBK" w:hAnsi="Times New Roman" w:cs="方正仿宋_GBK"/>
            <w:bCs/>
            <w:color w:val="000000"/>
            <w:sz w:val="24"/>
          </w:rPr>
          <w:delText>Brier</w:delText>
        </w:r>
        <w:r w:rsidDel="00193B42">
          <w:rPr>
            <w:rFonts w:ascii="Times New Roman" w:eastAsia="方正仿宋_GBK" w:hAnsi="Times New Roman" w:cs="方正仿宋_GBK"/>
            <w:bCs/>
            <w:color w:val="000000"/>
            <w:sz w:val="24"/>
          </w:rPr>
          <w:delText>评分等指标评估模型性能。绘制校准曲线，进行</w:delText>
        </w:r>
        <w:r w:rsidDel="00193B42">
          <w:rPr>
            <w:rFonts w:ascii="Times New Roman" w:eastAsia="方正仿宋_GBK" w:hAnsi="Times New Roman" w:cs="方正仿宋_GBK"/>
            <w:bCs/>
            <w:color w:val="000000"/>
            <w:sz w:val="24"/>
          </w:rPr>
          <w:delText>Hosmer-Lemeshow</w:delText>
        </w:r>
        <w:r w:rsidDel="00193B42">
          <w:rPr>
            <w:rFonts w:ascii="Times New Roman" w:eastAsia="方正仿宋_GBK" w:hAnsi="Times New Roman" w:cs="方正仿宋_GBK"/>
            <w:bCs/>
            <w:color w:val="000000"/>
            <w:sz w:val="24"/>
          </w:rPr>
          <w:delText>检验评估模型校准度，通过决策曲线分析（</w:delText>
        </w:r>
        <w:r w:rsidDel="00193B42">
          <w:rPr>
            <w:rFonts w:ascii="Times New Roman" w:eastAsia="方正仿宋_GBK" w:hAnsi="Times New Roman" w:cs="方正仿宋_GBK"/>
            <w:bCs/>
            <w:color w:val="000000"/>
            <w:sz w:val="24"/>
          </w:rPr>
          <w:delText>DCA</w:delText>
        </w:r>
        <w:r w:rsidDel="00193B42">
          <w:rPr>
            <w:rFonts w:ascii="Times New Roman" w:eastAsia="方正仿宋_GBK" w:hAnsi="Times New Roman" w:cs="方正仿宋_GBK"/>
            <w:bCs/>
            <w:color w:val="000000"/>
            <w:sz w:val="24"/>
          </w:rPr>
          <w:delText>）评估模型临床净获益，采用</w:delText>
        </w:r>
        <w:r w:rsidDel="00193B42">
          <w:rPr>
            <w:rFonts w:ascii="Times New Roman" w:eastAsia="方正仿宋_GBK" w:hAnsi="Times New Roman" w:cs="方正仿宋_GBK"/>
            <w:bCs/>
            <w:color w:val="000000"/>
            <w:sz w:val="24"/>
          </w:rPr>
          <w:delText>Bootstrap</w:delText>
        </w:r>
        <w:r w:rsidDel="00193B42">
          <w:rPr>
            <w:rFonts w:ascii="Times New Roman" w:eastAsia="方正仿宋_GBK" w:hAnsi="Times New Roman" w:cs="方正仿宋_GBK"/>
            <w:bCs/>
            <w:color w:val="000000"/>
            <w:sz w:val="24"/>
          </w:rPr>
          <w:delText>法（</w:delText>
        </w:r>
        <w:r w:rsidDel="00193B42">
          <w:rPr>
            <w:rFonts w:ascii="Times New Roman" w:eastAsia="方正仿宋_GBK" w:hAnsi="Times New Roman" w:cs="方正仿宋_GBK"/>
            <w:bCs/>
            <w:color w:val="000000"/>
            <w:sz w:val="24"/>
          </w:rPr>
          <w:delText>1000</w:delText>
        </w:r>
        <w:r w:rsidDel="00193B42">
          <w:rPr>
            <w:rFonts w:ascii="Times New Roman" w:eastAsia="方正仿宋_GBK" w:hAnsi="Times New Roman" w:cs="方正仿宋_GBK"/>
            <w:bCs/>
            <w:color w:val="000000"/>
            <w:sz w:val="24"/>
          </w:rPr>
          <w:delText>次重抽样）计算模型稳定性指标，对比各模型及融合模型的性能表现，选择最优模型。</w:delText>
        </w:r>
        <w:r w:rsidDel="00193B42">
          <w:rPr>
            <w:rFonts w:ascii="Times New Roman" w:eastAsia="方正仿宋_GBK" w:hAnsi="Times New Roman" w:cs="方正仿宋_GBK"/>
            <w:bCs/>
            <w:color w:val="000000"/>
            <w:sz w:val="24"/>
          </w:rPr>
          <w:delText>​</w:delText>
        </w:r>
      </w:del>
    </w:p>
    <w:p w:rsidR="0067585B" w:rsidDel="00193B42" w:rsidRDefault="001234A7" w:rsidP="00193B42">
      <w:pPr>
        <w:pStyle w:val="BodyText"/>
        <w:spacing w:line="288" w:lineRule="auto"/>
        <w:rPr>
          <w:del w:id="1709" w:author="Microsoft Office User" w:date="2025-06-20T14:55:00Z"/>
          <w:rFonts w:eastAsia="方正仿宋_GBK" w:cs="方正仿宋_GBK"/>
          <w:bCs/>
          <w:color w:val="000000"/>
          <w:sz w:val="24"/>
        </w:rPr>
        <w:pPrChange w:id="1710" w:author="Microsoft Office User" w:date="2025-06-20T14:55:00Z">
          <w:pPr>
            <w:ind w:firstLineChars="200" w:firstLine="480"/>
          </w:pPr>
        </w:pPrChange>
      </w:pPr>
      <w:del w:id="1711" w:author="Microsoft Office User" w:date="2025-06-20T14:55:00Z">
        <w:r w:rsidDel="00193B42">
          <w:rPr>
            <w:rFonts w:ascii="Times New Roman" w:eastAsia="方正仿宋_GBK" w:hAnsi="Times New Roman" w:cs="方正仿宋_GBK"/>
            <w:b/>
            <w:color w:val="000000"/>
            <w:sz w:val="24"/>
          </w:rPr>
          <w:delText>（</w:delText>
        </w:r>
        <w:r w:rsidDel="00193B42">
          <w:rPr>
            <w:rFonts w:ascii="Times New Roman" w:eastAsia="方正仿宋_GBK" w:hAnsi="Times New Roman" w:cs="方正仿宋_GBK" w:hint="eastAsia"/>
            <w:b/>
            <w:color w:val="000000"/>
            <w:sz w:val="24"/>
          </w:rPr>
          <w:delText>6</w:delText>
        </w:r>
        <w:r w:rsidDel="00193B42">
          <w:rPr>
            <w:rFonts w:ascii="Times New Roman" w:eastAsia="方正仿宋_GBK" w:hAnsi="Times New Roman" w:cs="方正仿宋_GBK"/>
            <w:b/>
            <w:color w:val="000000"/>
            <w:sz w:val="24"/>
          </w:rPr>
          <w:delText>）模型参</w:delText>
        </w:r>
        <w:r w:rsidDel="00193B42">
          <w:rPr>
            <w:rFonts w:ascii="Times New Roman" w:eastAsia="方正仿宋_GBK" w:hAnsi="Times New Roman" w:cs="方正仿宋_GBK"/>
            <w:b/>
            <w:color w:val="000000"/>
            <w:sz w:val="24"/>
          </w:rPr>
          <w:delText>数估计与解释：</w:delText>
        </w:r>
        <w:r w:rsidDel="00193B42">
          <w:rPr>
            <w:rFonts w:ascii="Times New Roman" w:eastAsia="方正仿宋_GBK" w:hAnsi="Times New Roman" w:cs="方正仿宋_GBK"/>
            <w:bCs/>
            <w:color w:val="000000"/>
            <w:sz w:val="24"/>
          </w:rPr>
          <w:delText>对于最终确定的模型，若为</w:delText>
        </w:r>
        <w:r w:rsidDel="00193B42">
          <w:rPr>
            <w:rFonts w:ascii="Times New Roman" w:eastAsia="方正仿宋_GBK" w:hAnsi="Times New Roman" w:cs="方正仿宋_GBK"/>
            <w:bCs/>
            <w:color w:val="000000"/>
            <w:sz w:val="24"/>
          </w:rPr>
          <w:delText>Logistic</w:delText>
        </w:r>
        <w:r w:rsidDel="00193B42">
          <w:rPr>
            <w:rFonts w:ascii="Times New Roman" w:eastAsia="方正仿宋_GBK" w:hAnsi="Times New Roman" w:cs="方正仿宋_GBK"/>
            <w:bCs/>
            <w:color w:val="000000"/>
            <w:sz w:val="24"/>
          </w:rPr>
          <w:delText>回归模型，报告各入选变量的回归系数（</w:delText>
        </w:r>
        <w:r w:rsidDel="00193B42">
          <w:rPr>
            <w:rFonts w:ascii="Times New Roman" w:eastAsia="方正仿宋_GBK" w:hAnsi="Times New Roman" w:cs="方正仿宋_GBK"/>
            <w:bCs/>
            <w:color w:val="000000"/>
            <w:sz w:val="24"/>
          </w:rPr>
          <w:delText>β</w:delText>
        </w:r>
        <w:r w:rsidDel="00193B42">
          <w:rPr>
            <w:rFonts w:ascii="Times New Roman" w:eastAsia="方正仿宋_GBK" w:hAnsi="Times New Roman" w:cs="方正仿宋_GBK"/>
            <w:bCs/>
            <w:color w:val="000000"/>
            <w:sz w:val="24"/>
          </w:rPr>
          <w:delText>）、标准误（</w:delText>
        </w:r>
        <w:r w:rsidDel="00193B42">
          <w:rPr>
            <w:rFonts w:ascii="Times New Roman" w:eastAsia="方正仿宋_GBK" w:hAnsi="Times New Roman" w:cs="方正仿宋_GBK"/>
            <w:bCs/>
            <w:color w:val="000000"/>
            <w:sz w:val="24"/>
          </w:rPr>
          <w:delText>SE</w:delText>
        </w:r>
        <w:r w:rsidDel="00193B42">
          <w:rPr>
            <w:rFonts w:ascii="Times New Roman" w:eastAsia="方正仿宋_GBK" w:hAnsi="Times New Roman" w:cs="方正仿宋_GBK"/>
            <w:bCs/>
            <w:color w:val="000000"/>
            <w:sz w:val="24"/>
          </w:rPr>
          <w:delText>）、</w:delText>
        </w:r>
        <w:r w:rsidDel="00193B42">
          <w:rPr>
            <w:rFonts w:ascii="Times New Roman" w:eastAsia="方正仿宋_GBK" w:hAnsi="Times New Roman" w:cs="方正仿宋_GBK"/>
            <w:bCs/>
            <w:color w:val="000000"/>
            <w:sz w:val="24"/>
          </w:rPr>
          <w:delText>Waldχ²</w:delText>
        </w:r>
        <w:r w:rsidDel="00193B42">
          <w:rPr>
            <w:rFonts w:ascii="Times New Roman" w:eastAsia="方正仿宋_GBK" w:hAnsi="Times New Roman" w:cs="方正仿宋_GBK"/>
            <w:bCs/>
            <w:color w:val="000000"/>
            <w:sz w:val="24"/>
          </w:rPr>
          <w:delText>统计量、</w:delText>
        </w:r>
        <w:r w:rsidDel="00193B42">
          <w:rPr>
            <w:rFonts w:ascii="Times New Roman" w:eastAsia="方正仿宋_GBK" w:hAnsi="Times New Roman" w:cs="方正仿宋_GBK"/>
            <w:bCs/>
            <w:color w:val="000000"/>
            <w:sz w:val="24"/>
          </w:rPr>
          <w:delText>P</w:delText>
        </w:r>
        <w:r w:rsidDel="00193B42">
          <w:rPr>
            <w:rFonts w:ascii="Times New Roman" w:eastAsia="方正仿宋_GBK" w:hAnsi="Times New Roman" w:cs="方正仿宋_GBK"/>
            <w:bCs/>
            <w:color w:val="000000"/>
            <w:sz w:val="24"/>
          </w:rPr>
          <w:delText>值，以及比值比（</w:delText>
        </w:r>
        <w:r w:rsidDel="00193B42">
          <w:rPr>
            <w:rFonts w:ascii="Times New Roman" w:eastAsia="方正仿宋_GBK" w:hAnsi="Times New Roman" w:cs="方正仿宋_GBK"/>
            <w:bCs/>
            <w:color w:val="000000"/>
            <w:sz w:val="24"/>
          </w:rPr>
          <w:delText>OR</w:delText>
        </w:r>
        <w:r w:rsidDel="00193B42">
          <w:rPr>
            <w:rFonts w:ascii="Times New Roman" w:eastAsia="方正仿宋_GBK" w:hAnsi="Times New Roman" w:cs="方正仿宋_GBK"/>
            <w:bCs/>
            <w:color w:val="000000"/>
            <w:sz w:val="24"/>
          </w:rPr>
          <w:delText>）及其</w:delText>
        </w:r>
        <w:r w:rsidDel="00193B42">
          <w:rPr>
            <w:rFonts w:ascii="Times New Roman" w:eastAsia="方正仿宋_GBK" w:hAnsi="Times New Roman" w:cs="方正仿宋_GBK"/>
            <w:bCs/>
            <w:color w:val="000000"/>
            <w:sz w:val="24"/>
          </w:rPr>
          <w:delText>95%</w:delText>
        </w:r>
        <w:r w:rsidDel="00193B42">
          <w:rPr>
            <w:rFonts w:ascii="Times New Roman" w:eastAsia="方正仿宋_GBK" w:hAnsi="Times New Roman" w:cs="方正仿宋_GBK"/>
            <w:bCs/>
            <w:color w:val="000000"/>
            <w:sz w:val="24"/>
          </w:rPr>
          <w:delText>置信区间（</w:delText>
        </w:r>
        <w:r w:rsidDel="00193B42">
          <w:rPr>
            <w:rFonts w:ascii="Times New Roman" w:eastAsia="方正仿宋_GBK" w:hAnsi="Times New Roman" w:cs="方正仿宋_GBK"/>
            <w:bCs/>
            <w:color w:val="000000"/>
            <w:sz w:val="24"/>
          </w:rPr>
          <w:delText>CI</w:delText>
        </w:r>
        <w:r w:rsidDel="00193B42">
          <w:rPr>
            <w:rFonts w:ascii="Times New Roman" w:eastAsia="方正仿宋_GBK" w:hAnsi="Times New Roman" w:cs="方正仿宋_GBK"/>
            <w:bCs/>
            <w:color w:val="000000"/>
            <w:sz w:val="24"/>
          </w:rPr>
          <w:delText>）；若为机器学习模型，通过</w:delText>
        </w:r>
        <w:r w:rsidDel="00193B42">
          <w:rPr>
            <w:rFonts w:ascii="Times New Roman" w:eastAsia="方正仿宋_GBK" w:hAnsi="Times New Roman" w:cs="方正仿宋_GBK"/>
            <w:bCs/>
            <w:color w:val="000000"/>
            <w:sz w:val="24"/>
          </w:rPr>
          <w:delText>SHAP</w:delText>
        </w:r>
        <w:r w:rsidDel="00193B42">
          <w:rPr>
            <w:rFonts w:ascii="Times New Roman" w:eastAsia="方正仿宋_GBK" w:hAnsi="Times New Roman" w:cs="方正仿宋_GBK"/>
            <w:bCs/>
            <w:color w:val="000000"/>
            <w:sz w:val="24"/>
          </w:rPr>
          <w:delText>（</w:delText>
        </w:r>
        <w:r w:rsidDel="00193B42">
          <w:rPr>
            <w:rFonts w:ascii="Times New Roman" w:eastAsia="方正仿宋_GBK" w:hAnsi="Times New Roman" w:cs="方正仿宋_GBK"/>
            <w:bCs/>
            <w:color w:val="000000"/>
            <w:sz w:val="24"/>
          </w:rPr>
          <w:delText>SHap</w:delText>
        </w:r>
        <w:r w:rsidDel="00193B42">
          <w:rPr>
            <w:rFonts w:ascii="Times New Roman" w:eastAsia="方正仿宋_GBK" w:hAnsi="Times New Roman" w:cs="方正仿宋_GBK" w:hint="eastAsia"/>
            <w:bCs/>
            <w:color w:val="000000"/>
            <w:sz w:val="24"/>
          </w:rPr>
          <w:delText>l</w:delText>
        </w:r>
        <w:r w:rsidDel="00193B42">
          <w:rPr>
            <w:rFonts w:ascii="Times New Roman" w:eastAsia="方正仿宋_GBK" w:hAnsi="Times New Roman" w:cs="方正仿宋_GBK"/>
            <w:bCs/>
            <w:color w:val="000000"/>
            <w:sz w:val="24"/>
          </w:rPr>
          <w:delText>ey Additive exPlanations</w:delText>
        </w:r>
        <w:r w:rsidDel="00193B42">
          <w:rPr>
            <w:rFonts w:ascii="Times New Roman" w:eastAsia="方正仿宋_GBK" w:hAnsi="Times New Roman" w:cs="方正仿宋_GBK"/>
            <w:bCs/>
            <w:color w:val="000000"/>
            <w:sz w:val="24"/>
          </w:rPr>
          <w:delText>）值、</w:delText>
        </w:r>
        <w:r w:rsidDel="00193B42">
          <w:rPr>
            <w:rFonts w:ascii="Times New Roman" w:eastAsia="方正仿宋_GBK" w:hAnsi="Times New Roman" w:cs="方正仿宋_GBK"/>
            <w:bCs/>
            <w:color w:val="000000"/>
            <w:sz w:val="24"/>
          </w:rPr>
          <w:delText>LIME</w:delText>
        </w:r>
        <w:r w:rsidDel="00193B42">
          <w:rPr>
            <w:rFonts w:ascii="Times New Roman" w:eastAsia="方正仿宋_GBK" w:hAnsi="Times New Roman" w:cs="方正仿宋_GBK" w:hint="eastAsia"/>
            <w:bCs/>
            <w:color w:val="000000"/>
            <w:sz w:val="24"/>
          </w:rPr>
          <w:delText>（</w:delText>
        </w:r>
        <w:r w:rsidDel="00193B42">
          <w:rPr>
            <w:rFonts w:ascii="Times New Roman" w:eastAsia="方正仿宋_GBK" w:hAnsi="Times New Roman" w:cs="方正仿宋_GBK"/>
            <w:bCs/>
            <w:color w:val="000000"/>
            <w:sz w:val="24"/>
          </w:rPr>
          <w:delText>Local Interpretable Model-agnostic Explanations</w:delText>
        </w:r>
        <w:r w:rsidDel="00193B42">
          <w:rPr>
            <w:rFonts w:ascii="Times New Roman" w:eastAsia="方正仿宋_GBK" w:hAnsi="Times New Roman" w:cs="方正仿宋_GBK"/>
            <w:bCs/>
            <w:color w:val="000000"/>
            <w:sz w:val="24"/>
          </w:rPr>
          <w:delText>）等可解释性工具，分析各变量对模型预测结果的贡献度和影响方向，为临床决策提供清晰的理论依据。</w:delText>
        </w:r>
      </w:del>
    </w:p>
    <w:p w:rsidR="0067585B" w:rsidDel="00193B42" w:rsidRDefault="001234A7" w:rsidP="00193B42">
      <w:pPr>
        <w:pStyle w:val="BodyText"/>
        <w:spacing w:line="288" w:lineRule="auto"/>
        <w:rPr>
          <w:del w:id="1712" w:author="Microsoft Office User" w:date="2025-06-20T14:55:00Z"/>
          <w:rFonts w:ascii="Times New Roman" w:eastAsia="方正仿宋_GBK" w:hAnsi="Times New Roman" w:cs="方正仿宋_GBK"/>
          <w:b/>
          <w:color w:val="000000"/>
          <w:sz w:val="24"/>
        </w:rPr>
        <w:pPrChange w:id="1713" w:author="Microsoft Office User" w:date="2025-06-20T14:55:00Z">
          <w:pPr>
            <w:pStyle w:val="BodyText"/>
            <w:ind w:firstLineChars="200" w:firstLine="480"/>
          </w:pPr>
        </w:pPrChange>
      </w:pPr>
      <w:del w:id="1714" w:author="Microsoft Office User" w:date="2025-06-20T14:55:00Z">
        <w:r w:rsidDel="00193B42">
          <w:rPr>
            <w:rFonts w:ascii="Times New Roman" w:eastAsia="方正仿宋_GBK" w:hAnsi="Times New Roman" w:cs="方正仿宋_GBK" w:hint="eastAsia"/>
            <w:b/>
            <w:color w:val="000000"/>
            <w:sz w:val="24"/>
          </w:rPr>
          <w:delText xml:space="preserve">2.1.5 </w:delText>
        </w:r>
        <w:r w:rsidDel="00193B42">
          <w:rPr>
            <w:rFonts w:ascii="Times New Roman" w:eastAsia="方正仿宋_GBK" w:hAnsi="Times New Roman" w:cs="方正仿宋_GBK" w:hint="eastAsia"/>
            <w:b/>
            <w:color w:val="000000"/>
            <w:sz w:val="24"/>
          </w:rPr>
          <w:delText>临床验证与应用：</w:delText>
        </w:r>
      </w:del>
    </w:p>
    <w:p w:rsidR="0067585B" w:rsidDel="00193B42" w:rsidRDefault="001234A7" w:rsidP="00193B42">
      <w:pPr>
        <w:pStyle w:val="BodyText"/>
        <w:spacing w:line="288" w:lineRule="auto"/>
        <w:rPr>
          <w:del w:id="1715" w:author="Microsoft Office User" w:date="2025-06-20T14:55:00Z"/>
          <w:rFonts w:ascii="Times New Roman" w:eastAsia="方正仿宋_GBK" w:hAnsi="Times New Roman" w:cs="方正仿宋_GBK"/>
          <w:bCs/>
          <w:color w:val="000000"/>
          <w:sz w:val="24"/>
        </w:rPr>
        <w:pPrChange w:id="1716" w:author="Microsoft Office User" w:date="2025-06-20T14:55:00Z">
          <w:pPr>
            <w:pStyle w:val="BodyText"/>
            <w:ind w:firstLineChars="200" w:firstLine="480"/>
          </w:pPr>
        </w:pPrChange>
      </w:pPr>
      <w:del w:id="1717" w:author="Microsoft Office User" w:date="2025-06-20T14:55:00Z">
        <w:r w:rsidDel="00193B42">
          <w:rPr>
            <w:rFonts w:ascii="Times New Roman" w:eastAsia="方正仿宋_GBK" w:hAnsi="Times New Roman" w:cs="方正仿宋_GBK" w:hint="eastAsia"/>
            <w:b/>
            <w:color w:val="000000"/>
            <w:sz w:val="24"/>
          </w:rPr>
          <w:delText>（</w:delText>
        </w:r>
        <w:r w:rsidDel="00193B42">
          <w:rPr>
            <w:rFonts w:ascii="Times New Roman" w:eastAsia="方正仿宋_GBK" w:hAnsi="Times New Roman" w:cs="方正仿宋_GBK" w:hint="eastAsia"/>
            <w:b/>
            <w:color w:val="000000"/>
            <w:sz w:val="24"/>
          </w:rPr>
          <w:delText>1</w:delText>
        </w:r>
        <w:r w:rsidDel="00193B42">
          <w:rPr>
            <w:rFonts w:ascii="Times New Roman" w:eastAsia="方正仿宋_GBK" w:hAnsi="Times New Roman" w:cs="方正仿宋_GBK" w:hint="eastAsia"/>
            <w:b/>
            <w:color w:val="000000"/>
            <w:sz w:val="24"/>
          </w:rPr>
          <w:delText>）</w:delText>
        </w:r>
        <w:r w:rsidDel="00193B42">
          <w:rPr>
            <w:rFonts w:ascii="Times New Roman" w:eastAsia="方正仿宋_GBK" w:hAnsi="Times New Roman" w:cs="方正仿宋_GBK" w:hint="eastAsia"/>
            <w:b/>
            <w:color w:val="000000"/>
            <w:sz w:val="24"/>
          </w:rPr>
          <w:delText>应用模型于临床实践：</w:delText>
        </w:r>
        <w:r w:rsidDel="00193B42">
          <w:rPr>
            <w:rFonts w:ascii="Times New Roman" w:eastAsia="方正仿宋_GBK" w:hAnsi="Times New Roman" w:cs="方正仿宋_GBK" w:hint="eastAsia"/>
            <w:bCs/>
            <w:color w:val="000000"/>
            <w:sz w:val="24"/>
          </w:rPr>
          <w:delText>将构建好的模型应用于</w:delText>
        </w:r>
        <w:r w:rsidDel="00193B42">
          <w:rPr>
            <w:rFonts w:ascii="Times New Roman" w:eastAsia="方正仿宋_GBK" w:hAnsi="Times New Roman" w:cs="方正仿宋_GBK" w:hint="eastAsia"/>
            <w:bCs/>
            <w:color w:val="000000"/>
            <w:sz w:val="24"/>
          </w:rPr>
          <w:delText>ICU</w:delText>
        </w:r>
        <w:r w:rsidDel="00193B42">
          <w:rPr>
            <w:rFonts w:ascii="Times New Roman" w:eastAsia="方正仿宋_GBK" w:hAnsi="Times New Roman" w:cs="方正仿宋_GBK" w:hint="eastAsia"/>
            <w:bCs/>
            <w:color w:val="000000"/>
            <w:sz w:val="24"/>
          </w:rPr>
          <w:delText>临床护理工作中，对新入院患者进行</w:delText>
        </w:r>
        <w:r w:rsidDel="00193B42">
          <w:rPr>
            <w:rFonts w:ascii="Times New Roman" w:eastAsia="方正仿宋_GBK" w:hAnsi="Times New Roman" w:cs="方正仿宋_GBK" w:hint="eastAsia"/>
            <w:bCs/>
            <w:color w:val="000000"/>
            <w:sz w:val="24"/>
          </w:rPr>
          <w:delText>PI</w:delText>
        </w:r>
        <w:r w:rsidDel="00193B42">
          <w:rPr>
            <w:rFonts w:ascii="Times New Roman" w:eastAsia="方正仿宋_GBK" w:hAnsi="Times New Roman" w:cs="方正仿宋_GBK" w:hint="eastAsia"/>
            <w:bCs/>
            <w:color w:val="000000"/>
            <w:sz w:val="24"/>
          </w:rPr>
          <w:delText>风险预测。</w:delText>
        </w:r>
      </w:del>
    </w:p>
    <w:p w:rsidR="0067585B" w:rsidDel="00193B42" w:rsidRDefault="001234A7" w:rsidP="00193B42">
      <w:pPr>
        <w:pStyle w:val="BodyText"/>
        <w:spacing w:line="288" w:lineRule="auto"/>
        <w:rPr>
          <w:del w:id="1718" w:author="Microsoft Office User" w:date="2025-06-20T14:55:00Z"/>
          <w:rFonts w:ascii="Times New Roman" w:eastAsia="方正仿宋_GBK" w:hAnsi="Times New Roman" w:cs="方正仿宋_GBK"/>
          <w:bCs/>
          <w:color w:val="000000"/>
          <w:sz w:val="24"/>
        </w:rPr>
        <w:pPrChange w:id="1719" w:author="Microsoft Office User" w:date="2025-06-20T14:55:00Z">
          <w:pPr>
            <w:pStyle w:val="BodyText"/>
            <w:ind w:firstLineChars="200" w:firstLine="480"/>
          </w:pPr>
        </w:pPrChange>
      </w:pPr>
      <w:del w:id="1720" w:author="Microsoft Office User" w:date="2025-06-20T14:55:00Z">
        <w:r w:rsidDel="00193B42">
          <w:rPr>
            <w:rFonts w:ascii="Times New Roman" w:eastAsia="方正仿宋_GBK" w:hAnsi="Times New Roman" w:cs="方正仿宋_GBK" w:hint="eastAsia"/>
            <w:b/>
            <w:color w:val="000000"/>
            <w:sz w:val="24"/>
          </w:rPr>
          <w:delText>（</w:delText>
        </w:r>
        <w:r w:rsidDel="00193B42">
          <w:rPr>
            <w:rFonts w:ascii="Times New Roman" w:eastAsia="方正仿宋_GBK" w:hAnsi="Times New Roman" w:cs="方正仿宋_GBK" w:hint="eastAsia"/>
            <w:b/>
            <w:color w:val="000000"/>
            <w:sz w:val="24"/>
          </w:rPr>
          <w:delText>2</w:delText>
        </w:r>
        <w:r w:rsidDel="00193B42">
          <w:rPr>
            <w:rFonts w:ascii="Times New Roman" w:eastAsia="方正仿宋_GBK" w:hAnsi="Times New Roman" w:cs="方正仿宋_GBK" w:hint="eastAsia"/>
            <w:b/>
            <w:color w:val="000000"/>
            <w:sz w:val="24"/>
          </w:rPr>
          <w:delText>）</w:delText>
        </w:r>
        <w:r w:rsidDel="00193B42">
          <w:rPr>
            <w:rFonts w:ascii="Times New Roman" w:eastAsia="方正仿宋_GBK" w:hAnsi="Times New Roman" w:cs="方正仿宋_GBK" w:hint="eastAsia"/>
            <w:b/>
            <w:color w:val="000000"/>
            <w:sz w:val="24"/>
          </w:rPr>
          <w:delText>观察指标变化：</w:delText>
        </w:r>
        <w:r w:rsidDel="00193B42">
          <w:rPr>
            <w:rFonts w:ascii="Times New Roman" w:eastAsia="方正仿宋_GBK" w:hAnsi="Times New Roman" w:cs="方正仿宋_GBK" w:hint="eastAsia"/>
            <w:bCs/>
            <w:color w:val="000000"/>
            <w:sz w:val="24"/>
          </w:rPr>
          <w:delText>持续观察预测准确性、干预及时性、</w:delText>
        </w:r>
        <w:r w:rsidDel="00193B42">
          <w:rPr>
            <w:rFonts w:ascii="Times New Roman" w:eastAsia="方正仿宋_GBK" w:hAnsi="Times New Roman" w:cs="方正仿宋_GBK" w:hint="eastAsia"/>
            <w:bCs/>
            <w:color w:val="000000"/>
            <w:sz w:val="24"/>
          </w:rPr>
          <w:delText>PI</w:delText>
        </w:r>
        <w:r w:rsidDel="00193B42">
          <w:rPr>
            <w:rFonts w:ascii="Times New Roman" w:eastAsia="方正仿宋_GBK" w:hAnsi="Times New Roman" w:cs="方正仿宋_GBK" w:hint="eastAsia"/>
            <w:bCs/>
            <w:color w:val="000000"/>
            <w:sz w:val="24"/>
          </w:rPr>
          <w:delText>发生率等指标的变化，对比模型应用前后的差异。</w:delText>
        </w:r>
      </w:del>
    </w:p>
    <w:p w:rsidR="0067585B" w:rsidDel="00193B42" w:rsidRDefault="001234A7" w:rsidP="00193B42">
      <w:pPr>
        <w:pStyle w:val="BodyText"/>
        <w:spacing w:line="288" w:lineRule="auto"/>
        <w:rPr>
          <w:del w:id="1721" w:author="Microsoft Office User" w:date="2025-06-20T14:55:00Z"/>
          <w:rFonts w:ascii="Times New Roman" w:eastAsia="方正仿宋_GBK" w:hAnsi="Times New Roman" w:cs="方正仿宋_GBK"/>
          <w:bCs/>
          <w:color w:val="000000"/>
          <w:sz w:val="24"/>
        </w:rPr>
        <w:pPrChange w:id="1722" w:author="Microsoft Office User" w:date="2025-06-20T14:55:00Z">
          <w:pPr>
            <w:pStyle w:val="BodyText"/>
            <w:ind w:firstLineChars="200" w:firstLine="480"/>
          </w:pPr>
        </w:pPrChange>
      </w:pPr>
      <w:del w:id="1723" w:author="Microsoft Office User" w:date="2025-06-20T14:55:00Z">
        <w:r w:rsidDel="00193B42">
          <w:rPr>
            <w:rFonts w:ascii="Times New Roman" w:eastAsia="方正仿宋_GBK" w:hAnsi="Times New Roman" w:cs="方正仿宋_GBK" w:hint="eastAsia"/>
            <w:b/>
            <w:color w:val="000000"/>
            <w:sz w:val="24"/>
          </w:rPr>
          <w:delText>（</w:delText>
        </w:r>
        <w:r w:rsidDel="00193B42">
          <w:rPr>
            <w:rFonts w:ascii="Times New Roman" w:eastAsia="方正仿宋_GBK" w:hAnsi="Times New Roman" w:cs="方正仿宋_GBK" w:hint="eastAsia"/>
            <w:b/>
            <w:color w:val="000000"/>
            <w:sz w:val="24"/>
          </w:rPr>
          <w:delText>3</w:delText>
        </w:r>
        <w:r w:rsidDel="00193B42">
          <w:rPr>
            <w:rFonts w:ascii="Times New Roman" w:eastAsia="方正仿宋_GBK" w:hAnsi="Times New Roman" w:cs="方正仿宋_GBK" w:hint="eastAsia"/>
            <w:b/>
            <w:color w:val="000000"/>
            <w:sz w:val="24"/>
          </w:rPr>
          <w:delText>）</w:delText>
        </w:r>
        <w:r w:rsidDel="00193B42">
          <w:rPr>
            <w:rFonts w:ascii="Times New Roman" w:eastAsia="方正仿宋_GBK" w:hAnsi="Times New Roman" w:cs="方正仿宋_GBK" w:hint="eastAsia"/>
            <w:b/>
            <w:color w:val="000000"/>
            <w:sz w:val="24"/>
          </w:rPr>
          <w:delText>收集护理人员反馈：</w:delText>
        </w:r>
        <w:r w:rsidDel="00193B42">
          <w:rPr>
            <w:rFonts w:ascii="Times New Roman" w:eastAsia="方正仿宋_GBK" w:hAnsi="Times New Roman" w:cs="方正仿宋_GBK" w:hint="eastAsia"/>
            <w:bCs/>
            <w:color w:val="000000"/>
            <w:sz w:val="24"/>
          </w:rPr>
          <w:delText>定期收集护理人员对模型使用过程中的反馈，包括操作的难易程度、对临床决策的帮助等，评估模型操作的可行性与实用性。</w:delText>
        </w:r>
      </w:del>
    </w:p>
    <w:p w:rsidR="0067585B" w:rsidDel="00193B42" w:rsidRDefault="001234A7" w:rsidP="00193B42">
      <w:pPr>
        <w:pStyle w:val="BodyText"/>
        <w:spacing w:line="288" w:lineRule="auto"/>
        <w:rPr>
          <w:del w:id="1724" w:author="Microsoft Office User" w:date="2025-06-20T14:55:00Z"/>
          <w:rFonts w:eastAsia="方正仿宋_GBK" w:cs="方正仿宋_GBK"/>
          <w:b/>
          <w:color w:val="000000"/>
          <w:sz w:val="24"/>
        </w:rPr>
        <w:pPrChange w:id="1725" w:author="Microsoft Office User" w:date="2025-06-20T14:55:00Z">
          <w:pPr>
            <w:ind w:firstLineChars="200" w:firstLine="480"/>
          </w:pPr>
        </w:pPrChange>
      </w:pPr>
      <w:del w:id="1726" w:author="Microsoft Office User" w:date="2025-06-20T14:55:00Z">
        <w:r w:rsidDel="00193B42">
          <w:rPr>
            <w:rFonts w:ascii="Times New Roman" w:eastAsia="方正仿宋_GBK" w:hAnsi="Times New Roman" w:cs="方正仿宋_GBK" w:hint="eastAsia"/>
            <w:b/>
            <w:color w:val="000000"/>
            <w:sz w:val="24"/>
          </w:rPr>
          <w:delText>2.1.</w:delText>
        </w:r>
      </w:del>
      <w:ins w:id="1727" w:author="木木" w:date="2025-06-09T08:26:00Z">
        <w:del w:id="1728" w:author="Microsoft Office User" w:date="2025-06-20T14:55:00Z">
          <w:r w:rsidDel="00193B42">
            <w:rPr>
              <w:rFonts w:eastAsia="方正仿宋_GBK" w:cs="方正仿宋_GBK" w:hint="eastAsia"/>
              <w:b/>
              <w:color w:val="000000"/>
              <w:sz w:val="24"/>
            </w:rPr>
            <w:delText>6</w:delText>
          </w:r>
        </w:del>
      </w:ins>
      <w:del w:id="1729" w:author="Microsoft Office User" w:date="2025-06-20T14:55:00Z">
        <w:r w:rsidDel="00193B42">
          <w:rPr>
            <w:rFonts w:ascii="Times New Roman" w:eastAsia="方正仿宋_GBK" w:hAnsi="Times New Roman" w:cs="方正仿宋_GBK" w:hint="eastAsia"/>
            <w:b/>
            <w:color w:val="000000"/>
            <w:sz w:val="24"/>
          </w:rPr>
          <w:delText>预测模型的临床应用形式探索：</w:delText>
        </w:r>
      </w:del>
    </w:p>
    <w:p w:rsidR="0067585B" w:rsidDel="00193B42" w:rsidRDefault="001234A7" w:rsidP="00193B42">
      <w:pPr>
        <w:pStyle w:val="BodyText"/>
        <w:spacing w:line="288" w:lineRule="auto"/>
        <w:rPr>
          <w:del w:id="1730" w:author="Microsoft Office User" w:date="2025-06-20T14:55:00Z"/>
          <w:rFonts w:eastAsia="方正仿宋_GBK" w:cs="方正仿宋_GBK"/>
          <w:bCs/>
          <w:color w:val="000000"/>
          <w:sz w:val="24"/>
        </w:rPr>
        <w:pPrChange w:id="1731" w:author="Microsoft Office User" w:date="2025-06-20T14:55:00Z">
          <w:pPr>
            <w:ind w:firstLineChars="200" w:firstLine="480"/>
          </w:pPr>
        </w:pPrChange>
      </w:pPr>
      <w:del w:id="1732" w:author="Microsoft Office User" w:date="2025-06-20T14:55:00Z">
        <w:r w:rsidDel="00193B42">
          <w:rPr>
            <w:rFonts w:ascii="Times New Roman" w:eastAsia="方正仿宋_GBK" w:hAnsi="Times New Roman" w:cs="方正仿宋_GBK" w:hint="eastAsia"/>
            <w:bCs/>
            <w:color w:val="000000"/>
            <w:sz w:val="24"/>
          </w:rPr>
          <w:delText>列线图开发：基于最终确定的模型，构建列线图。列线图能将各预测变量的权重直观显示，并方便临床医护人员快速计算个体患者的</w:delText>
        </w:r>
        <w:r w:rsidDel="00193B42">
          <w:rPr>
            <w:rFonts w:ascii="Times New Roman" w:eastAsia="方正仿宋_GBK" w:hAnsi="Times New Roman" w:cs="方正仿宋_GBK" w:hint="eastAsia"/>
            <w:bCs/>
            <w:color w:val="000000"/>
            <w:sz w:val="24"/>
          </w:rPr>
          <w:delText>PI</w:delText>
        </w:r>
        <w:r w:rsidDel="00193B42">
          <w:rPr>
            <w:rFonts w:ascii="Times New Roman" w:eastAsia="方正仿宋_GBK" w:hAnsi="Times New Roman" w:cs="方正仿宋_GBK" w:hint="eastAsia"/>
            <w:bCs/>
            <w:color w:val="000000"/>
            <w:sz w:val="24"/>
          </w:rPr>
          <w:delText>预测概率。</w:delText>
        </w:r>
      </w:del>
    </w:p>
    <w:p w:rsidR="0067585B" w:rsidDel="00193B42" w:rsidRDefault="001234A7" w:rsidP="00193B42">
      <w:pPr>
        <w:pStyle w:val="BodyText"/>
        <w:spacing w:line="288" w:lineRule="auto"/>
        <w:rPr>
          <w:del w:id="1733" w:author="Microsoft Office User" w:date="2025-06-20T14:55:00Z"/>
          <w:rFonts w:eastAsia="方正仿宋_GBK" w:cs="方正仿宋_GBK"/>
          <w:bCs/>
          <w:color w:val="000000"/>
          <w:sz w:val="24"/>
        </w:rPr>
        <w:pPrChange w:id="1734" w:author="Microsoft Office User" w:date="2025-06-20T14:55:00Z">
          <w:pPr>
            <w:ind w:firstLineChars="200" w:firstLine="480"/>
          </w:pPr>
        </w:pPrChange>
      </w:pPr>
      <w:del w:id="1735" w:author="Microsoft Office User" w:date="2025-06-20T14:55:00Z">
        <w:r w:rsidDel="00193B42">
          <w:rPr>
            <w:rFonts w:ascii="Times New Roman" w:eastAsia="方正仿宋_GBK" w:hAnsi="Times New Roman" w:cs="方正仿宋_GBK" w:hint="eastAsia"/>
            <w:bCs/>
            <w:color w:val="000000"/>
            <w:sz w:val="24"/>
          </w:rPr>
          <w:delText>风险</w:delText>
        </w:r>
        <w:r w:rsidDel="00193B42">
          <w:rPr>
            <w:rFonts w:ascii="Times New Roman" w:eastAsia="方正仿宋_GBK" w:hAnsi="Times New Roman" w:cs="方正仿宋_GBK" w:hint="eastAsia"/>
            <w:bCs/>
            <w:color w:val="000000"/>
            <w:sz w:val="24"/>
          </w:rPr>
          <w:delText>分层与决策阈值：根据模型预测概率和临床实际，探讨可能的风险分层标准（如低、中、高危）和启动强化干预的决策阈值。</w:delText>
        </w:r>
      </w:del>
    </w:p>
    <w:p w:rsidR="0067585B" w:rsidDel="00193B42" w:rsidRDefault="001234A7" w:rsidP="00193B42">
      <w:pPr>
        <w:pStyle w:val="BodyText"/>
        <w:spacing w:line="288" w:lineRule="auto"/>
        <w:rPr>
          <w:del w:id="1736" w:author="Microsoft Office User" w:date="2025-06-20T14:55:00Z"/>
          <w:rFonts w:eastAsia="方正仿宋_GBK" w:cs="方正仿宋_GBK"/>
          <w:bCs/>
          <w:color w:val="000000"/>
          <w:sz w:val="24"/>
        </w:rPr>
        <w:pPrChange w:id="1737" w:author="Microsoft Office User" w:date="2025-06-20T14:55:00Z">
          <w:pPr>
            <w:ind w:firstLineChars="200" w:firstLine="480"/>
          </w:pPr>
        </w:pPrChange>
      </w:pPr>
      <w:del w:id="1738" w:author="Microsoft Office User" w:date="2025-06-20T14:55:00Z">
        <w:r w:rsidDel="00193B42">
          <w:rPr>
            <w:rFonts w:ascii="Times New Roman" w:eastAsia="方正仿宋_GBK" w:hAnsi="Times New Roman" w:cs="方正仿宋_GBK" w:hint="eastAsia"/>
            <w:bCs/>
            <w:color w:val="000000"/>
            <w:sz w:val="24"/>
          </w:rPr>
          <w:delText>初步应用评估：在小范围临床场景中试用开发的列线图或评分工具，通过问卷调查或访谈收集医护人员</w:delText>
        </w:r>
        <w:r w:rsidDel="00193B42">
          <w:rPr>
            <w:rFonts w:ascii="Times New Roman" w:eastAsia="方正仿宋_GBK" w:hAnsi="Times New Roman" w:cs="方正仿宋_GBK" w:hint="eastAsia"/>
            <w:bCs/>
            <w:color w:val="000000"/>
            <w:sz w:val="24"/>
          </w:rPr>
          <w:delText>对其易用性、实用性和对临床决策影响的反馈。</w:delText>
        </w:r>
      </w:del>
    </w:p>
    <w:p w:rsidR="0067585B" w:rsidDel="00193B42" w:rsidRDefault="001234A7" w:rsidP="00193B42">
      <w:pPr>
        <w:pStyle w:val="BodyText"/>
        <w:spacing w:line="288" w:lineRule="auto"/>
        <w:rPr>
          <w:del w:id="1739" w:author="Microsoft Office User" w:date="2025-06-20T14:55:00Z"/>
          <w:rFonts w:ascii="Times New Roman" w:eastAsia="方正仿宋_GBK" w:hAnsi="Times New Roman" w:cs="方正仿宋_GBK"/>
          <w:b/>
          <w:color w:val="000000"/>
          <w:sz w:val="24"/>
        </w:rPr>
        <w:pPrChange w:id="1740" w:author="Microsoft Office User" w:date="2025-06-20T14:55:00Z">
          <w:pPr>
            <w:pStyle w:val="BodyText"/>
            <w:ind w:firstLineChars="200" w:firstLine="480"/>
          </w:pPr>
        </w:pPrChange>
      </w:pPr>
      <w:del w:id="1741" w:author="Microsoft Office User" w:date="2025-06-20T14:55:00Z">
        <w:r w:rsidDel="00193B42">
          <w:rPr>
            <w:rFonts w:ascii="Times New Roman" w:eastAsia="方正仿宋_GBK" w:hAnsi="Times New Roman" w:cs="方正仿宋_GBK" w:hint="eastAsia"/>
            <w:b/>
            <w:color w:val="000000"/>
            <w:sz w:val="24"/>
          </w:rPr>
          <w:delText>2.2</w:delText>
        </w:r>
        <w:r w:rsidDel="00193B42">
          <w:rPr>
            <w:rFonts w:ascii="Times New Roman" w:eastAsia="方正仿宋_GBK" w:hAnsi="Times New Roman" w:cs="方正仿宋_GBK" w:hint="eastAsia"/>
            <w:b/>
            <w:color w:val="000000"/>
            <w:sz w:val="24"/>
          </w:rPr>
          <w:delText xml:space="preserve"> </w:delText>
        </w:r>
        <w:r w:rsidDel="00193B42">
          <w:rPr>
            <w:rFonts w:ascii="Times New Roman" w:eastAsia="方正仿宋_GBK" w:hAnsi="Times New Roman" w:cs="方正仿宋_GBK" w:hint="eastAsia"/>
            <w:b/>
            <w:color w:val="000000"/>
            <w:sz w:val="24"/>
          </w:rPr>
          <w:delText>研究目标</w:delText>
        </w:r>
      </w:del>
    </w:p>
    <w:p w:rsidR="0067585B" w:rsidDel="00193B42" w:rsidRDefault="001234A7" w:rsidP="00193B42">
      <w:pPr>
        <w:pStyle w:val="BodyText"/>
        <w:spacing w:line="288" w:lineRule="auto"/>
        <w:rPr>
          <w:del w:id="1742" w:author="Microsoft Office User" w:date="2025-06-20T14:55:00Z"/>
          <w:rFonts w:eastAsia="方正仿宋_GBK" w:cs="方正仿宋_GBK"/>
          <w:bCs/>
          <w:color w:val="000000"/>
          <w:sz w:val="24"/>
        </w:rPr>
        <w:pPrChange w:id="1743" w:author="Microsoft Office User" w:date="2025-06-20T14:55:00Z">
          <w:pPr>
            <w:ind w:firstLineChars="200" w:firstLine="480"/>
          </w:pPr>
        </w:pPrChange>
      </w:pPr>
      <w:del w:id="1744" w:author="Microsoft Office User" w:date="2025-06-20T14:55:00Z">
        <w:r w:rsidDel="00193B42">
          <w:rPr>
            <w:rFonts w:ascii="Times New Roman" w:eastAsia="方正仿宋_GBK" w:hAnsi="Times New Roman" w:cs="方正仿宋_GBK" w:hint="eastAsia"/>
            <w:b/>
            <w:color w:val="000000"/>
            <w:sz w:val="24"/>
          </w:rPr>
          <w:delText xml:space="preserve">2.2.1 </w:delText>
        </w:r>
        <w:r w:rsidDel="00193B42">
          <w:rPr>
            <w:rFonts w:ascii="Times New Roman" w:eastAsia="方正仿宋_GBK" w:hAnsi="Times New Roman" w:cs="方正仿宋_GBK" w:hint="eastAsia"/>
            <w:b/>
            <w:color w:val="000000"/>
            <w:sz w:val="24"/>
          </w:rPr>
          <w:delText>总目标：</w:delText>
        </w:r>
        <w:r w:rsidDel="00193B42">
          <w:rPr>
            <w:rFonts w:ascii="Times New Roman" w:eastAsia="方正仿宋_GBK" w:hAnsi="Times New Roman" w:cs="方正仿宋_GBK" w:hint="eastAsia"/>
            <w:bCs/>
            <w:color w:val="000000"/>
            <w:sz w:val="24"/>
          </w:rPr>
          <w:delText>系统评价</w:delText>
        </w:r>
        <w:r w:rsidDel="00193B42">
          <w:rPr>
            <w:rFonts w:ascii="Times New Roman" w:eastAsia="方正仿宋_GBK" w:hAnsi="Times New Roman" w:cs="方正仿宋_GBK" w:hint="eastAsia"/>
            <w:bCs/>
            <w:color w:val="000000"/>
            <w:sz w:val="24"/>
          </w:rPr>
          <w:delText>POCUS</w:delText>
        </w:r>
        <w:r w:rsidDel="00193B42">
          <w:rPr>
            <w:rFonts w:ascii="Times New Roman" w:eastAsia="方正仿宋_GBK" w:hAnsi="Times New Roman" w:cs="方正仿宋_GBK" w:hint="eastAsia"/>
            <w:bCs/>
            <w:color w:val="000000"/>
            <w:sz w:val="24"/>
          </w:rPr>
          <w:delText>多维度量化指标在</w:delText>
        </w:r>
        <w:r w:rsidDel="00193B42">
          <w:rPr>
            <w:rFonts w:ascii="Times New Roman" w:eastAsia="方正仿宋_GBK" w:hAnsi="Times New Roman" w:cs="方正仿宋_GBK" w:hint="eastAsia"/>
            <w:bCs/>
            <w:color w:val="000000"/>
            <w:sz w:val="24"/>
          </w:rPr>
          <w:delText>ICU</w:delText>
        </w:r>
        <w:r w:rsidDel="00193B42">
          <w:rPr>
            <w:rFonts w:ascii="Times New Roman" w:eastAsia="方正仿宋_GBK" w:hAnsi="Times New Roman" w:cs="方正仿宋_GBK" w:hint="eastAsia"/>
            <w:bCs/>
            <w:color w:val="000000"/>
            <w:sz w:val="24"/>
          </w:rPr>
          <w:delText>患者</w:delText>
        </w:r>
        <w:r w:rsidDel="00193B42">
          <w:rPr>
            <w:rFonts w:ascii="Times New Roman" w:eastAsia="方正仿宋_GBK" w:hAnsi="Times New Roman" w:cs="方正仿宋_GBK" w:hint="eastAsia"/>
            <w:bCs/>
            <w:color w:val="000000"/>
            <w:sz w:val="24"/>
          </w:rPr>
          <w:delText>PI</w:delText>
        </w:r>
        <w:r w:rsidDel="00193B42">
          <w:rPr>
            <w:rFonts w:ascii="Times New Roman" w:eastAsia="方正仿宋_GBK" w:hAnsi="Times New Roman" w:cs="方正仿宋_GBK" w:hint="eastAsia"/>
            <w:bCs/>
            <w:color w:val="000000"/>
            <w:sz w:val="24"/>
          </w:rPr>
          <w:delText>风险评估中的价值，构建并验证一个基于</w:delText>
        </w:r>
        <w:r w:rsidDel="00193B42">
          <w:rPr>
            <w:rFonts w:ascii="Times New Roman" w:eastAsia="方正仿宋_GBK" w:hAnsi="Times New Roman" w:cs="方正仿宋_GBK" w:hint="eastAsia"/>
            <w:bCs/>
            <w:color w:val="000000"/>
            <w:sz w:val="24"/>
          </w:rPr>
          <w:delText>POCUS</w:delText>
        </w:r>
        <w:r w:rsidDel="00193B42">
          <w:rPr>
            <w:rFonts w:ascii="Times New Roman" w:eastAsia="方正仿宋_GBK" w:hAnsi="Times New Roman" w:cs="方正仿宋_GBK" w:hint="eastAsia"/>
            <w:bCs/>
            <w:color w:val="000000"/>
            <w:sz w:val="24"/>
          </w:rPr>
          <w:delText>指标和临床危险因素的</w:delText>
        </w:r>
        <w:r w:rsidDel="00193B42">
          <w:rPr>
            <w:rFonts w:ascii="Times New Roman" w:eastAsia="方正仿宋_GBK" w:hAnsi="Times New Roman" w:cs="方正仿宋_GBK" w:hint="eastAsia"/>
            <w:bCs/>
            <w:color w:val="000000"/>
            <w:sz w:val="24"/>
          </w:rPr>
          <w:delText>ICU</w:delText>
        </w:r>
        <w:r w:rsidDel="00193B42">
          <w:rPr>
            <w:rFonts w:ascii="Times New Roman" w:eastAsia="方正仿宋_GBK" w:hAnsi="Times New Roman" w:cs="方正仿宋_GBK" w:hint="eastAsia"/>
            <w:bCs/>
            <w:color w:val="000000"/>
            <w:sz w:val="24"/>
          </w:rPr>
          <w:delText>患者</w:delText>
        </w:r>
        <w:r w:rsidDel="00193B42">
          <w:rPr>
            <w:rFonts w:ascii="Times New Roman" w:eastAsia="方正仿宋_GBK" w:hAnsi="Times New Roman" w:cs="方正仿宋_GBK" w:hint="eastAsia"/>
            <w:bCs/>
            <w:color w:val="000000"/>
            <w:sz w:val="24"/>
          </w:rPr>
          <w:delText>PI</w:delText>
        </w:r>
        <w:r w:rsidDel="00193B42">
          <w:rPr>
            <w:rFonts w:ascii="Times New Roman" w:eastAsia="方正仿宋_GBK" w:hAnsi="Times New Roman" w:cs="方正仿宋_GBK" w:hint="eastAsia"/>
            <w:bCs/>
            <w:color w:val="000000"/>
            <w:sz w:val="24"/>
          </w:rPr>
          <w:delText>风险预测模型，并初步探讨该模型指导下的早期干预策略在临床实践中的可行性及应用前景。</w:delText>
        </w:r>
      </w:del>
    </w:p>
    <w:p w:rsidR="0067585B" w:rsidDel="00193B42" w:rsidRDefault="001234A7" w:rsidP="00193B42">
      <w:pPr>
        <w:pStyle w:val="BodyText"/>
        <w:spacing w:line="288" w:lineRule="auto"/>
        <w:rPr>
          <w:del w:id="1745" w:author="Microsoft Office User" w:date="2025-06-20T14:55:00Z"/>
          <w:rFonts w:ascii="Times New Roman" w:hAnsi="Times New Roman"/>
          <w:b/>
        </w:rPr>
        <w:pPrChange w:id="1746" w:author="Microsoft Office User" w:date="2025-06-20T14:55:00Z">
          <w:pPr>
            <w:pStyle w:val="BodyText"/>
            <w:ind w:firstLineChars="200" w:firstLine="480"/>
          </w:pPr>
        </w:pPrChange>
      </w:pPr>
      <w:del w:id="1747" w:author="Microsoft Office User" w:date="2025-06-20T14:55:00Z">
        <w:r w:rsidDel="00193B42">
          <w:rPr>
            <w:rFonts w:ascii="Times New Roman" w:eastAsia="方正仿宋_GBK" w:hAnsi="Times New Roman" w:cs="方正仿宋_GBK" w:hint="eastAsia"/>
            <w:b/>
            <w:color w:val="000000"/>
            <w:sz w:val="24"/>
          </w:rPr>
          <w:delText xml:space="preserve">2.2.2 </w:delText>
        </w:r>
        <w:r w:rsidDel="00193B42">
          <w:rPr>
            <w:rFonts w:ascii="Times New Roman" w:eastAsia="方正仿宋_GBK" w:hAnsi="Times New Roman" w:cs="方正仿宋_GBK" w:hint="eastAsia"/>
            <w:b/>
            <w:color w:val="000000"/>
            <w:sz w:val="24"/>
          </w:rPr>
          <w:delText>具体目标：</w:delText>
        </w:r>
      </w:del>
    </w:p>
    <w:p w:rsidR="0067585B" w:rsidDel="00193B42" w:rsidRDefault="001234A7" w:rsidP="00193B42">
      <w:pPr>
        <w:pStyle w:val="BodyText"/>
        <w:spacing w:line="288" w:lineRule="auto"/>
        <w:rPr>
          <w:del w:id="1748" w:author="Microsoft Office User" w:date="2025-06-20T14:55:00Z"/>
          <w:rFonts w:ascii="Times New Roman" w:eastAsia="方正仿宋_GBK" w:hAnsi="Times New Roman" w:cs="方正仿宋_GBK"/>
          <w:bCs/>
          <w:color w:val="000000"/>
          <w:sz w:val="24"/>
        </w:rPr>
        <w:pPrChange w:id="1749" w:author="Microsoft Office User" w:date="2025-06-20T14:55:00Z">
          <w:pPr>
            <w:pStyle w:val="BodyText"/>
            <w:ind w:firstLineChars="200" w:firstLine="480"/>
          </w:pPr>
        </w:pPrChange>
      </w:pPr>
      <w:del w:id="1750" w:author="Microsoft Office User" w:date="2025-06-20T14:55:00Z">
        <w:r w:rsidDel="00193B42">
          <w:rPr>
            <w:rFonts w:ascii="Times New Roman" w:eastAsia="方正仿宋_GBK" w:hAnsi="Times New Roman" w:cs="方正仿宋_GBK" w:hint="eastAsia"/>
            <w:bCs/>
            <w:color w:val="000000"/>
            <w:sz w:val="24"/>
          </w:rPr>
          <w:delText>（</w:delText>
        </w:r>
        <w:r w:rsidDel="00193B42">
          <w:rPr>
            <w:rFonts w:ascii="Times New Roman" w:eastAsia="方正仿宋_GBK" w:hAnsi="Times New Roman" w:cs="方正仿宋_GBK" w:hint="eastAsia"/>
            <w:bCs/>
            <w:color w:val="000000"/>
            <w:sz w:val="24"/>
          </w:rPr>
          <w:delText>1</w:delText>
        </w:r>
        <w:r w:rsidDel="00193B42">
          <w:rPr>
            <w:rFonts w:ascii="Times New Roman" w:eastAsia="方正仿宋_GBK" w:hAnsi="Times New Roman" w:cs="方正仿宋_GBK" w:hint="eastAsia"/>
            <w:bCs/>
            <w:color w:val="000000"/>
            <w:sz w:val="24"/>
          </w:rPr>
          <w:delText>）筛选并确定一组与</w:delText>
        </w:r>
        <w:r w:rsidDel="00193B42">
          <w:rPr>
            <w:rFonts w:ascii="Times New Roman" w:eastAsia="方正仿宋_GBK" w:hAnsi="Times New Roman" w:cs="方正仿宋_GBK" w:hint="eastAsia"/>
            <w:bCs/>
            <w:color w:val="000000"/>
            <w:sz w:val="24"/>
          </w:rPr>
          <w:delText>ICU</w:delText>
        </w:r>
        <w:r w:rsidDel="00193B42">
          <w:rPr>
            <w:rFonts w:ascii="Times New Roman" w:eastAsia="方正仿宋_GBK" w:hAnsi="Times New Roman" w:cs="方正仿宋_GBK" w:hint="eastAsia"/>
            <w:bCs/>
            <w:color w:val="000000"/>
            <w:sz w:val="24"/>
          </w:rPr>
          <w:delText>患者</w:delText>
        </w:r>
        <w:r w:rsidDel="00193B42">
          <w:rPr>
            <w:rFonts w:ascii="Times New Roman" w:eastAsia="方正仿宋_GBK" w:hAnsi="Times New Roman" w:cs="方正仿宋_GBK" w:hint="eastAsia"/>
            <w:bCs/>
            <w:color w:val="000000"/>
            <w:sz w:val="24"/>
          </w:rPr>
          <w:delText>PI</w:delText>
        </w:r>
        <w:r w:rsidDel="00193B42">
          <w:rPr>
            <w:rFonts w:ascii="Times New Roman" w:eastAsia="方正仿宋_GBK" w:hAnsi="Times New Roman" w:cs="方正仿宋_GBK" w:hint="eastAsia"/>
            <w:bCs/>
            <w:color w:val="000000"/>
            <w:sz w:val="24"/>
          </w:rPr>
          <w:delText>发生密切相关、具有良好敏感性和特异性的</w:delText>
        </w:r>
        <w:r w:rsidDel="00193B42">
          <w:rPr>
            <w:rFonts w:ascii="Times New Roman" w:eastAsia="方正仿宋_GBK" w:hAnsi="Times New Roman" w:cs="方正仿宋_GBK" w:hint="eastAsia"/>
            <w:bCs/>
            <w:color w:val="000000"/>
            <w:sz w:val="24"/>
          </w:rPr>
          <w:delText>POCUS</w:delText>
        </w:r>
        <w:r w:rsidDel="00193B42">
          <w:rPr>
            <w:rFonts w:ascii="Times New Roman" w:eastAsia="方正仿宋_GBK" w:hAnsi="Times New Roman" w:cs="方正仿宋_GBK" w:hint="eastAsia"/>
            <w:bCs/>
            <w:color w:val="000000"/>
            <w:sz w:val="24"/>
          </w:rPr>
          <w:delText>量化指标，形成标准化的</w:delText>
        </w:r>
        <w:r w:rsidDel="00193B42">
          <w:rPr>
            <w:rFonts w:ascii="Times New Roman" w:eastAsia="方正仿宋_GBK" w:hAnsi="Times New Roman" w:cs="方正仿宋_GBK" w:hint="eastAsia"/>
            <w:bCs/>
            <w:color w:val="000000"/>
            <w:sz w:val="24"/>
          </w:rPr>
          <w:delText>POCUS</w:delText>
        </w:r>
        <w:r w:rsidDel="00193B42">
          <w:rPr>
            <w:rFonts w:ascii="Times New Roman" w:eastAsia="方正仿宋_GBK" w:hAnsi="Times New Roman" w:cs="方正仿宋_GBK" w:hint="eastAsia"/>
            <w:bCs/>
            <w:color w:val="000000"/>
            <w:sz w:val="24"/>
          </w:rPr>
          <w:delText>评估方案。</w:delText>
        </w:r>
      </w:del>
    </w:p>
    <w:p w:rsidR="0067585B" w:rsidDel="00193B42" w:rsidRDefault="001234A7" w:rsidP="00193B42">
      <w:pPr>
        <w:pStyle w:val="BodyText"/>
        <w:spacing w:line="288" w:lineRule="auto"/>
        <w:rPr>
          <w:del w:id="1751" w:author="Microsoft Office User" w:date="2025-06-20T14:55:00Z"/>
          <w:rFonts w:ascii="Times New Roman" w:eastAsia="方正仿宋_GBK" w:hAnsi="Times New Roman" w:cs="方正仿宋_GBK"/>
          <w:bCs/>
          <w:color w:val="000000"/>
          <w:sz w:val="24"/>
        </w:rPr>
        <w:pPrChange w:id="1752" w:author="Microsoft Office User" w:date="2025-06-20T14:55:00Z">
          <w:pPr>
            <w:pStyle w:val="BodyText"/>
            <w:ind w:firstLineChars="200" w:firstLine="480"/>
          </w:pPr>
        </w:pPrChange>
      </w:pPr>
      <w:del w:id="1753" w:author="Microsoft Office User" w:date="2025-06-20T14:55:00Z">
        <w:r w:rsidDel="00193B42">
          <w:rPr>
            <w:rFonts w:ascii="Times New Roman" w:eastAsia="方正仿宋_GBK" w:hAnsi="Times New Roman" w:cs="方正仿宋_GBK" w:hint="eastAsia"/>
            <w:bCs/>
            <w:color w:val="000000"/>
            <w:sz w:val="24"/>
          </w:rPr>
          <w:delText>（</w:delText>
        </w:r>
        <w:r w:rsidDel="00193B42">
          <w:rPr>
            <w:rFonts w:ascii="Times New Roman" w:eastAsia="方正仿宋_GBK" w:hAnsi="Times New Roman" w:cs="方正仿宋_GBK" w:hint="eastAsia"/>
            <w:bCs/>
            <w:color w:val="000000"/>
            <w:sz w:val="24"/>
          </w:rPr>
          <w:delText>2</w:delText>
        </w:r>
        <w:r w:rsidDel="00193B42">
          <w:rPr>
            <w:rFonts w:ascii="Times New Roman" w:eastAsia="方正仿宋_GBK" w:hAnsi="Times New Roman" w:cs="方正仿宋_GBK" w:hint="eastAsia"/>
            <w:bCs/>
            <w:color w:val="000000"/>
            <w:sz w:val="24"/>
          </w:rPr>
          <w:delText>）前瞻性收集入选</w:delText>
        </w:r>
        <w:r w:rsidDel="00193B42">
          <w:rPr>
            <w:rFonts w:ascii="Times New Roman" w:eastAsia="方正仿宋_GBK" w:hAnsi="Times New Roman" w:cs="方正仿宋_GBK" w:hint="eastAsia"/>
            <w:bCs/>
            <w:color w:val="000000"/>
            <w:sz w:val="24"/>
          </w:rPr>
          <w:delText>ICU</w:delText>
        </w:r>
        <w:r w:rsidDel="00193B42">
          <w:rPr>
            <w:rFonts w:ascii="Times New Roman" w:eastAsia="方正仿宋_GBK" w:hAnsi="Times New Roman" w:cs="方正仿宋_GBK" w:hint="eastAsia"/>
            <w:bCs/>
            <w:color w:val="000000"/>
            <w:sz w:val="24"/>
          </w:rPr>
          <w:delText>患者的临床基线资料、常规</w:delText>
        </w:r>
        <w:r w:rsidDel="00193B42">
          <w:rPr>
            <w:rFonts w:ascii="Times New Roman" w:eastAsia="方正仿宋_GBK" w:hAnsi="Times New Roman" w:cs="方正仿宋_GBK" w:hint="eastAsia"/>
            <w:bCs/>
            <w:color w:val="000000"/>
            <w:sz w:val="24"/>
          </w:rPr>
          <w:delText>PI</w:delText>
        </w:r>
        <w:r w:rsidDel="00193B42">
          <w:rPr>
            <w:rFonts w:ascii="Times New Roman" w:eastAsia="方正仿宋_GBK" w:hAnsi="Times New Roman" w:cs="方正仿宋_GBK" w:hint="eastAsia"/>
            <w:bCs/>
            <w:color w:val="000000"/>
            <w:sz w:val="24"/>
          </w:rPr>
          <w:delText>风险评估数据以及系统化的多时间点、多部位床旁超声检查数据，建立高质量的研究数据库。</w:delText>
        </w:r>
      </w:del>
    </w:p>
    <w:p w:rsidR="0067585B" w:rsidDel="00193B42" w:rsidRDefault="001234A7" w:rsidP="00193B42">
      <w:pPr>
        <w:pStyle w:val="BodyText"/>
        <w:spacing w:line="288" w:lineRule="auto"/>
        <w:rPr>
          <w:del w:id="1754" w:author="Microsoft Office User" w:date="2025-06-20T14:55:00Z"/>
          <w:rFonts w:ascii="Times New Roman" w:eastAsia="方正仿宋_GBK" w:hAnsi="Times New Roman" w:cs="方正仿宋_GBK"/>
          <w:bCs/>
          <w:color w:val="000000"/>
          <w:sz w:val="24"/>
        </w:rPr>
        <w:pPrChange w:id="1755" w:author="Microsoft Office User" w:date="2025-06-20T14:55:00Z">
          <w:pPr>
            <w:pStyle w:val="BodyText"/>
            <w:ind w:firstLineChars="200" w:firstLine="480"/>
          </w:pPr>
        </w:pPrChange>
      </w:pPr>
      <w:del w:id="1756" w:author="Microsoft Office User" w:date="2025-06-20T14:55:00Z">
        <w:r w:rsidDel="00193B42">
          <w:rPr>
            <w:rFonts w:ascii="Times New Roman" w:eastAsia="方正仿宋_GBK" w:hAnsi="Times New Roman" w:cs="方正仿宋_GBK" w:hint="eastAsia"/>
            <w:bCs/>
            <w:color w:val="000000"/>
            <w:sz w:val="24"/>
          </w:rPr>
          <w:delText>（</w:delText>
        </w:r>
        <w:r w:rsidDel="00193B42">
          <w:rPr>
            <w:rFonts w:ascii="Times New Roman" w:eastAsia="方正仿宋_GBK" w:hAnsi="Times New Roman" w:cs="方正仿宋_GBK" w:hint="eastAsia"/>
            <w:bCs/>
            <w:color w:val="000000"/>
            <w:sz w:val="24"/>
          </w:rPr>
          <w:delText>3</w:delText>
        </w:r>
        <w:r w:rsidDel="00193B42">
          <w:rPr>
            <w:rFonts w:ascii="Times New Roman" w:eastAsia="方正仿宋_GBK" w:hAnsi="Times New Roman" w:cs="方正仿宋_GBK" w:hint="eastAsia"/>
            <w:bCs/>
            <w:color w:val="000000"/>
            <w:sz w:val="24"/>
          </w:rPr>
          <w:delText>）采用单因素和多因素</w:delText>
        </w:r>
        <w:r w:rsidDel="00193B42">
          <w:rPr>
            <w:rFonts w:ascii="Times New Roman" w:eastAsia="方正仿宋_GBK" w:hAnsi="Times New Roman" w:cs="方正仿宋_GBK" w:hint="eastAsia"/>
            <w:bCs/>
            <w:color w:val="000000"/>
            <w:sz w:val="24"/>
          </w:rPr>
          <w:delText>Logistic</w:delText>
        </w:r>
        <w:r w:rsidDel="00193B42">
          <w:rPr>
            <w:rFonts w:ascii="Times New Roman" w:eastAsia="方正仿宋_GBK" w:hAnsi="Times New Roman" w:cs="方正仿宋_GBK" w:hint="eastAsia"/>
            <w:bCs/>
            <w:color w:val="000000"/>
            <w:sz w:val="24"/>
          </w:rPr>
          <w:delText>回归分析等方法，筛选出压力性损伤的独立危险因素，构建</w:delText>
        </w:r>
        <w:r w:rsidDel="00193B42">
          <w:rPr>
            <w:rFonts w:ascii="Times New Roman" w:eastAsia="方正仿宋_GBK" w:hAnsi="Times New Roman" w:cs="方正仿宋_GBK" w:hint="eastAsia"/>
            <w:bCs/>
            <w:color w:val="000000"/>
            <w:sz w:val="24"/>
          </w:rPr>
          <w:delText>ICU</w:delText>
        </w:r>
        <w:r w:rsidDel="00193B42">
          <w:rPr>
            <w:rFonts w:ascii="Times New Roman" w:eastAsia="方正仿宋_GBK" w:hAnsi="Times New Roman" w:cs="方正仿宋_GBK" w:hint="eastAsia"/>
            <w:bCs/>
            <w:color w:val="000000"/>
            <w:sz w:val="24"/>
          </w:rPr>
          <w:delText>患者压力性损伤风险的多维度预测模型。</w:delText>
        </w:r>
      </w:del>
    </w:p>
    <w:p w:rsidR="0067585B" w:rsidDel="00193B42" w:rsidRDefault="001234A7" w:rsidP="00193B42">
      <w:pPr>
        <w:pStyle w:val="BodyText"/>
        <w:spacing w:line="288" w:lineRule="auto"/>
        <w:rPr>
          <w:del w:id="1757" w:author="Microsoft Office User" w:date="2025-06-20T14:55:00Z"/>
          <w:rFonts w:ascii="Times New Roman" w:eastAsia="方正仿宋_GBK" w:hAnsi="Times New Roman" w:cs="方正仿宋_GBK"/>
          <w:bCs/>
          <w:color w:val="000000"/>
          <w:sz w:val="24"/>
        </w:rPr>
        <w:pPrChange w:id="1758" w:author="Microsoft Office User" w:date="2025-06-20T14:55:00Z">
          <w:pPr>
            <w:pStyle w:val="BodyText"/>
            <w:ind w:firstLineChars="200" w:firstLine="480"/>
          </w:pPr>
        </w:pPrChange>
      </w:pPr>
      <w:del w:id="1759" w:author="Microsoft Office User" w:date="2025-06-20T14:55:00Z">
        <w:r w:rsidDel="00193B42">
          <w:rPr>
            <w:rFonts w:ascii="Times New Roman" w:eastAsia="方正仿宋_GBK" w:hAnsi="Times New Roman" w:cs="方正仿宋_GBK" w:hint="eastAsia"/>
            <w:bCs/>
            <w:color w:val="000000"/>
            <w:sz w:val="24"/>
          </w:rPr>
          <w:delText>（</w:delText>
        </w:r>
        <w:r w:rsidDel="00193B42">
          <w:rPr>
            <w:rFonts w:ascii="Times New Roman" w:eastAsia="方正仿宋_GBK" w:hAnsi="Times New Roman" w:cs="方正仿宋_GBK" w:hint="eastAsia"/>
            <w:bCs/>
            <w:color w:val="000000"/>
            <w:sz w:val="24"/>
          </w:rPr>
          <w:delText>4</w:delText>
        </w:r>
        <w:r w:rsidDel="00193B42">
          <w:rPr>
            <w:rFonts w:ascii="Times New Roman" w:eastAsia="方正仿宋_GBK" w:hAnsi="Times New Roman" w:cs="方正仿宋_GBK" w:hint="eastAsia"/>
            <w:bCs/>
            <w:color w:val="000000"/>
            <w:sz w:val="24"/>
          </w:rPr>
          <w:delText>）对所构建的预测模型进行严格的内部验证，全面评估其区分度、校准度和总体拟合优度。</w:delText>
        </w:r>
      </w:del>
    </w:p>
    <w:p w:rsidR="0067585B" w:rsidDel="00193B42" w:rsidRDefault="001234A7" w:rsidP="00193B42">
      <w:pPr>
        <w:pStyle w:val="BodyText"/>
        <w:spacing w:line="288" w:lineRule="auto"/>
        <w:rPr>
          <w:del w:id="1760" w:author="Microsoft Office User" w:date="2025-06-20T14:55:00Z"/>
          <w:rFonts w:ascii="Times New Roman" w:eastAsia="方正仿宋_GBK" w:hAnsi="Times New Roman" w:cs="方正仿宋_GBK"/>
          <w:bCs/>
          <w:color w:val="000000"/>
          <w:sz w:val="24"/>
        </w:rPr>
        <w:pPrChange w:id="1761" w:author="Microsoft Office User" w:date="2025-06-20T14:55:00Z">
          <w:pPr>
            <w:pStyle w:val="BodyText"/>
            <w:ind w:firstLineChars="200" w:firstLine="480"/>
          </w:pPr>
        </w:pPrChange>
      </w:pPr>
      <w:del w:id="1762" w:author="Microsoft Office User" w:date="2025-06-20T14:55:00Z">
        <w:r w:rsidDel="00193B42">
          <w:rPr>
            <w:rFonts w:ascii="Times New Roman" w:eastAsia="方正仿宋_GBK" w:hAnsi="Times New Roman" w:cs="方正仿宋_GBK" w:hint="eastAsia"/>
            <w:bCs/>
            <w:color w:val="000000"/>
            <w:sz w:val="24"/>
          </w:rPr>
          <w:delText>（</w:delText>
        </w:r>
        <w:r w:rsidDel="00193B42">
          <w:rPr>
            <w:rFonts w:ascii="Times New Roman" w:eastAsia="方正仿宋_GBK" w:hAnsi="Times New Roman" w:cs="方正仿宋_GBK" w:hint="eastAsia"/>
            <w:bCs/>
            <w:color w:val="000000"/>
            <w:sz w:val="24"/>
          </w:rPr>
          <w:delText>5</w:delText>
        </w:r>
        <w:r w:rsidDel="00193B42">
          <w:rPr>
            <w:rFonts w:ascii="Times New Roman" w:eastAsia="方正仿宋_GBK" w:hAnsi="Times New Roman" w:cs="方正仿宋_GBK" w:hint="eastAsia"/>
            <w:bCs/>
            <w:color w:val="000000"/>
            <w:sz w:val="24"/>
          </w:rPr>
          <w:delText>）将经过验证的预测模型转化为临床易于使用的工具，并小范围评估其在指导临床早期识别高危患者及制定个体化预防措施中的可行性和用户接受度。</w:delText>
        </w:r>
      </w:del>
    </w:p>
    <w:p w:rsidR="0067585B" w:rsidDel="00193B42" w:rsidRDefault="001234A7" w:rsidP="00193B42">
      <w:pPr>
        <w:pStyle w:val="BodyText"/>
        <w:spacing w:line="288" w:lineRule="auto"/>
        <w:rPr>
          <w:del w:id="1763" w:author="Microsoft Office User" w:date="2025-06-20T14:55:00Z"/>
          <w:rFonts w:eastAsia="方正仿宋_GBK" w:cs="方正仿宋_GBK"/>
          <w:b/>
          <w:color w:val="000000"/>
          <w:sz w:val="24"/>
        </w:rPr>
        <w:pPrChange w:id="1764" w:author="Microsoft Office User" w:date="2025-06-20T14:55:00Z">
          <w:pPr>
            <w:ind w:firstLineChars="200" w:firstLine="480"/>
          </w:pPr>
        </w:pPrChange>
      </w:pPr>
      <w:del w:id="1765" w:author="Microsoft Office User" w:date="2025-06-20T14:55:00Z">
        <w:r w:rsidDel="00193B42">
          <w:rPr>
            <w:rFonts w:ascii="Times New Roman" w:eastAsia="方正仿宋_GBK" w:hAnsi="Times New Roman" w:cs="方正仿宋_GBK" w:hint="eastAsia"/>
            <w:b/>
            <w:color w:val="000000"/>
            <w:sz w:val="24"/>
          </w:rPr>
          <w:delText>2.3</w:delText>
        </w:r>
        <w:r w:rsidDel="00193B42">
          <w:rPr>
            <w:rFonts w:ascii="Times New Roman" w:eastAsia="方正仿宋_GBK" w:hAnsi="Times New Roman" w:cs="方正仿宋_GBK" w:hint="eastAsia"/>
            <w:b/>
            <w:color w:val="000000"/>
            <w:sz w:val="24"/>
          </w:rPr>
          <w:delText xml:space="preserve"> </w:delText>
        </w:r>
        <w:r w:rsidDel="00193B42">
          <w:rPr>
            <w:rFonts w:ascii="Times New Roman" w:eastAsia="方正仿宋_GBK" w:hAnsi="Times New Roman" w:cs="方正仿宋_GBK" w:hint="eastAsia"/>
            <w:b/>
            <w:color w:val="000000"/>
            <w:sz w:val="24"/>
          </w:rPr>
          <w:delText>拟解决的关键科学问题：</w:delText>
        </w:r>
      </w:del>
    </w:p>
    <w:p w:rsidR="0067585B" w:rsidDel="00193B42" w:rsidRDefault="001234A7" w:rsidP="00193B42">
      <w:pPr>
        <w:pStyle w:val="BodyText"/>
        <w:spacing w:line="288" w:lineRule="auto"/>
        <w:rPr>
          <w:del w:id="1766" w:author="Microsoft Office User" w:date="2025-06-20T14:55:00Z"/>
          <w:rFonts w:eastAsia="方正仿宋_GBK" w:cs="方正仿宋_GBK"/>
          <w:bCs/>
          <w:color w:val="000000"/>
          <w:sz w:val="24"/>
        </w:rPr>
        <w:pPrChange w:id="1767" w:author="Microsoft Office User" w:date="2025-06-20T14:55:00Z">
          <w:pPr>
            <w:ind w:firstLineChars="200" w:firstLine="480"/>
          </w:pPr>
        </w:pPrChange>
      </w:pPr>
      <w:del w:id="1768" w:author="Microsoft Office User" w:date="2025-06-20T14:55:00Z">
        <w:r w:rsidDel="00193B42">
          <w:rPr>
            <w:rFonts w:ascii="Times New Roman" w:eastAsia="方正仿宋_GBK" w:hAnsi="Times New Roman" w:cs="方正仿宋_GBK" w:hint="eastAsia"/>
            <w:bCs/>
            <w:color w:val="000000"/>
            <w:sz w:val="24"/>
          </w:rPr>
          <w:delText>（</w:delText>
        </w:r>
        <w:r w:rsidDel="00193B42">
          <w:rPr>
            <w:rFonts w:ascii="Times New Roman" w:eastAsia="方正仿宋_GBK" w:hAnsi="Times New Roman" w:cs="方正仿宋_GBK" w:hint="eastAsia"/>
            <w:bCs/>
            <w:color w:val="000000"/>
            <w:sz w:val="24"/>
          </w:rPr>
          <w:delText>1</w:delText>
        </w:r>
        <w:r w:rsidDel="00193B42">
          <w:rPr>
            <w:rFonts w:ascii="Times New Roman" w:eastAsia="方正仿宋_GBK" w:hAnsi="Times New Roman" w:cs="方正仿宋_GBK" w:hint="eastAsia"/>
            <w:bCs/>
            <w:color w:val="000000"/>
            <w:sz w:val="24"/>
          </w:rPr>
          <w:delText>）哪些床旁超声量化指标（如特定组织层厚度、回声特征、水肿征象、血流参数等）能够客观、早期、且准确地反映</w:delText>
        </w:r>
        <w:r w:rsidDel="00193B42">
          <w:rPr>
            <w:rFonts w:ascii="Times New Roman" w:eastAsia="方正仿宋_GBK" w:hAnsi="Times New Roman" w:cs="方正仿宋_GBK" w:hint="eastAsia"/>
            <w:bCs/>
            <w:color w:val="000000"/>
            <w:sz w:val="24"/>
          </w:rPr>
          <w:delText>ICU</w:delText>
        </w:r>
        <w:r w:rsidDel="00193B42">
          <w:rPr>
            <w:rFonts w:ascii="Times New Roman" w:eastAsia="方正仿宋_GBK" w:hAnsi="Times New Roman" w:cs="方正仿宋_GBK" w:hint="eastAsia"/>
            <w:bCs/>
            <w:color w:val="000000"/>
            <w:sz w:val="24"/>
          </w:rPr>
          <w:delText>患者易损</w:delText>
        </w:r>
        <w:r w:rsidDel="00193B42">
          <w:rPr>
            <w:rFonts w:ascii="Times New Roman" w:eastAsia="方正仿宋_GBK" w:hAnsi="Times New Roman" w:cs="方正仿宋_GBK" w:hint="eastAsia"/>
            <w:bCs/>
            <w:color w:val="000000"/>
            <w:sz w:val="24"/>
          </w:rPr>
          <w:delText>部位皮肤及皮下组织在压力作用下的微观结构和生理功能改变，并与</w:delText>
        </w:r>
        <w:r w:rsidDel="00193B42">
          <w:rPr>
            <w:rFonts w:ascii="Times New Roman" w:eastAsia="方正仿宋_GBK" w:hAnsi="Times New Roman" w:cs="方正仿宋_GBK" w:hint="eastAsia"/>
            <w:bCs/>
            <w:color w:val="000000"/>
            <w:sz w:val="24"/>
          </w:rPr>
          <w:delText>PI</w:delText>
        </w:r>
        <w:r w:rsidDel="00193B42">
          <w:rPr>
            <w:rFonts w:ascii="Times New Roman" w:eastAsia="方正仿宋_GBK" w:hAnsi="Times New Roman" w:cs="方正仿宋_GBK" w:hint="eastAsia"/>
            <w:bCs/>
            <w:color w:val="000000"/>
            <w:sz w:val="24"/>
          </w:rPr>
          <w:delText>的发生和发展具有显著的相关性？</w:delText>
        </w:r>
      </w:del>
    </w:p>
    <w:p w:rsidR="0067585B" w:rsidDel="00193B42" w:rsidRDefault="001234A7" w:rsidP="00193B42">
      <w:pPr>
        <w:pStyle w:val="BodyText"/>
        <w:spacing w:line="288" w:lineRule="auto"/>
        <w:rPr>
          <w:del w:id="1769" w:author="Microsoft Office User" w:date="2025-06-20T14:55:00Z"/>
          <w:rFonts w:eastAsia="方正仿宋_GBK" w:cs="方正仿宋_GBK"/>
          <w:bCs/>
          <w:color w:val="000000"/>
          <w:sz w:val="24"/>
        </w:rPr>
        <w:pPrChange w:id="1770" w:author="Microsoft Office User" w:date="2025-06-20T14:55:00Z">
          <w:pPr>
            <w:ind w:firstLineChars="200" w:firstLine="480"/>
          </w:pPr>
        </w:pPrChange>
      </w:pPr>
      <w:del w:id="1771" w:author="Microsoft Office User" w:date="2025-06-20T14:55:00Z">
        <w:r w:rsidDel="00193B42">
          <w:rPr>
            <w:rFonts w:ascii="Times New Roman" w:eastAsia="方正仿宋_GBK" w:hAnsi="Times New Roman" w:cs="方正仿宋_GBK" w:hint="eastAsia"/>
            <w:bCs/>
            <w:color w:val="000000"/>
            <w:sz w:val="24"/>
          </w:rPr>
          <w:delText>（</w:delText>
        </w:r>
        <w:r w:rsidDel="00193B42">
          <w:rPr>
            <w:rFonts w:ascii="Times New Roman" w:eastAsia="方正仿宋_GBK" w:hAnsi="Times New Roman" w:cs="方正仿宋_GBK" w:hint="eastAsia"/>
            <w:bCs/>
            <w:color w:val="000000"/>
            <w:sz w:val="24"/>
          </w:rPr>
          <w:delText>2</w:delText>
        </w:r>
        <w:r w:rsidDel="00193B42">
          <w:rPr>
            <w:rFonts w:ascii="Times New Roman" w:eastAsia="方正仿宋_GBK" w:hAnsi="Times New Roman" w:cs="方正仿宋_GBK" w:hint="eastAsia"/>
            <w:bCs/>
            <w:color w:val="000000"/>
            <w:sz w:val="24"/>
          </w:rPr>
          <w:delText>）如何优化超声参数采集的标准化流程：由于超声技术存在设备参数差异和操作者依赖性问题，需制定统一的超声参数采集标准，包括探头频率选择、检查部位、操作手法等，以确保数据的准确性和可重复性。</w:delText>
        </w:r>
      </w:del>
    </w:p>
    <w:p w:rsidR="0067585B" w:rsidDel="00193B42" w:rsidRDefault="001234A7" w:rsidP="00193B42">
      <w:pPr>
        <w:pStyle w:val="BodyText"/>
        <w:spacing w:line="288" w:lineRule="auto"/>
        <w:rPr>
          <w:del w:id="1772" w:author="Microsoft Office User" w:date="2025-06-20T14:55:00Z"/>
          <w:rFonts w:eastAsia="方正仿宋_GBK" w:cs="方正仿宋_GBK"/>
          <w:bCs/>
          <w:color w:val="000000"/>
          <w:sz w:val="24"/>
        </w:rPr>
        <w:pPrChange w:id="1773" w:author="Microsoft Office User" w:date="2025-06-20T14:55:00Z">
          <w:pPr>
            <w:ind w:firstLineChars="200" w:firstLine="480"/>
          </w:pPr>
        </w:pPrChange>
      </w:pPr>
      <w:del w:id="1774" w:author="Microsoft Office User" w:date="2025-06-20T14:55:00Z">
        <w:r w:rsidDel="00193B42">
          <w:rPr>
            <w:rFonts w:ascii="Times New Roman" w:eastAsia="方正仿宋_GBK" w:hAnsi="Times New Roman" w:cs="方正仿宋_GBK" w:hint="eastAsia"/>
            <w:bCs/>
            <w:color w:val="000000"/>
            <w:sz w:val="24"/>
          </w:rPr>
          <w:delText>（</w:delText>
        </w:r>
        <w:r w:rsidDel="00193B42">
          <w:rPr>
            <w:rFonts w:ascii="Times New Roman" w:eastAsia="方正仿宋_GBK" w:hAnsi="Times New Roman" w:cs="方正仿宋_GBK" w:hint="eastAsia"/>
            <w:bCs/>
            <w:color w:val="000000"/>
            <w:sz w:val="24"/>
          </w:rPr>
          <w:delText>3</w:delText>
        </w:r>
        <w:r w:rsidDel="00193B42">
          <w:rPr>
            <w:rFonts w:ascii="Times New Roman" w:eastAsia="方正仿宋_GBK" w:hAnsi="Times New Roman" w:cs="方正仿宋_GBK" w:hint="eastAsia"/>
            <w:bCs/>
            <w:color w:val="000000"/>
            <w:sz w:val="24"/>
          </w:rPr>
          <w:delText>）如何将筛选出的多维度床旁超声指标与患者的临床常规危险因素（如年龄、疾病严重程度、营养状况、活动能力等）进行有效整合，通过</w:delText>
        </w:r>
        <w:r w:rsidDel="00193B42">
          <w:rPr>
            <w:rFonts w:ascii="Times New Roman" w:eastAsia="方正仿宋_GBK" w:hAnsi="Times New Roman" w:cs="方正仿宋_GBK" w:hint="eastAsia"/>
            <w:bCs/>
            <w:color w:val="000000"/>
            <w:sz w:val="24"/>
          </w:rPr>
          <w:delText>Logistic</w:delText>
        </w:r>
        <w:r w:rsidDel="00193B42">
          <w:rPr>
            <w:rFonts w:ascii="Times New Roman" w:eastAsia="方正仿宋_GBK" w:hAnsi="Times New Roman" w:cs="方正仿宋_GBK" w:hint="eastAsia"/>
            <w:bCs/>
            <w:color w:val="000000"/>
            <w:sz w:val="24"/>
          </w:rPr>
          <w:delText>回归方法构建一个既具有良好预测效能（高区分度和校准度）、又具有强临床可解释性（各因素</w:delText>
        </w:r>
        <w:r w:rsidDel="00193B42">
          <w:rPr>
            <w:rFonts w:ascii="Times New Roman" w:eastAsia="方正仿宋_GBK" w:hAnsi="Times New Roman" w:cs="方正仿宋_GBK" w:hint="eastAsia"/>
            <w:bCs/>
            <w:color w:val="000000"/>
            <w:sz w:val="24"/>
          </w:rPr>
          <w:delText>作用明确）的</w:delText>
        </w:r>
        <w:r w:rsidDel="00193B42">
          <w:rPr>
            <w:rFonts w:ascii="Times New Roman" w:eastAsia="方正仿宋_GBK" w:hAnsi="Times New Roman" w:cs="方正仿宋_GBK" w:hint="eastAsia"/>
            <w:bCs/>
            <w:color w:val="000000"/>
            <w:sz w:val="24"/>
          </w:rPr>
          <w:delText>ICU</w:delText>
        </w:r>
        <w:r w:rsidDel="00193B42">
          <w:rPr>
            <w:rFonts w:ascii="Times New Roman" w:eastAsia="方正仿宋_GBK" w:hAnsi="Times New Roman" w:cs="方正仿宋_GBK" w:hint="eastAsia"/>
            <w:bCs/>
            <w:color w:val="000000"/>
            <w:sz w:val="24"/>
          </w:rPr>
          <w:delText>患者压力性损伤风险预测模型？</w:delText>
        </w:r>
      </w:del>
    </w:p>
    <w:p w:rsidR="0067585B" w:rsidDel="00193B42" w:rsidRDefault="001234A7" w:rsidP="00193B42">
      <w:pPr>
        <w:pStyle w:val="BodyText"/>
        <w:spacing w:line="288" w:lineRule="auto"/>
        <w:rPr>
          <w:del w:id="1775" w:author="Microsoft Office User" w:date="2025-06-20T14:55:00Z"/>
          <w:rFonts w:eastAsia="方正仿宋_GBK" w:cs="方正仿宋_GBK"/>
          <w:bCs/>
          <w:color w:val="000000"/>
          <w:sz w:val="24"/>
        </w:rPr>
        <w:pPrChange w:id="1776" w:author="Microsoft Office User" w:date="2025-06-20T14:55:00Z">
          <w:pPr>
            <w:ind w:firstLineChars="200" w:firstLine="480"/>
          </w:pPr>
        </w:pPrChange>
      </w:pPr>
      <w:del w:id="1777" w:author="Microsoft Office User" w:date="2025-06-20T14:55:00Z">
        <w:r w:rsidDel="00193B42">
          <w:rPr>
            <w:rFonts w:ascii="Times New Roman" w:eastAsia="方正仿宋_GBK" w:hAnsi="Times New Roman" w:cs="方正仿宋_GBK" w:hint="eastAsia"/>
            <w:bCs/>
            <w:color w:val="000000"/>
            <w:sz w:val="24"/>
          </w:rPr>
          <w:delText>（</w:delText>
        </w:r>
        <w:r w:rsidDel="00193B42">
          <w:rPr>
            <w:rFonts w:ascii="Times New Roman" w:eastAsia="方正仿宋_GBK" w:hAnsi="Times New Roman" w:cs="方正仿宋_GBK" w:hint="eastAsia"/>
            <w:bCs/>
            <w:color w:val="000000"/>
            <w:sz w:val="24"/>
          </w:rPr>
          <w:delText>4</w:delText>
        </w:r>
        <w:r w:rsidDel="00193B42">
          <w:rPr>
            <w:rFonts w:ascii="Times New Roman" w:eastAsia="方正仿宋_GBK" w:hAnsi="Times New Roman" w:cs="方正仿宋_GBK" w:hint="eastAsia"/>
            <w:bCs/>
            <w:color w:val="000000"/>
            <w:sz w:val="24"/>
          </w:rPr>
          <w:delText>）预测模型构建的科学性与合理性问题：整合</w:delText>
        </w:r>
        <w:r w:rsidDel="00193B42">
          <w:rPr>
            <w:rFonts w:ascii="Times New Roman" w:eastAsia="方正仿宋_GBK" w:hAnsi="Times New Roman" w:cs="方正仿宋_GBK" w:hint="eastAsia"/>
            <w:bCs/>
            <w:color w:val="000000"/>
            <w:sz w:val="24"/>
          </w:rPr>
          <w:delText>Braden</w:delText>
        </w:r>
        <w:r w:rsidDel="00193B42">
          <w:rPr>
            <w:rFonts w:ascii="Times New Roman" w:eastAsia="方正仿宋_GBK" w:hAnsi="Times New Roman" w:cs="方正仿宋_GBK" w:hint="eastAsia"/>
            <w:bCs/>
            <w:color w:val="000000"/>
            <w:sz w:val="24"/>
          </w:rPr>
          <w:delText>评分和床旁超声参数构建</w:delText>
        </w:r>
        <w:r w:rsidDel="00193B42">
          <w:rPr>
            <w:rFonts w:ascii="Times New Roman" w:eastAsia="方正仿宋_GBK" w:hAnsi="Times New Roman" w:cs="方正仿宋_GBK" w:hint="eastAsia"/>
            <w:bCs/>
            <w:color w:val="000000"/>
            <w:sz w:val="24"/>
          </w:rPr>
          <w:delText>PI</w:delText>
        </w:r>
        <w:r w:rsidDel="00193B42">
          <w:rPr>
            <w:rFonts w:ascii="Times New Roman" w:eastAsia="方正仿宋_GBK" w:hAnsi="Times New Roman" w:cs="方正仿宋_GBK" w:hint="eastAsia"/>
            <w:bCs/>
            <w:color w:val="000000"/>
            <w:sz w:val="24"/>
          </w:rPr>
          <w:delText>风险预测模型时，需要确保模型构建的科学性与合理性。不同的参数组合和建模方法可能会导致模型的预测效果差异较大，如何选择最优的参数组合以及最合适的建模方法，使模型既能充分考虑到各种影响因素，又能保证模型的简洁性和可操作性，是模型构建过程中的关键问题。</w:delText>
        </w:r>
        <w:bookmarkStart w:id="1778" w:name="_Toc1431159741_WPSOffice_Level1"/>
      </w:del>
    </w:p>
    <w:p w:rsidR="0067585B" w:rsidDel="00193B42" w:rsidRDefault="001234A7" w:rsidP="00193B42">
      <w:pPr>
        <w:pStyle w:val="BodyText"/>
        <w:spacing w:line="288" w:lineRule="auto"/>
        <w:rPr>
          <w:del w:id="1779" w:author="Microsoft Office User" w:date="2025-06-20T14:55:00Z"/>
          <w:rFonts w:ascii="Times New Roman" w:eastAsia="方正仿宋_GBK" w:hAnsi="Times New Roman" w:cs="方正仿宋_GBK"/>
          <w:bCs/>
          <w:color w:val="000000"/>
          <w:sz w:val="24"/>
        </w:rPr>
        <w:pPrChange w:id="1780" w:author="Microsoft Office User" w:date="2025-06-20T14:55:00Z">
          <w:pPr>
            <w:pStyle w:val="BodyText"/>
            <w:ind w:firstLineChars="200" w:firstLine="480"/>
          </w:pPr>
        </w:pPrChange>
      </w:pPr>
      <w:del w:id="1781" w:author="Microsoft Office User" w:date="2025-06-20T14:55:00Z">
        <w:r w:rsidDel="00193B42">
          <w:rPr>
            <w:rFonts w:ascii="Times New Roman" w:eastAsia="方正仿宋_GBK" w:hAnsi="Times New Roman" w:cs="方正仿宋_GBK" w:hint="eastAsia"/>
            <w:bCs/>
            <w:color w:val="000000"/>
            <w:sz w:val="24"/>
          </w:rPr>
          <w:delText>（</w:delText>
        </w:r>
        <w:r w:rsidDel="00193B42">
          <w:rPr>
            <w:rFonts w:ascii="Times New Roman" w:eastAsia="方正仿宋_GBK" w:hAnsi="Times New Roman" w:cs="方正仿宋_GBK" w:hint="eastAsia"/>
            <w:bCs/>
            <w:color w:val="000000"/>
            <w:sz w:val="24"/>
          </w:rPr>
          <w:delText>5</w:delText>
        </w:r>
        <w:r w:rsidDel="00193B42">
          <w:rPr>
            <w:rFonts w:ascii="Times New Roman" w:eastAsia="方正仿宋_GBK" w:hAnsi="Times New Roman" w:cs="方正仿宋_GBK" w:hint="eastAsia"/>
            <w:bCs/>
            <w:color w:val="000000"/>
            <w:sz w:val="24"/>
          </w:rPr>
          <w:delText>）预测模型临床应用效果验证的可靠性问题：将构建的模型应用于临床实践，观察其对</w:delText>
        </w:r>
        <w:r w:rsidDel="00193B42">
          <w:rPr>
            <w:rFonts w:ascii="Times New Roman" w:eastAsia="方正仿宋_GBK" w:hAnsi="Times New Roman" w:cs="方正仿宋_GBK" w:hint="eastAsia"/>
            <w:bCs/>
            <w:color w:val="000000"/>
            <w:sz w:val="24"/>
          </w:rPr>
          <w:delText>PI</w:delText>
        </w:r>
        <w:r w:rsidDel="00193B42">
          <w:rPr>
            <w:rFonts w:ascii="Times New Roman" w:eastAsia="方正仿宋_GBK" w:hAnsi="Times New Roman" w:cs="方正仿宋_GBK" w:hint="eastAsia"/>
            <w:bCs/>
            <w:color w:val="000000"/>
            <w:sz w:val="24"/>
          </w:rPr>
          <w:delText>发生率的影响以及对护理工作的指导作用，验证模型的实</w:delText>
        </w:r>
        <w:r w:rsidDel="00193B42">
          <w:rPr>
            <w:rFonts w:ascii="Times New Roman" w:eastAsia="方正仿宋_GBK" w:hAnsi="Times New Roman" w:cs="方正仿宋_GBK" w:hint="eastAsia"/>
            <w:bCs/>
            <w:color w:val="000000"/>
            <w:sz w:val="24"/>
          </w:rPr>
          <w:delText>用性和有效性。</w:delText>
        </w:r>
      </w:del>
    </w:p>
    <w:p w:rsidR="0067585B" w:rsidDel="00193B42" w:rsidRDefault="001234A7" w:rsidP="00193B42">
      <w:pPr>
        <w:pStyle w:val="BodyText"/>
        <w:spacing w:line="288" w:lineRule="auto"/>
        <w:rPr>
          <w:del w:id="1782" w:author="Microsoft Office User" w:date="2025-06-20T14:55:00Z"/>
          <w:rFonts w:cs="方正仿宋_GBK"/>
          <w:bCs/>
          <w:color w:val="000000"/>
          <w:szCs w:val="32"/>
        </w:rPr>
        <w:pPrChange w:id="1783" w:author="Microsoft Office User" w:date="2025-06-20T14:55:00Z">
          <w:pPr>
            <w:ind w:firstLineChars="200" w:firstLine="640"/>
          </w:pPr>
        </w:pPrChange>
      </w:pPr>
      <w:del w:id="1784" w:author="Microsoft Office User" w:date="2025-06-20T14:55:00Z">
        <w:r w:rsidDel="00193B42">
          <w:rPr>
            <w:rFonts w:ascii="Times New Roman" w:eastAsia="方正黑体_GBK" w:hAnsi="Times New Roman" w:cs="方正黑体_GBK" w:hint="eastAsia"/>
            <w:bCs/>
            <w:color w:val="000000"/>
            <w:szCs w:val="32"/>
          </w:rPr>
          <w:delText>三、研究方案</w:delText>
        </w:r>
        <w:bookmarkEnd w:id="1778"/>
      </w:del>
    </w:p>
    <w:p w:rsidR="0067585B" w:rsidDel="00193B42" w:rsidRDefault="001234A7" w:rsidP="00193B42">
      <w:pPr>
        <w:pStyle w:val="BodyText"/>
        <w:spacing w:line="288" w:lineRule="auto"/>
        <w:rPr>
          <w:del w:id="1785" w:author="Microsoft Office User" w:date="2025-06-20T14:55:00Z"/>
          <w:rFonts w:eastAsia="方正仿宋_GBK" w:cs="方正仿宋_GBK"/>
          <w:b/>
          <w:color w:val="000000"/>
          <w:sz w:val="24"/>
        </w:rPr>
        <w:pPrChange w:id="1786" w:author="Microsoft Office User" w:date="2025-06-20T14:55:00Z">
          <w:pPr>
            <w:ind w:firstLineChars="200" w:firstLine="480"/>
          </w:pPr>
        </w:pPrChange>
      </w:pPr>
      <w:del w:id="1787" w:author="Microsoft Office User" w:date="2025-06-20T14:55:00Z">
        <w:r w:rsidDel="00193B42">
          <w:rPr>
            <w:rFonts w:ascii="Times New Roman" w:eastAsia="方正仿宋_GBK" w:hAnsi="Times New Roman" w:cs="方正仿宋_GBK" w:hint="eastAsia"/>
            <w:b/>
            <w:color w:val="000000"/>
            <w:sz w:val="24"/>
          </w:rPr>
          <w:delText xml:space="preserve">3.1 </w:delText>
        </w:r>
        <w:r w:rsidDel="00193B42">
          <w:rPr>
            <w:rFonts w:ascii="Times New Roman" w:eastAsia="方正仿宋_GBK" w:hAnsi="Times New Roman" w:cs="方正仿宋_GBK" w:hint="eastAsia"/>
            <w:b/>
            <w:color w:val="000000"/>
            <w:sz w:val="24"/>
          </w:rPr>
          <w:delText>研究方法</w:delText>
        </w:r>
      </w:del>
    </w:p>
    <w:p w:rsidR="0067585B" w:rsidDel="00193B42" w:rsidRDefault="001234A7" w:rsidP="00193B42">
      <w:pPr>
        <w:pStyle w:val="BodyText"/>
        <w:spacing w:line="288" w:lineRule="auto"/>
        <w:rPr>
          <w:del w:id="1788" w:author="Microsoft Office User" w:date="2025-06-20T14:55:00Z"/>
          <w:rFonts w:eastAsia="方正仿宋_GBK" w:cs="方正仿宋_GBK"/>
          <w:b/>
          <w:color w:val="000000"/>
          <w:sz w:val="24"/>
        </w:rPr>
        <w:pPrChange w:id="1789" w:author="Microsoft Office User" w:date="2025-06-20T14:55:00Z">
          <w:pPr>
            <w:ind w:firstLineChars="200" w:firstLine="480"/>
          </w:pPr>
        </w:pPrChange>
      </w:pPr>
      <w:del w:id="1790" w:author="Microsoft Office User" w:date="2025-06-20T14:55:00Z">
        <w:r w:rsidDel="00193B42">
          <w:rPr>
            <w:rFonts w:ascii="Times New Roman" w:eastAsia="方正仿宋_GBK" w:hAnsi="Times New Roman" w:cs="方正仿宋_GBK" w:hint="eastAsia"/>
            <w:b/>
            <w:color w:val="000000"/>
            <w:sz w:val="24"/>
          </w:rPr>
          <w:delText xml:space="preserve">3.1.1 </w:delText>
        </w:r>
        <w:r w:rsidDel="00193B42">
          <w:rPr>
            <w:rFonts w:ascii="Times New Roman" w:eastAsia="方正仿宋_GBK" w:hAnsi="Times New Roman" w:cs="方正仿宋_GBK" w:hint="eastAsia"/>
            <w:b/>
            <w:color w:val="000000"/>
            <w:sz w:val="24"/>
          </w:rPr>
          <w:delText>研究设计</w:delText>
        </w:r>
      </w:del>
    </w:p>
    <w:p w:rsidR="0067585B" w:rsidDel="00193B42" w:rsidRDefault="001234A7" w:rsidP="00193B42">
      <w:pPr>
        <w:pStyle w:val="BodyText"/>
        <w:spacing w:line="288" w:lineRule="auto"/>
        <w:rPr>
          <w:del w:id="1791" w:author="Microsoft Office User" w:date="2025-06-20T14:55:00Z"/>
          <w:rFonts w:eastAsia="方正仿宋_GBK" w:cs="方正仿宋_GBK"/>
          <w:bCs/>
          <w:color w:val="000000"/>
          <w:sz w:val="24"/>
        </w:rPr>
        <w:pPrChange w:id="1792" w:author="Microsoft Office User" w:date="2025-06-20T14:55:00Z">
          <w:pPr>
            <w:ind w:firstLineChars="200" w:firstLine="480"/>
          </w:pPr>
        </w:pPrChange>
      </w:pPr>
      <w:del w:id="1793" w:author="Microsoft Office User" w:date="2025-06-20T14:55:00Z">
        <w:r w:rsidDel="00193B42">
          <w:rPr>
            <w:rFonts w:ascii="Times New Roman" w:eastAsia="方正仿宋_GBK" w:hAnsi="Times New Roman" w:cs="方正仿宋_GBK" w:hint="eastAsia"/>
            <w:bCs/>
            <w:color w:val="000000"/>
            <w:sz w:val="24"/>
          </w:rPr>
          <w:delText>本研究将采用前瞻性、观察性队列研究设计。通过连续纳入符合标准的</w:delText>
        </w:r>
        <w:r w:rsidDel="00193B42">
          <w:rPr>
            <w:rFonts w:ascii="Times New Roman" w:eastAsia="方正仿宋_GBK" w:hAnsi="Times New Roman" w:cs="方正仿宋_GBK" w:hint="eastAsia"/>
            <w:bCs/>
            <w:color w:val="000000"/>
            <w:sz w:val="24"/>
          </w:rPr>
          <w:delText>ICU</w:delText>
        </w:r>
        <w:r w:rsidDel="00193B42">
          <w:rPr>
            <w:rFonts w:ascii="Times New Roman" w:eastAsia="方正仿宋_GBK" w:hAnsi="Times New Roman" w:cs="方正仿宋_GBK" w:hint="eastAsia"/>
            <w:bCs/>
            <w:color w:val="000000"/>
            <w:sz w:val="24"/>
          </w:rPr>
          <w:delText>患者，系统收集其基线临床资料、</w:delText>
        </w:r>
        <w:r w:rsidDel="00193B42">
          <w:rPr>
            <w:rFonts w:ascii="Times New Roman" w:eastAsia="方正仿宋_GBK" w:hAnsi="Times New Roman" w:cs="方正仿宋_GBK" w:hint="eastAsia"/>
            <w:bCs/>
            <w:color w:val="000000"/>
            <w:sz w:val="24"/>
          </w:rPr>
          <w:delText>Braden</w:delText>
        </w:r>
        <w:r w:rsidDel="00193B42">
          <w:rPr>
            <w:rFonts w:ascii="Times New Roman" w:eastAsia="方正仿宋_GBK" w:hAnsi="Times New Roman" w:cs="方正仿宋_GBK" w:hint="eastAsia"/>
            <w:bCs/>
            <w:color w:val="000000"/>
            <w:sz w:val="24"/>
          </w:rPr>
          <w:delText>评分、系列床旁超声检查数据，并每日随访压力性损伤的发生情况，直至患者发生压力性损伤、转出</w:delText>
        </w:r>
        <w:r w:rsidDel="00193B42">
          <w:rPr>
            <w:rFonts w:ascii="Times New Roman" w:eastAsia="方正仿宋_GBK" w:hAnsi="Times New Roman" w:cs="方正仿宋_GBK" w:hint="eastAsia"/>
            <w:bCs/>
            <w:color w:val="000000"/>
            <w:sz w:val="24"/>
          </w:rPr>
          <w:delText>ICU</w:delText>
        </w:r>
        <w:r w:rsidDel="00193B42">
          <w:rPr>
            <w:rFonts w:ascii="Times New Roman" w:eastAsia="方正仿宋_GBK" w:hAnsi="Times New Roman" w:cs="方正仿宋_GBK" w:hint="eastAsia"/>
            <w:bCs/>
            <w:color w:val="000000"/>
            <w:sz w:val="24"/>
          </w:rPr>
          <w:delText>、死亡或达到预设的研究终点。以此构建风险预测模型并进行验证。</w:delText>
        </w:r>
      </w:del>
    </w:p>
    <w:p w:rsidR="0067585B" w:rsidDel="00193B42" w:rsidRDefault="001234A7" w:rsidP="00193B42">
      <w:pPr>
        <w:pStyle w:val="BodyText"/>
        <w:spacing w:line="288" w:lineRule="auto"/>
        <w:rPr>
          <w:del w:id="1794" w:author="Microsoft Office User" w:date="2025-06-20T14:55:00Z"/>
          <w:rFonts w:eastAsia="方正仿宋_GBK" w:cs="方正仿宋_GBK"/>
          <w:b/>
          <w:color w:val="000000"/>
          <w:sz w:val="24"/>
        </w:rPr>
        <w:pPrChange w:id="1795" w:author="Microsoft Office User" w:date="2025-06-20T14:55:00Z">
          <w:pPr>
            <w:ind w:firstLineChars="200" w:firstLine="480"/>
          </w:pPr>
        </w:pPrChange>
      </w:pPr>
      <w:del w:id="1796" w:author="Microsoft Office User" w:date="2025-06-20T14:55:00Z">
        <w:r w:rsidDel="00193B42">
          <w:rPr>
            <w:rFonts w:ascii="Times New Roman" w:eastAsia="方正仿宋_GBK" w:hAnsi="Times New Roman" w:cs="方正仿宋_GBK" w:hint="eastAsia"/>
            <w:b/>
            <w:color w:val="000000"/>
            <w:sz w:val="24"/>
          </w:rPr>
          <w:delText xml:space="preserve">3.1.2 </w:delText>
        </w:r>
        <w:r w:rsidDel="00193B42">
          <w:rPr>
            <w:rFonts w:ascii="Times New Roman" w:eastAsia="方正仿宋_GBK" w:hAnsi="Times New Roman" w:cs="方正仿宋_GBK" w:hint="eastAsia"/>
            <w:b/>
            <w:color w:val="000000"/>
            <w:sz w:val="24"/>
          </w:rPr>
          <w:delText>研究地点与人群</w:delText>
        </w:r>
      </w:del>
    </w:p>
    <w:p w:rsidR="0067585B" w:rsidDel="00193B42" w:rsidRDefault="001234A7" w:rsidP="00193B42">
      <w:pPr>
        <w:pStyle w:val="BodyText"/>
        <w:spacing w:line="288" w:lineRule="auto"/>
        <w:rPr>
          <w:del w:id="1797" w:author="Microsoft Office User" w:date="2025-06-20T14:55:00Z"/>
          <w:rFonts w:eastAsia="方正仿宋_GBK" w:cs="方正仿宋_GBK"/>
          <w:bCs/>
          <w:color w:val="000000"/>
          <w:sz w:val="24"/>
        </w:rPr>
        <w:pPrChange w:id="1798" w:author="Microsoft Office User" w:date="2025-06-20T14:55:00Z">
          <w:pPr>
            <w:ind w:firstLineChars="200" w:firstLine="480"/>
          </w:pPr>
        </w:pPrChange>
      </w:pPr>
      <w:del w:id="1799" w:author="Microsoft Office User" w:date="2025-06-20T14:55:00Z">
        <w:r w:rsidDel="00193B42">
          <w:rPr>
            <w:rFonts w:ascii="Times New Roman" w:eastAsia="方正仿宋_GBK" w:hAnsi="Times New Roman" w:cs="方正仿宋_GBK" w:hint="eastAsia"/>
            <w:bCs/>
            <w:color w:val="000000"/>
            <w:sz w:val="24"/>
          </w:rPr>
          <w:delText>研究将在某三甲医院的综合</w:delText>
        </w:r>
        <w:r w:rsidDel="00193B42">
          <w:rPr>
            <w:rFonts w:ascii="Times New Roman" w:eastAsia="方正仿宋_GBK" w:hAnsi="Times New Roman" w:cs="方正仿宋_GBK" w:hint="eastAsia"/>
            <w:bCs/>
            <w:color w:val="000000"/>
            <w:sz w:val="24"/>
          </w:rPr>
          <w:delText>ICU</w:delText>
        </w:r>
        <w:r w:rsidDel="00193B42">
          <w:rPr>
            <w:rFonts w:ascii="Times New Roman" w:eastAsia="方正仿宋_GBK" w:hAnsi="Times New Roman" w:cs="方正仿宋_GBK" w:hint="eastAsia"/>
            <w:bCs/>
            <w:color w:val="000000"/>
            <w:sz w:val="24"/>
          </w:rPr>
          <w:delText>、心内科</w:delText>
        </w:r>
        <w:r w:rsidDel="00193B42">
          <w:rPr>
            <w:rFonts w:ascii="Times New Roman" w:eastAsia="方正仿宋_GBK" w:hAnsi="Times New Roman" w:cs="方正仿宋_GBK" w:hint="eastAsia"/>
            <w:bCs/>
            <w:color w:val="000000"/>
            <w:sz w:val="24"/>
          </w:rPr>
          <w:delText>ICU</w:delText>
        </w:r>
        <w:r w:rsidDel="00193B42">
          <w:rPr>
            <w:rFonts w:ascii="Times New Roman" w:eastAsia="方正仿宋_GBK" w:hAnsi="Times New Roman" w:cs="方正仿宋_GBK" w:hint="eastAsia"/>
            <w:bCs/>
            <w:color w:val="000000"/>
            <w:sz w:val="24"/>
          </w:rPr>
          <w:delText>等多个类型的</w:delText>
        </w:r>
        <w:r w:rsidDel="00193B42">
          <w:rPr>
            <w:rFonts w:ascii="Times New Roman" w:eastAsia="方正仿宋_GBK" w:hAnsi="Times New Roman" w:cs="方正仿宋_GBK" w:hint="eastAsia"/>
            <w:bCs/>
            <w:color w:val="000000"/>
            <w:sz w:val="24"/>
          </w:rPr>
          <w:delText>ICU</w:delText>
        </w:r>
        <w:r w:rsidDel="00193B42">
          <w:rPr>
            <w:rFonts w:ascii="Times New Roman" w:eastAsia="方正仿宋_GBK" w:hAnsi="Times New Roman" w:cs="方正仿宋_GBK" w:hint="eastAsia"/>
            <w:bCs/>
            <w:color w:val="000000"/>
            <w:sz w:val="24"/>
          </w:rPr>
          <w:delText>中进行，以期覆盖不同病种和风险特征的危重患者群体。研究对象的具体纳入与排除标准详见“</w:delText>
        </w:r>
        <w:r w:rsidDel="00193B42">
          <w:rPr>
            <w:rFonts w:ascii="Times New Roman" w:eastAsia="方正仿宋_GBK" w:hAnsi="Times New Roman" w:cs="方正仿宋_GBK" w:hint="eastAsia"/>
            <w:bCs/>
            <w:color w:val="000000"/>
            <w:sz w:val="24"/>
          </w:rPr>
          <w:delText>2.1.1</w:delText>
        </w:r>
        <w:r w:rsidDel="00193B42">
          <w:rPr>
            <w:rFonts w:ascii="Times New Roman" w:eastAsia="方正仿宋_GBK" w:hAnsi="Times New Roman" w:cs="方正仿宋_GBK" w:hint="eastAsia"/>
            <w:bCs/>
            <w:color w:val="000000"/>
            <w:sz w:val="24"/>
          </w:rPr>
          <w:delText>样本选择与伦理审查”部分。</w:delText>
        </w:r>
      </w:del>
    </w:p>
    <w:p w:rsidR="0067585B" w:rsidDel="00193B42" w:rsidRDefault="001234A7" w:rsidP="00193B42">
      <w:pPr>
        <w:pStyle w:val="BodyText"/>
        <w:spacing w:line="288" w:lineRule="auto"/>
        <w:rPr>
          <w:del w:id="1800" w:author="Microsoft Office User" w:date="2025-06-20T14:55:00Z"/>
          <w:rFonts w:eastAsia="方正仿宋_GBK" w:cs="方正仿宋_GBK"/>
          <w:b/>
          <w:color w:val="000000"/>
          <w:sz w:val="24"/>
        </w:rPr>
        <w:pPrChange w:id="1801" w:author="Microsoft Office User" w:date="2025-06-20T14:55:00Z">
          <w:pPr>
            <w:ind w:firstLineChars="200" w:firstLine="480"/>
          </w:pPr>
        </w:pPrChange>
      </w:pPr>
      <w:del w:id="1802" w:author="Microsoft Office User" w:date="2025-06-20T14:55:00Z">
        <w:r w:rsidDel="00193B42">
          <w:rPr>
            <w:rFonts w:ascii="Times New Roman" w:eastAsia="方正仿宋_GBK" w:hAnsi="Times New Roman" w:cs="方正仿宋_GBK" w:hint="eastAsia"/>
            <w:b/>
            <w:color w:val="000000"/>
            <w:sz w:val="24"/>
          </w:rPr>
          <w:delText xml:space="preserve">3.1.3 </w:delText>
        </w:r>
        <w:r w:rsidDel="00193B42">
          <w:rPr>
            <w:rFonts w:ascii="Times New Roman" w:eastAsia="方正仿宋_GBK" w:hAnsi="Times New Roman" w:cs="方正仿宋_GBK" w:hint="eastAsia"/>
            <w:b/>
            <w:color w:val="000000"/>
            <w:sz w:val="24"/>
          </w:rPr>
          <w:delText>数据收集方法</w:delText>
        </w:r>
      </w:del>
    </w:p>
    <w:p w:rsidR="0067585B" w:rsidDel="00193B42" w:rsidRDefault="001234A7" w:rsidP="00193B42">
      <w:pPr>
        <w:pStyle w:val="BodyText"/>
        <w:spacing w:line="288" w:lineRule="auto"/>
        <w:rPr>
          <w:del w:id="1803" w:author="Microsoft Office User" w:date="2025-06-20T14:55:00Z"/>
          <w:rFonts w:eastAsia="方正仿宋_GBK" w:cs="方正仿宋_GBK"/>
          <w:bCs/>
          <w:color w:val="000000"/>
          <w:sz w:val="24"/>
        </w:rPr>
        <w:pPrChange w:id="1804" w:author="Microsoft Office User" w:date="2025-06-20T14:55:00Z">
          <w:pPr>
            <w:ind w:firstLineChars="200" w:firstLine="480"/>
          </w:pPr>
        </w:pPrChange>
      </w:pPr>
      <w:del w:id="1805" w:author="Microsoft Office User" w:date="2025-06-20T14:55:00Z">
        <w:r w:rsidDel="00193B42">
          <w:rPr>
            <w:rFonts w:ascii="Times New Roman" w:eastAsia="方正仿宋_GBK" w:hAnsi="Times New Roman" w:cs="方正仿宋_GBK" w:hint="eastAsia"/>
            <w:bCs/>
            <w:color w:val="000000"/>
            <w:sz w:val="24"/>
          </w:rPr>
          <w:delText>数据的收</w:delText>
        </w:r>
        <w:r w:rsidDel="00193B42">
          <w:rPr>
            <w:rFonts w:ascii="Times New Roman" w:eastAsia="方正仿宋_GBK" w:hAnsi="Times New Roman" w:cs="方正仿宋_GBK" w:hint="eastAsia"/>
            <w:bCs/>
            <w:color w:val="000000"/>
            <w:sz w:val="24"/>
          </w:rPr>
          <w:delText>集将严格按照预先制定的标准操作规程（</w:delText>
        </w:r>
        <w:r w:rsidDel="00193B42">
          <w:rPr>
            <w:rFonts w:ascii="Times New Roman" w:eastAsia="方正仿宋_GBK" w:hAnsi="Times New Roman" w:cs="方正仿宋_GBK" w:hint="eastAsia"/>
            <w:bCs/>
            <w:color w:val="000000"/>
            <w:sz w:val="24"/>
          </w:rPr>
          <w:delText>SOP</w:delText>
        </w:r>
        <w:r w:rsidDel="00193B42">
          <w:rPr>
            <w:rFonts w:ascii="Times New Roman" w:eastAsia="方正仿宋_GBK" w:hAnsi="Times New Roman" w:cs="方正仿宋_GBK" w:hint="eastAsia"/>
            <w:bCs/>
            <w:color w:val="000000"/>
            <w:sz w:val="24"/>
          </w:rPr>
          <w:delText>）执行，确保数据的准确性和一致性。</w:delText>
        </w:r>
      </w:del>
    </w:p>
    <w:p w:rsidR="0067585B" w:rsidDel="00193B42" w:rsidRDefault="001234A7" w:rsidP="00193B42">
      <w:pPr>
        <w:pStyle w:val="BodyText"/>
        <w:spacing w:line="288" w:lineRule="auto"/>
        <w:rPr>
          <w:del w:id="1806" w:author="Microsoft Office User" w:date="2025-06-20T14:55:00Z"/>
          <w:rFonts w:eastAsia="方正仿宋_GBK" w:cs="方正仿宋_GBK"/>
          <w:bCs/>
          <w:color w:val="000000"/>
          <w:sz w:val="24"/>
        </w:rPr>
        <w:pPrChange w:id="1807" w:author="Microsoft Office User" w:date="2025-06-20T14:55:00Z">
          <w:pPr>
            <w:ind w:firstLineChars="200" w:firstLine="480"/>
          </w:pPr>
        </w:pPrChange>
      </w:pPr>
      <w:del w:id="1808" w:author="Microsoft Office User" w:date="2025-06-20T14:55:00Z">
        <w:r w:rsidDel="00193B42">
          <w:rPr>
            <w:rFonts w:ascii="Times New Roman" w:eastAsia="方正仿宋_GBK" w:hAnsi="Times New Roman" w:cs="方正仿宋_GBK" w:hint="eastAsia"/>
            <w:b/>
            <w:color w:val="000000"/>
            <w:sz w:val="24"/>
          </w:rPr>
          <w:delText>临床资料与</w:delText>
        </w:r>
        <w:r w:rsidDel="00193B42">
          <w:rPr>
            <w:rFonts w:ascii="Times New Roman" w:eastAsia="方正仿宋_GBK" w:hAnsi="Times New Roman" w:cs="方正仿宋_GBK" w:hint="eastAsia"/>
            <w:b/>
            <w:color w:val="000000"/>
            <w:sz w:val="24"/>
          </w:rPr>
          <w:delText>Braden</w:delText>
        </w:r>
        <w:r w:rsidDel="00193B42">
          <w:rPr>
            <w:rFonts w:ascii="Times New Roman" w:eastAsia="方正仿宋_GBK" w:hAnsi="Times New Roman" w:cs="方正仿宋_GBK" w:hint="eastAsia"/>
            <w:b/>
            <w:color w:val="000000"/>
            <w:sz w:val="24"/>
          </w:rPr>
          <w:delText>评分：</w:delText>
        </w:r>
        <w:r w:rsidDel="00193B42">
          <w:rPr>
            <w:rFonts w:ascii="Times New Roman" w:eastAsia="方正仿宋_GBK" w:hAnsi="Times New Roman" w:cs="方正仿宋_GBK" w:hint="eastAsia"/>
            <w:bCs/>
            <w:color w:val="000000"/>
            <w:sz w:val="24"/>
          </w:rPr>
          <w:delText>由经过统一培训的</w:delText>
        </w:r>
        <w:r w:rsidDel="00193B42">
          <w:rPr>
            <w:rFonts w:ascii="Times New Roman" w:eastAsia="方正仿宋_GBK" w:hAnsi="Times New Roman" w:cs="方正仿宋_GBK" w:hint="eastAsia"/>
            <w:bCs/>
            <w:color w:val="000000"/>
            <w:sz w:val="24"/>
          </w:rPr>
          <w:delText>ICU</w:delText>
        </w:r>
        <w:r w:rsidDel="00193B42">
          <w:rPr>
            <w:rFonts w:ascii="Times New Roman" w:eastAsia="方正仿宋_GBK" w:hAnsi="Times New Roman" w:cs="方正仿宋_GBK" w:hint="eastAsia"/>
            <w:bCs/>
            <w:color w:val="000000"/>
            <w:sz w:val="24"/>
          </w:rPr>
          <w:delText>责任护士通过查阅电子病历、床旁访视和标准化评估工具收集。</w:delText>
        </w:r>
        <w:r w:rsidDel="00193B42">
          <w:rPr>
            <w:rFonts w:ascii="Times New Roman" w:eastAsia="方正仿宋_GBK" w:hAnsi="Times New Roman" w:cs="方正仿宋_GBK" w:hint="eastAsia"/>
            <w:bCs/>
            <w:color w:val="000000"/>
            <w:sz w:val="24"/>
          </w:rPr>
          <w:delText>Braden</w:delText>
        </w:r>
        <w:r w:rsidDel="00193B42">
          <w:rPr>
            <w:rFonts w:ascii="Times New Roman" w:eastAsia="方正仿宋_GBK" w:hAnsi="Times New Roman" w:cs="方正仿宋_GBK" w:hint="eastAsia"/>
            <w:bCs/>
            <w:color w:val="000000"/>
            <w:sz w:val="24"/>
          </w:rPr>
          <w:delText>评分将由两名护士独立完成，评分不一致时讨论解决或由资深护士仲裁。具体收集条目和频率详见“</w:delText>
        </w:r>
        <w:r w:rsidDel="00193B42">
          <w:rPr>
            <w:rFonts w:ascii="Times New Roman" w:eastAsia="方正仿宋_GBK" w:hAnsi="Times New Roman" w:cs="方正仿宋_GBK" w:hint="eastAsia"/>
            <w:bCs/>
            <w:color w:val="000000"/>
            <w:sz w:val="24"/>
          </w:rPr>
          <w:delText>2.1.2</w:delText>
        </w:r>
        <w:r w:rsidDel="00193B42">
          <w:rPr>
            <w:rFonts w:ascii="Times New Roman" w:eastAsia="方正仿宋_GBK" w:hAnsi="Times New Roman" w:cs="方正仿宋_GBK" w:hint="eastAsia"/>
            <w:bCs/>
            <w:color w:val="000000"/>
            <w:sz w:val="24"/>
          </w:rPr>
          <w:delText>（</w:delText>
        </w:r>
        <w:r w:rsidDel="00193B42">
          <w:rPr>
            <w:rFonts w:ascii="Times New Roman" w:eastAsia="方正仿宋_GBK" w:hAnsi="Times New Roman" w:cs="方正仿宋_GBK" w:hint="eastAsia"/>
            <w:bCs/>
            <w:color w:val="000000"/>
            <w:sz w:val="24"/>
          </w:rPr>
          <w:delText>1</w:delText>
        </w:r>
        <w:r w:rsidDel="00193B42">
          <w:rPr>
            <w:rFonts w:ascii="Times New Roman" w:eastAsia="方正仿宋_GBK" w:hAnsi="Times New Roman" w:cs="方正仿宋_GBK" w:hint="eastAsia"/>
            <w:bCs/>
            <w:color w:val="000000"/>
            <w:sz w:val="24"/>
          </w:rPr>
          <w:delText>）”。</w:delText>
        </w:r>
      </w:del>
    </w:p>
    <w:p w:rsidR="0067585B" w:rsidDel="00193B42" w:rsidRDefault="001234A7" w:rsidP="00193B42">
      <w:pPr>
        <w:pStyle w:val="BodyText"/>
        <w:spacing w:line="288" w:lineRule="auto"/>
        <w:rPr>
          <w:del w:id="1809" w:author="Microsoft Office User" w:date="2025-06-20T14:55:00Z"/>
          <w:rFonts w:eastAsia="方正仿宋_GBK" w:cs="方正仿宋_GBK"/>
          <w:bCs/>
          <w:color w:val="000000"/>
          <w:sz w:val="24"/>
        </w:rPr>
        <w:pPrChange w:id="1810" w:author="Microsoft Office User" w:date="2025-06-20T14:55:00Z">
          <w:pPr>
            <w:ind w:firstLineChars="200" w:firstLine="480"/>
          </w:pPr>
        </w:pPrChange>
      </w:pPr>
      <w:del w:id="1811" w:author="Microsoft Office User" w:date="2025-06-20T14:55:00Z">
        <w:r w:rsidDel="00193B42">
          <w:rPr>
            <w:rFonts w:ascii="Times New Roman" w:eastAsia="方正仿宋_GBK" w:hAnsi="Times New Roman" w:cs="方正仿宋_GBK" w:hint="eastAsia"/>
            <w:b/>
            <w:color w:val="000000"/>
            <w:sz w:val="24"/>
          </w:rPr>
          <w:delText>床旁超声数据：</w:delText>
        </w:r>
        <w:r w:rsidDel="00193B42">
          <w:rPr>
            <w:rFonts w:ascii="Times New Roman" w:eastAsia="方正仿宋_GBK" w:hAnsi="Times New Roman" w:cs="方正仿宋_GBK" w:hint="eastAsia"/>
            <w:bCs/>
            <w:color w:val="000000"/>
            <w:sz w:val="24"/>
          </w:rPr>
          <w:delText>由经过标准化培训并考核合格的超声医师或研究团队核心成员使用统一型号的高频超声仪和探头进行。检查部位、扫描方案、观察指标及图像存储规范详见“</w:delText>
        </w:r>
        <w:r w:rsidDel="00193B42">
          <w:rPr>
            <w:rFonts w:ascii="Times New Roman" w:eastAsia="方正仿宋_GBK" w:hAnsi="Times New Roman" w:cs="方正仿宋_GBK" w:hint="eastAsia"/>
            <w:bCs/>
            <w:color w:val="000000"/>
            <w:sz w:val="24"/>
          </w:rPr>
          <w:delText>2.1.2</w:delText>
        </w:r>
        <w:r w:rsidDel="00193B42">
          <w:rPr>
            <w:rFonts w:ascii="Times New Roman" w:eastAsia="方正仿宋_GBK" w:hAnsi="Times New Roman" w:cs="方正仿宋_GBK" w:hint="eastAsia"/>
            <w:bCs/>
            <w:color w:val="000000"/>
            <w:sz w:val="24"/>
          </w:rPr>
          <w:delText>（</w:delText>
        </w:r>
        <w:r w:rsidDel="00193B42">
          <w:rPr>
            <w:rFonts w:ascii="Times New Roman" w:eastAsia="方正仿宋_GBK" w:hAnsi="Times New Roman" w:cs="方正仿宋_GBK" w:hint="eastAsia"/>
            <w:bCs/>
            <w:color w:val="000000"/>
            <w:sz w:val="24"/>
          </w:rPr>
          <w:delText>2</w:delText>
        </w:r>
        <w:r w:rsidDel="00193B42">
          <w:rPr>
            <w:rFonts w:ascii="Times New Roman" w:eastAsia="方正仿宋_GBK" w:hAnsi="Times New Roman" w:cs="方正仿宋_GBK" w:hint="eastAsia"/>
            <w:bCs/>
            <w:color w:val="000000"/>
            <w:sz w:val="24"/>
          </w:rPr>
          <w:delText>）”。为保证质量，定期对超声图像进行抽查</w:delText>
        </w:r>
        <w:r w:rsidDel="00193B42">
          <w:rPr>
            <w:rFonts w:ascii="Times New Roman" w:eastAsia="方正仿宋_GBK" w:hAnsi="Times New Roman" w:cs="方正仿宋_GBK" w:hint="eastAsia"/>
            <w:bCs/>
            <w:color w:val="000000"/>
            <w:sz w:val="24"/>
          </w:rPr>
          <w:delText>复核，并对操作者进行一致性再培训。</w:delText>
        </w:r>
      </w:del>
    </w:p>
    <w:p w:rsidR="0067585B" w:rsidDel="00193B42" w:rsidRDefault="001234A7" w:rsidP="00193B42">
      <w:pPr>
        <w:pStyle w:val="BodyText"/>
        <w:spacing w:line="288" w:lineRule="auto"/>
        <w:rPr>
          <w:del w:id="1812" w:author="Microsoft Office User" w:date="2025-06-20T14:55:00Z"/>
          <w:rFonts w:eastAsia="方正仿宋_GBK" w:cs="方正仿宋_GBK"/>
          <w:bCs/>
          <w:color w:val="000000"/>
          <w:sz w:val="24"/>
        </w:rPr>
        <w:pPrChange w:id="1813" w:author="Microsoft Office User" w:date="2025-06-20T14:55:00Z">
          <w:pPr>
            <w:ind w:firstLineChars="200" w:firstLine="480"/>
          </w:pPr>
        </w:pPrChange>
      </w:pPr>
      <w:del w:id="1814" w:author="Microsoft Office User" w:date="2025-06-20T14:55:00Z">
        <w:r w:rsidDel="00193B42">
          <w:rPr>
            <w:rFonts w:ascii="Times New Roman" w:eastAsia="方正仿宋_GBK" w:hAnsi="Times New Roman" w:cs="方正仿宋_GBK" w:hint="eastAsia"/>
            <w:bCs/>
            <w:color w:val="000000"/>
            <w:sz w:val="24"/>
          </w:rPr>
          <w:delText>压力性损伤结局数据：由专门的研究护士每日进行皮肤检查并记录，严格按照</w:delText>
        </w:r>
        <w:r w:rsidDel="00193B42">
          <w:rPr>
            <w:rFonts w:ascii="Times New Roman" w:eastAsia="方正仿宋_GBK" w:hAnsi="Times New Roman" w:cs="方正仿宋_GBK" w:hint="eastAsia"/>
            <w:bCs/>
            <w:color w:val="000000"/>
            <w:sz w:val="24"/>
          </w:rPr>
          <w:delText>NPIAP/EPUAP/PPPIA</w:delText>
        </w:r>
        <w:r w:rsidDel="00193B42">
          <w:rPr>
            <w:rFonts w:ascii="Times New Roman" w:eastAsia="方正仿宋_GBK" w:hAnsi="Times New Roman" w:cs="方正仿宋_GBK" w:hint="eastAsia"/>
            <w:bCs/>
            <w:color w:val="000000"/>
            <w:sz w:val="24"/>
          </w:rPr>
          <w:delText>最新指南进行诊断和分期。具体评估方法和记录内容详见“</w:delText>
        </w:r>
        <w:r w:rsidDel="00193B42">
          <w:rPr>
            <w:rFonts w:ascii="Times New Roman" w:eastAsia="方正仿宋_GBK" w:hAnsi="Times New Roman" w:cs="方正仿宋_GBK" w:hint="eastAsia"/>
            <w:bCs/>
            <w:color w:val="000000"/>
            <w:sz w:val="24"/>
          </w:rPr>
          <w:delText>2.1.2</w:delText>
        </w:r>
        <w:r w:rsidDel="00193B42">
          <w:rPr>
            <w:rFonts w:ascii="Times New Roman" w:eastAsia="方正仿宋_GBK" w:hAnsi="Times New Roman" w:cs="方正仿宋_GBK" w:hint="eastAsia"/>
            <w:bCs/>
            <w:color w:val="000000"/>
            <w:sz w:val="24"/>
          </w:rPr>
          <w:delText>（</w:delText>
        </w:r>
        <w:r w:rsidDel="00193B42">
          <w:rPr>
            <w:rFonts w:ascii="Times New Roman" w:eastAsia="方正仿宋_GBK" w:hAnsi="Times New Roman" w:cs="方正仿宋_GBK" w:hint="eastAsia"/>
            <w:bCs/>
            <w:color w:val="000000"/>
            <w:sz w:val="24"/>
          </w:rPr>
          <w:delText>3</w:delText>
        </w:r>
        <w:r w:rsidDel="00193B42">
          <w:rPr>
            <w:rFonts w:ascii="Times New Roman" w:eastAsia="方正仿宋_GBK" w:hAnsi="Times New Roman" w:cs="方正仿宋_GBK" w:hint="eastAsia"/>
            <w:bCs/>
            <w:color w:val="000000"/>
            <w:sz w:val="24"/>
          </w:rPr>
          <w:delText>）”。</w:delText>
        </w:r>
      </w:del>
    </w:p>
    <w:p w:rsidR="0067585B" w:rsidDel="00193B42" w:rsidRDefault="001234A7" w:rsidP="00193B42">
      <w:pPr>
        <w:pStyle w:val="BodyText"/>
        <w:spacing w:line="288" w:lineRule="auto"/>
        <w:rPr>
          <w:del w:id="1815" w:author="Microsoft Office User" w:date="2025-06-20T14:55:00Z"/>
          <w:rFonts w:eastAsia="方正仿宋_GBK" w:cs="方正仿宋_GBK"/>
          <w:b/>
          <w:color w:val="000000"/>
          <w:sz w:val="24"/>
        </w:rPr>
        <w:pPrChange w:id="1816" w:author="Microsoft Office User" w:date="2025-06-20T14:55:00Z">
          <w:pPr>
            <w:ind w:leftChars="228" w:left="479"/>
          </w:pPr>
        </w:pPrChange>
      </w:pPr>
      <w:del w:id="1817" w:author="Microsoft Office User" w:date="2025-06-20T14:55:00Z">
        <w:r w:rsidDel="00193B42">
          <w:rPr>
            <w:rFonts w:ascii="Times New Roman" w:eastAsia="方正仿宋_GBK" w:hAnsi="Times New Roman" w:cs="方正仿宋_GBK" w:hint="eastAsia"/>
            <w:b/>
            <w:color w:val="000000"/>
            <w:sz w:val="24"/>
          </w:rPr>
          <w:delText>数据管理：</w:delText>
        </w:r>
        <w:r w:rsidDel="00193B42">
          <w:rPr>
            <w:rFonts w:ascii="Times New Roman" w:eastAsia="方正仿宋_GBK" w:hAnsi="Times New Roman" w:cs="方正仿宋_GBK" w:hint="eastAsia"/>
            <w:bCs/>
            <w:color w:val="000000"/>
            <w:sz w:val="24"/>
          </w:rPr>
          <w:delText>所有数据将录入专业数据管理软件，定期进行数据核对和清理。</w:delText>
        </w:r>
        <w:r w:rsidDel="00193B42">
          <w:rPr>
            <w:rFonts w:ascii="Times New Roman" w:eastAsia="方正仿宋_GBK" w:hAnsi="Times New Roman" w:cs="方正仿宋_GBK" w:hint="eastAsia"/>
            <w:b/>
            <w:color w:val="000000"/>
            <w:sz w:val="24"/>
          </w:rPr>
          <w:delText xml:space="preserve">3.1.4 </w:delText>
        </w:r>
        <w:r w:rsidDel="00193B42">
          <w:rPr>
            <w:rFonts w:ascii="Times New Roman" w:eastAsia="方正仿宋_GBK" w:hAnsi="Times New Roman" w:cs="方正仿宋_GBK" w:hint="eastAsia"/>
            <w:b/>
            <w:color w:val="000000"/>
            <w:sz w:val="24"/>
          </w:rPr>
          <w:delText>数据分析</w:delText>
        </w:r>
      </w:del>
    </w:p>
    <w:p w:rsidR="0067585B" w:rsidDel="00193B42" w:rsidRDefault="001234A7" w:rsidP="00193B42">
      <w:pPr>
        <w:pStyle w:val="BodyText"/>
        <w:spacing w:line="288" w:lineRule="auto"/>
        <w:rPr>
          <w:del w:id="1818" w:author="Microsoft Office User" w:date="2025-06-20T14:55:00Z"/>
          <w:rFonts w:eastAsia="方正仿宋_GBK" w:cs="方正仿宋_GBK"/>
          <w:bCs/>
          <w:color w:val="000000"/>
          <w:sz w:val="24"/>
        </w:rPr>
        <w:pPrChange w:id="1819" w:author="Microsoft Office User" w:date="2025-06-20T14:55:00Z">
          <w:pPr>
            <w:ind w:leftChars="228" w:left="479"/>
          </w:pPr>
        </w:pPrChange>
      </w:pPr>
      <w:del w:id="1820" w:author="Microsoft Office User" w:date="2025-06-20T14:55:00Z">
        <w:r w:rsidDel="00193B42">
          <w:rPr>
            <w:rFonts w:ascii="Times New Roman" w:eastAsia="方正仿宋_GBK" w:hAnsi="Times New Roman" w:cs="方正仿宋_GBK" w:hint="eastAsia"/>
            <w:bCs/>
            <w:color w:val="000000"/>
            <w:sz w:val="24"/>
          </w:rPr>
          <w:delText>将使用</w:delText>
        </w:r>
        <w:r w:rsidDel="00193B42">
          <w:rPr>
            <w:rFonts w:ascii="Times New Roman" w:eastAsia="方正仿宋_GBK" w:hAnsi="Times New Roman" w:cs="方正仿宋_GBK" w:hint="eastAsia"/>
            <w:bCs/>
            <w:color w:val="000000"/>
            <w:sz w:val="24"/>
          </w:rPr>
          <w:delText>SPSS</w:delText>
        </w:r>
        <w:r w:rsidDel="00193B42">
          <w:rPr>
            <w:rFonts w:ascii="Times New Roman" w:eastAsia="方正仿宋_GBK" w:hAnsi="Times New Roman" w:cs="方正仿宋_GBK" w:hint="eastAsia"/>
            <w:bCs/>
            <w:color w:val="000000"/>
            <w:sz w:val="24"/>
          </w:rPr>
          <w:delText>和</w:delText>
        </w:r>
        <w:r w:rsidDel="00193B42">
          <w:rPr>
            <w:rFonts w:ascii="Times New Roman" w:eastAsia="方正仿宋_GBK" w:hAnsi="Times New Roman" w:cs="方正仿宋_GBK" w:hint="eastAsia"/>
            <w:bCs/>
            <w:color w:val="000000"/>
            <w:sz w:val="24"/>
          </w:rPr>
          <w:delText>R</w:delText>
        </w:r>
        <w:r w:rsidDel="00193B42">
          <w:rPr>
            <w:rFonts w:ascii="Times New Roman" w:eastAsia="方正仿宋_GBK" w:hAnsi="Times New Roman" w:cs="方正仿宋_GBK" w:hint="eastAsia"/>
            <w:bCs/>
            <w:color w:val="000000"/>
            <w:sz w:val="24"/>
          </w:rPr>
          <w:delText>软件进行。</w:delText>
        </w:r>
      </w:del>
    </w:p>
    <w:p w:rsidR="0067585B" w:rsidDel="00193B42" w:rsidRDefault="001234A7" w:rsidP="00193B42">
      <w:pPr>
        <w:pStyle w:val="BodyText"/>
        <w:spacing w:line="288" w:lineRule="auto"/>
        <w:rPr>
          <w:del w:id="1821" w:author="Microsoft Office User" w:date="2025-06-20T14:55:00Z"/>
          <w:rFonts w:eastAsia="方正仿宋_GBK" w:cs="方正仿宋_GBK"/>
          <w:bCs/>
          <w:color w:val="000000"/>
          <w:sz w:val="24"/>
        </w:rPr>
        <w:pPrChange w:id="1822" w:author="Microsoft Office User" w:date="2025-06-20T14:55:00Z">
          <w:pPr>
            <w:ind w:firstLineChars="200" w:firstLine="480"/>
          </w:pPr>
        </w:pPrChange>
      </w:pPr>
      <w:del w:id="1823" w:author="Microsoft Office User" w:date="2025-06-20T14:55:00Z">
        <w:r w:rsidDel="00193B42">
          <w:rPr>
            <w:rFonts w:ascii="Times New Roman" w:eastAsia="方正仿宋_GBK" w:hAnsi="Times New Roman" w:cs="方正仿宋_GBK" w:hint="eastAsia"/>
            <w:bCs/>
            <w:color w:val="000000"/>
            <w:sz w:val="24"/>
          </w:rPr>
          <w:delText>描述性统计：对研究对象的基线临床特征、</w:delText>
        </w:r>
        <w:r w:rsidDel="00193B42">
          <w:rPr>
            <w:rFonts w:ascii="Times New Roman" w:eastAsia="方正仿宋_GBK" w:hAnsi="Times New Roman" w:cs="方正仿宋_GBK" w:hint="eastAsia"/>
            <w:bCs/>
            <w:color w:val="000000"/>
            <w:sz w:val="24"/>
          </w:rPr>
          <w:delText>Braden</w:delText>
        </w:r>
        <w:r w:rsidDel="00193B42">
          <w:rPr>
            <w:rFonts w:ascii="Times New Roman" w:eastAsia="方正仿宋_GBK" w:hAnsi="Times New Roman" w:cs="方正仿宋_GBK" w:hint="eastAsia"/>
            <w:bCs/>
            <w:color w:val="000000"/>
            <w:sz w:val="24"/>
          </w:rPr>
          <w:delText>评分、超声参数以及压力性损伤发生情况进行描述。连续性变量根据其分布情况采用均数±标准差（</w:delText>
        </w:r>
        <w:r w:rsidDel="00193B42">
          <w:rPr>
            <w:rFonts w:ascii="Times New Roman" w:eastAsia="方正仿宋_GBK" w:hAnsi="Times New Roman" w:cs="方正仿宋_GBK" w:hint="eastAsia"/>
            <w:bCs/>
            <w:color w:val="000000"/>
            <w:sz w:val="24"/>
          </w:rPr>
          <w:delText>x</w:delText>
        </w:r>
        <w:r w:rsidDel="00193B42">
          <w:rPr>
            <w:rFonts w:ascii="Times New Roman" w:eastAsia="方正仿宋_GBK" w:hAnsi="Times New Roman" w:cs="方正仿宋_GBK" w:hint="eastAsia"/>
            <w:bCs/>
            <w:color w:val="000000"/>
            <w:sz w:val="24"/>
          </w:rPr>
          <w:delText>±</w:delText>
        </w:r>
        <w:r w:rsidDel="00193B42">
          <w:rPr>
            <w:rFonts w:ascii="Times New Roman" w:eastAsia="方正仿宋_GBK" w:hAnsi="Times New Roman" w:cs="方正仿宋_GBK" w:hint="eastAsia"/>
            <w:bCs/>
            <w:color w:val="000000"/>
            <w:sz w:val="24"/>
          </w:rPr>
          <w:delText>s</w:delText>
        </w:r>
        <w:r w:rsidDel="00193B42">
          <w:rPr>
            <w:rFonts w:ascii="Times New Roman" w:eastAsia="方正仿宋_GBK" w:hAnsi="Times New Roman" w:cs="方正仿宋_GBK" w:hint="eastAsia"/>
            <w:bCs/>
            <w:color w:val="000000"/>
            <w:sz w:val="24"/>
          </w:rPr>
          <w:delText>）或中位数（四分位数间距）</w:delText>
        </w:r>
        <w:r w:rsidDel="00193B42">
          <w:rPr>
            <w:rFonts w:ascii="Times New Roman" w:eastAsia="方正仿宋_GBK" w:hAnsi="Times New Roman" w:cs="方正仿宋_GBK" w:hint="eastAsia"/>
            <w:bCs/>
            <w:color w:val="000000"/>
            <w:sz w:val="24"/>
          </w:rPr>
          <w:delText>[M(Q1</w:delText>
        </w:r>
        <w:r w:rsidDel="00193B42">
          <w:rPr>
            <w:rFonts w:ascii="Times New Roman" w:eastAsia="方正仿宋_GBK" w:hAnsi="Times New Roman" w:cs="方正仿宋_GBK" w:hint="eastAsia"/>
            <w:bCs/>
            <w:color w:val="000000"/>
            <w:sz w:val="24"/>
          </w:rPr>
          <w:delText>，</w:delText>
        </w:r>
        <w:r w:rsidDel="00193B42">
          <w:rPr>
            <w:rFonts w:ascii="Times New Roman" w:eastAsia="方正仿宋_GBK" w:hAnsi="Times New Roman" w:cs="方正仿宋_GBK" w:hint="eastAsia"/>
            <w:bCs/>
            <w:color w:val="000000"/>
            <w:sz w:val="24"/>
          </w:rPr>
          <w:delText>Q3)]</w:delText>
        </w:r>
        <w:r w:rsidDel="00193B42">
          <w:rPr>
            <w:rFonts w:ascii="Times New Roman" w:eastAsia="方正仿宋_GBK" w:hAnsi="Times New Roman" w:cs="方正仿宋_GBK" w:hint="eastAsia"/>
            <w:bCs/>
            <w:color w:val="000000"/>
            <w:sz w:val="24"/>
          </w:rPr>
          <w:delText>表示；分类变量采用例数（百分比）</w:delText>
        </w:r>
        <w:r w:rsidDel="00193B42">
          <w:rPr>
            <w:rFonts w:ascii="Times New Roman" w:eastAsia="方正仿宋_GBK" w:hAnsi="Times New Roman" w:cs="方正仿宋_GBK" w:hint="eastAsia"/>
            <w:bCs/>
            <w:color w:val="000000"/>
            <w:sz w:val="24"/>
          </w:rPr>
          <w:delText>[n(%)]</w:delText>
        </w:r>
        <w:r w:rsidDel="00193B42">
          <w:rPr>
            <w:rFonts w:ascii="Times New Roman" w:eastAsia="方正仿宋_GBK" w:hAnsi="Times New Roman" w:cs="方正仿宋_GBK" w:hint="eastAsia"/>
            <w:bCs/>
            <w:color w:val="000000"/>
            <w:sz w:val="24"/>
          </w:rPr>
          <w:delText>表示。</w:delText>
        </w:r>
      </w:del>
    </w:p>
    <w:p w:rsidR="0067585B" w:rsidDel="00193B42" w:rsidRDefault="001234A7" w:rsidP="00193B42">
      <w:pPr>
        <w:pStyle w:val="BodyText"/>
        <w:spacing w:line="288" w:lineRule="auto"/>
        <w:rPr>
          <w:del w:id="1824" w:author="Microsoft Office User" w:date="2025-06-20T14:55:00Z"/>
          <w:rFonts w:eastAsia="方正仿宋_GBK" w:cs="方正仿宋_GBK"/>
          <w:bCs/>
          <w:color w:val="000000"/>
          <w:sz w:val="24"/>
        </w:rPr>
        <w:pPrChange w:id="1825" w:author="Microsoft Office User" w:date="2025-06-20T14:55:00Z">
          <w:pPr>
            <w:ind w:firstLineChars="200" w:firstLine="480"/>
          </w:pPr>
        </w:pPrChange>
      </w:pPr>
      <w:del w:id="1826" w:author="Microsoft Office User" w:date="2025-06-20T14:55:00Z">
        <w:r w:rsidDel="00193B42">
          <w:rPr>
            <w:rFonts w:ascii="Times New Roman" w:eastAsia="方正仿宋_GBK" w:hAnsi="Times New Roman" w:cs="方正仿宋_GBK" w:hint="eastAsia"/>
            <w:bCs/>
            <w:color w:val="000000"/>
            <w:sz w:val="24"/>
          </w:rPr>
          <w:delText>差异性检验：比较发生压力性损伤组与未发生压力性损伤组之间各变量的差异。对于符合正态分布的连续变量采用独立样本</w:delText>
        </w:r>
        <w:r w:rsidDel="00193B42">
          <w:rPr>
            <w:rFonts w:ascii="Times New Roman" w:eastAsia="方正仿宋_GBK" w:hAnsi="Times New Roman" w:cs="方正仿宋_GBK" w:hint="eastAsia"/>
            <w:bCs/>
            <w:color w:val="000000"/>
            <w:sz w:val="24"/>
          </w:rPr>
          <w:delText>t</w:delText>
        </w:r>
        <w:r w:rsidDel="00193B42">
          <w:rPr>
            <w:rFonts w:ascii="Times New Roman" w:eastAsia="方正仿宋_GBK" w:hAnsi="Times New Roman" w:cs="方正仿宋_GBK" w:hint="eastAsia"/>
            <w:bCs/>
            <w:color w:val="000000"/>
            <w:sz w:val="24"/>
          </w:rPr>
          <w:delText>检验，非正态分布的采用</w:delText>
        </w:r>
        <w:r w:rsidDel="00193B42">
          <w:rPr>
            <w:rFonts w:ascii="Times New Roman" w:eastAsia="方正仿宋_GBK" w:hAnsi="Times New Roman" w:cs="方正仿宋_GBK" w:hint="eastAsia"/>
            <w:bCs/>
            <w:color w:val="000000"/>
            <w:sz w:val="24"/>
          </w:rPr>
          <w:delText>Mann-WhitneyU</w:delText>
        </w:r>
        <w:r w:rsidDel="00193B42">
          <w:rPr>
            <w:rFonts w:ascii="Times New Roman" w:eastAsia="方正仿宋_GBK" w:hAnsi="Times New Roman" w:cs="方正仿宋_GBK" w:hint="eastAsia"/>
            <w:bCs/>
            <w:color w:val="000000"/>
            <w:sz w:val="24"/>
          </w:rPr>
          <w:delText>检验；分类变量采用卡方检验或</w:delText>
        </w:r>
        <w:r w:rsidDel="00193B42">
          <w:rPr>
            <w:rFonts w:ascii="Times New Roman" w:eastAsia="方正仿宋_GBK" w:hAnsi="Times New Roman" w:cs="方正仿宋_GBK" w:hint="eastAsia"/>
            <w:bCs/>
            <w:color w:val="000000"/>
            <w:sz w:val="24"/>
          </w:rPr>
          <w:delText>Fisher</w:delText>
        </w:r>
        <w:r w:rsidDel="00193B42">
          <w:rPr>
            <w:rFonts w:ascii="Times New Roman" w:eastAsia="方正仿宋_GBK" w:hAnsi="Times New Roman" w:cs="方正仿宋_GBK" w:hint="eastAsia"/>
            <w:bCs/>
            <w:color w:val="000000"/>
            <w:sz w:val="24"/>
          </w:rPr>
          <w:delText>精确概率法。</w:delText>
        </w:r>
      </w:del>
    </w:p>
    <w:p w:rsidR="0067585B" w:rsidDel="00193B42" w:rsidRDefault="001234A7" w:rsidP="00193B42">
      <w:pPr>
        <w:pStyle w:val="BodyText"/>
        <w:spacing w:line="288" w:lineRule="auto"/>
        <w:rPr>
          <w:del w:id="1827" w:author="Microsoft Office User" w:date="2025-06-20T14:55:00Z"/>
          <w:rFonts w:eastAsia="方正仿宋_GBK" w:cs="方正仿宋_GBK"/>
          <w:bCs/>
          <w:color w:val="000000"/>
          <w:sz w:val="24"/>
        </w:rPr>
        <w:pPrChange w:id="1828" w:author="Microsoft Office User" w:date="2025-06-20T14:55:00Z">
          <w:pPr>
            <w:ind w:firstLineChars="200" w:firstLine="480"/>
          </w:pPr>
        </w:pPrChange>
      </w:pPr>
      <w:del w:id="1829" w:author="Microsoft Office User" w:date="2025-06-20T14:55:00Z">
        <w:r w:rsidDel="00193B42">
          <w:rPr>
            <w:rFonts w:ascii="Times New Roman" w:eastAsia="方正仿宋_GBK" w:hAnsi="Times New Roman" w:cs="方正仿宋_GBK" w:hint="eastAsia"/>
            <w:bCs/>
            <w:color w:val="000000"/>
            <w:sz w:val="24"/>
          </w:rPr>
          <w:delText>相关性分析：采用</w:delText>
        </w:r>
        <w:r w:rsidDel="00193B42">
          <w:rPr>
            <w:rFonts w:ascii="Times New Roman" w:eastAsia="方正仿宋_GBK" w:hAnsi="Times New Roman" w:cs="方正仿宋_GBK" w:hint="eastAsia"/>
            <w:bCs/>
            <w:color w:val="000000"/>
            <w:sz w:val="24"/>
          </w:rPr>
          <w:delText>P</w:delText>
        </w:r>
        <w:r w:rsidDel="00193B42">
          <w:rPr>
            <w:rFonts w:ascii="Times New Roman" w:eastAsia="方正仿宋_GBK" w:hAnsi="Times New Roman" w:cs="方正仿宋_GBK" w:hint="eastAsia"/>
            <w:bCs/>
            <w:color w:val="000000"/>
            <w:sz w:val="24"/>
          </w:rPr>
          <w:delText>earson</w:delText>
        </w:r>
        <w:r w:rsidDel="00193B42">
          <w:rPr>
            <w:rFonts w:ascii="Times New Roman" w:eastAsia="方正仿宋_GBK" w:hAnsi="Times New Roman" w:cs="方正仿宋_GBK" w:hint="eastAsia"/>
            <w:bCs/>
            <w:color w:val="000000"/>
            <w:sz w:val="24"/>
          </w:rPr>
          <w:delText>或</w:delText>
        </w:r>
        <w:r w:rsidDel="00193B42">
          <w:rPr>
            <w:rFonts w:ascii="Times New Roman" w:eastAsia="方正仿宋_GBK" w:hAnsi="Times New Roman" w:cs="方正仿宋_GBK" w:hint="eastAsia"/>
            <w:bCs/>
            <w:color w:val="000000"/>
            <w:sz w:val="24"/>
          </w:rPr>
          <w:delText>Spearman</w:delText>
        </w:r>
        <w:r w:rsidDel="00193B42">
          <w:rPr>
            <w:rFonts w:ascii="Times New Roman" w:eastAsia="方正仿宋_GBK" w:hAnsi="Times New Roman" w:cs="方正仿宋_GBK" w:hint="eastAsia"/>
            <w:bCs/>
            <w:color w:val="000000"/>
            <w:sz w:val="24"/>
          </w:rPr>
          <w:delText>相关分析探索连续性超声参数与</w:delText>
        </w:r>
        <w:r w:rsidDel="00193B42">
          <w:rPr>
            <w:rFonts w:ascii="Times New Roman" w:eastAsia="方正仿宋_GBK" w:hAnsi="Times New Roman" w:cs="方正仿宋_GBK" w:hint="eastAsia"/>
            <w:bCs/>
            <w:color w:val="000000"/>
            <w:sz w:val="24"/>
          </w:rPr>
          <w:delText>Braden</w:delText>
        </w:r>
        <w:r w:rsidDel="00193B42">
          <w:rPr>
            <w:rFonts w:ascii="Times New Roman" w:eastAsia="方正仿宋_GBK" w:hAnsi="Times New Roman" w:cs="方正仿宋_GBK" w:hint="eastAsia"/>
            <w:bCs/>
            <w:color w:val="000000"/>
            <w:sz w:val="24"/>
          </w:rPr>
          <w:delText>评分、临床指标之间的相关性。</w:delText>
        </w:r>
      </w:del>
    </w:p>
    <w:p w:rsidR="0067585B" w:rsidDel="00193B42" w:rsidRDefault="001234A7" w:rsidP="00193B42">
      <w:pPr>
        <w:pStyle w:val="BodyText"/>
        <w:spacing w:line="288" w:lineRule="auto"/>
        <w:rPr>
          <w:del w:id="1830" w:author="Microsoft Office User" w:date="2025-06-20T14:55:00Z"/>
          <w:rFonts w:eastAsia="方正仿宋_GBK" w:cs="方正仿宋_GBK"/>
          <w:b/>
          <w:color w:val="000000"/>
          <w:sz w:val="24"/>
        </w:rPr>
        <w:pPrChange w:id="1831" w:author="Microsoft Office User" w:date="2025-06-20T14:55:00Z">
          <w:pPr>
            <w:ind w:firstLineChars="200" w:firstLine="480"/>
          </w:pPr>
        </w:pPrChange>
      </w:pPr>
      <w:del w:id="1832" w:author="Microsoft Office User" w:date="2025-06-20T14:55:00Z">
        <w:r w:rsidDel="00193B42">
          <w:rPr>
            <w:rFonts w:ascii="Times New Roman" w:eastAsia="方正仿宋_GBK" w:hAnsi="Times New Roman" w:cs="方正仿宋_GBK" w:hint="eastAsia"/>
            <w:b/>
            <w:color w:val="000000"/>
            <w:sz w:val="24"/>
          </w:rPr>
          <w:delText>3.1.5</w:delText>
        </w:r>
        <w:r w:rsidDel="00193B42">
          <w:rPr>
            <w:rFonts w:ascii="Times New Roman" w:eastAsia="方正仿宋_GBK" w:hAnsi="Times New Roman" w:cs="方正仿宋_GBK" w:hint="eastAsia"/>
            <w:b/>
            <w:color w:val="000000"/>
            <w:sz w:val="24"/>
          </w:rPr>
          <w:delText>模型构建与评估：</w:delText>
        </w:r>
      </w:del>
    </w:p>
    <w:p w:rsidR="0067585B" w:rsidDel="00193B42" w:rsidRDefault="001234A7" w:rsidP="00193B42">
      <w:pPr>
        <w:pStyle w:val="BodyText"/>
        <w:spacing w:line="288" w:lineRule="auto"/>
        <w:rPr>
          <w:del w:id="1833" w:author="Microsoft Office User" w:date="2025-06-20T14:55:00Z"/>
          <w:rFonts w:eastAsia="方正仿宋_GBK" w:cs="方正仿宋_GBK"/>
          <w:bCs/>
          <w:color w:val="000000"/>
          <w:sz w:val="24"/>
        </w:rPr>
        <w:pPrChange w:id="1834" w:author="Microsoft Office User" w:date="2025-06-20T14:55:00Z">
          <w:pPr>
            <w:ind w:firstLineChars="200" w:firstLine="480"/>
          </w:pPr>
        </w:pPrChange>
      </w:pPr>
      <w:del w:id="1835" w:author="Microsoft Office User" w:date="2025-06-20T14:55:00Z">
        <w:r w:rsidDel="00193B42">
          <w:rPr>
            <w:rFonts w:ascii="Times New Roman" w:eastAsia="方正仿宋_GBK" w:hAnsi="Times New Roman" w:cs="方正仿宋_GBK" w:hint="eastAsia"/>
            <w:bCs/>
            <w:color w:val="000000"/>
            <w:sz w:val="24"/>
          </w:rPr>
          <w:delText>（</w:delText>
        </w:r>
        <w:r w:rsidDel="00193B42">
          <w:rPr>
            <w:rFonts w:ascii="Times New Roman" w:eastAsia="方正仿宋_GBK" w:hAnsi="Times New Roman" w:cs="方正仿宋_GBK" w:hint="eastAsia"/>
            <w:bCs/>
            <w:color w:val="000000"/>
            <w:sz w:val="24"/>
          </w:rPr>
          <w:delText>1</w:delText>
        </w:r>
        <w:r w:rsidDel="00193B42">
          <w:rPr>
            <w:rFonts w:ascii="Times New Roman" w:eastAsia="方正仿宋_GBK" w:hAnsi="Times New Roman" w:cs="方正仿宋_GBK" w:hint="eastAsia"/>
            <w:bCs/>
            <w:color w:val="000000"/>
            <w:sz w:val="24"/>
          </w:rPr>
          <w:delText>）数据划分：将总数据集按</w:delText>
        </w:r>
        <w:r w:rsidDel="00193B42">
          <w:rPr>
            <w:rFonts w:ascii="Times New Roman" w:eastAsia="方正仿宋_GBK" w:hAnsi="Times New Roman" w:cs="方正仿宋_GBK" w:hint="eastAsia"/>
            <w:bCs/>
            <w:color w:val="000000"/>
            <w:sz w:val="24"/>
          </w:rPr>
          <w:delText>7:3</w:delText>
        </w:r>
        <w:r w:rsidDel="00193B42">
          <w:rPr>
            <w:rFonts w:ascii="Times New Roman" w:eastAsia="方正仿宋_GBK" w:hAnsi="Times New Roman" w:cs="方正仿宋_GBK" w:hint="eastAsia"/>
            <w:bCs/>
            <w:color w:val="000000"/>
            <w:sz w:val="24"/>
          </w:rPr>
          <w:delText>随机分为训练集和测试集。</w:delText>
        </w:r>
      </w:del>
    </w:p>
    <w:p w:rsidR="0067585B" w:rsidDel="00193B42" w:rsidRDefault="001234A7" w:rsidP="00193B42">
      <w:pPr>
        <w:pStyle w:val="BodyText"/>
        <w:spacing w:line="288" w:lineRule="auto"/>
        <w:rPr>
          <w:del w:id="1836" w:author="Microsoft Office User" w:date="2025-06-20T14:55:00Z"/>
          <w:rFonts w:eastAsia="方正仿宋_GBK" w:cs="方正仿宋_GBK"/>
          <w:bCs/>
          <w:color w:val="000000"/>
          <w:sz w:val="24"/>
        </w:rPr>
        <w:pPrChange w:id="1837" w:author="Microsoft Office User" w:date="2025-06-20T14:55:00Z">
          <w:pPr>
            <w:ind w:firstLineChars="200" w:firstLine="480"/>
          </w:pPr>
        </w:pPrChange>
      </w:pPr>
      <w:del w:id="1838" w:author="Microsoft Office User" w:date="2025-06-20T14:55:00Z">
        <w:r w:rsidDel="00193B42">
          <w:rPr>
            <w:rFonts w:ascii="Times New Roman" w:eastAsia="方正仿宋_GBK" w:hAnsi="Times New Roman" w:cs="方正仿宋_GBK" w:hint="eastAsia"/>
            <w:bCs/>
            <w:color w:val="000000"/>
            <w:sz w:val="24"/>
          </w:rPr>
          <w:delText>（</w:delText>
        </w:r>
        <w:r w:rsidDel="00193B42">
          <w:rPr>
            <w:rFonts w:ascii="Times New Roman" w:eastAsia="方正仿宋_GBK" w:hAnsi="Times New Roman" w:cs="方正仿宋_GBK" w:hint="eastAsia"/>
            <w:bCs/>
            <w:color w:val="000000"/>
            <w:sz w:val="24"/>
          </w:rPr>
          <w:delText>2</w:delText>
        </w:r>
        <w:r w:rsidDel="00193B42">
          <w:rPr>
            <w:rFonts w:ascii="Times New Roman" w:eastAsia="方正仿宋_GBK" w:hAnsi="Times New Roman" w:cs="方正仿宋_GBK" w:hint="eastAsia"/>
            <w:bCs/>
            <w:color w:val="000000"/>
            <w:sz w:val="24"/>
          </w:rPr>
          <w:delText>）特征选择：综合应用单因素分析、</w:delText>
        </w:r>
        <w:r w:rsidDel="00193B42">
          <w:rPr>
            <w:rFonts w:ascii="Times New Roman" w:eastAsia="方正仿宋_GBK" w:hAnsi="Times New Roman" w:cs="方正仿宋_GBK" w:hint="eastAsia"/>
            <w:bCs/>
            <w:color w:val="000000"/>
            <w:sz w:val="24"/>
          </w:rPr>
          <w:delText>LASSO</w:delText>
        </w:r>
        <w:r w:rsidDel="00193B42">
          <w:rPr>
            <w:rFonts w:ascii="Times New Roman" w:eastAsia="方正仿宋_GBK" w:hAnsi="Times New Roman" w:cs="方正仿宋_GBK" w:hint="eastAsia"/>
            <w:bCs/>
            <w:color w:val="000000"/>
            <w:sz w:val="24"/>
          </w:rPr>
          <w:delText>回归、递归特征消除等方法筛选入模变量。</w:delText>
        </w:r>
      </w:del>
    </w:p>
    <w:p w:rsidR="0067585B" w:rsidDel="00193B42" w:rsidRDefault="001234A7" w:rsidP="00193B42">
      <w:pPr>
        <w:pStyle w:val="BodyText"/>
        <w:spacing w:line="288" w:lineRule="auto"/>
        <w:rPr>
          <w:del w:id="1839" w:author="Microsoft Office User" w:date="2025-06-20T14:55:00Z"/>
          <w:rFonts w:eastAsia="方正仿宋_GBK" w:cs="方正仿宋_GBK"/>
          <w:bCs/>
          <w:color w:val="000000"/>
          <w:sz w:val="24"/>
        </w:rPr>
        <w:pPrChange w:id="1840" w:author="Microsoft Office User" w:date="2025-06-20T14:55:00Z">
          <w:pPr>
            <w:ind w:firstLineChars="200" w:firstLine="480"/>
          </w:pPr>
        </w:pPrChange>
      </w:pPr>
      <w:del w:id="1841" w:author="Microsoft Office User" w:date="2025-06-20T14:55:00Z">
        <w:r w:rsidDel="00193B42">
          <w:rPr>
            <w:rFonts w:ascii="Times New Roman" w:eastAsia="方正仿宋_GBK" w:hAnsi="Times New Roman" w:cs="方正仿宋_GBK" w:hint="eastAsia"/>
            <w:bCs/>
            <w:color w:val="000000"/>
            <w:sz w:val="24"/>
          </w:rPr>
          <w:delText>（</w:delText>
        </w:r>
        <w:r w:rsidDel="00193B42">
          <w:rPr>
            <w:rFonts w:ascii="Times New Roman" w:eastAsia="方正仿宋_GBK" w:hAnsi="Times New Roman" w:cs="方正仿宋_GBK" w:hint="eastAsia"/>
            <w:bCs/>
            <w:color w:val="000000"/>
            <w:sz w:val="24"/>
          </w:rPr>
          <w:delText>3</w:delText>
        </w:r>
        <w:r w:rsidDel="00193B42">
          <w:rPr>
            <w:rFonts w:ascii="Times New Roman" w:eastAsia="方正仿宋_GBK" w:hAnsi="Times New Roman" w:cs="方正仿宋_GBK" w:hint="eastAsia"/>
            <w:bCs/>
            <w:color w:val="000000"/>
            <w:sz w:val="24"/>
          </w:rPr>
          <w:delText>）模型训练与优化：在训练集上使用交叉验证进行模型训练。</w:delText>
        </w:r>
      </w:del>
    </w:p>
    <w:p w:rsidR="0067585B" w:rsidDel="00193B42" w:rsidRDefault="001234A7" w:rsidP="00193B42">
      <w:pPr>
        <w:pStyle w:val="BodyText"/>
        <w:spacing w:line="288" w:lineRule="auto"/>
        <w:rPr>
          <w:del w:id="1842" w:author="Microsoft Office User" w:date="2025-06-20T14:55:00Z"/>
          <w:rFonts w:eastAsia="方正仿宋_GBK" w:cs="方正仿宋_GBK"/>
          <w:bCs/>
          <w:color w:val="000000"/>
          <w:sz w:val="24"/>
        </w:rPr>
        <w:pPrChange w:id="1843" w:author="Microsoft Office User" w:date="2025-06-20T14:55:00Z">
          <w:pPr>
            <w:ind w:firstLineChars="200" w:firstLine="480"/>
          </w:pPr>
        </w:pPrChange>
      </w:pPr>
      <w:del w:id="1844" w:author="Microsoft Office User" w:date="2025-06-20T14:55:00Z">
        <w:r w:rsidDel="00193B42">
          <w:rPr>
            <w:rFonts w:ascii="Times New Roman" w:eastAsia="方正仿宋_GBK" w:hAnsi="Times New Roman" w:cs="方正仿宋_GBK" w:hint="eastAsia"/>
            <w:bCs/>
            <w:color w:val="000000"/>
            <w:sz w:val="24"/>
          </w:rPr>
          <w:delText>（</w:delText>
        </w:r>
        <w:r w:rsidDel="00193B42">
          <w:rPr>
            <w:rFonts w:ascii="Times New Roman" w:eastAsia="方正仿宋_GBK" w:hAnsi="Times New Roman" w:cs="方正仿宋_GBK" w:hint="eastAsia"/>
            <w:bCs/>
            <w:color w:val="000000"/>
            <w:sz w:val="24"/>
          </w:rPr>
          <w:delText>4</w:delText>
        </w:r>
        <w:r w:rsidDel="00193B42">
          <w:rPr>
            <w:rFonts w:ascii="Times New Roman" w:eastAsia="方正仿宋_GBK" w:hAnsi="Times New Roman" w:cs="方正仿宋_GBK" w:hint="eastAsia"/>
            <w:bCs/>
            <w:color w:val="000000"/>
            <w:sz w:val="24"/>
          </w:rPr>
          <w:delText>）模型评估：在测试集上</w:delText>
        </w:r>
        <w:r w:rsidDel="00193B42">
          <w:rPr>
            <w:rFonts w:ascii="Times New Roman" w:eastAsia="方正仿宋_GBK" w:hAnsi="Times New Roman" w:cs="方正仿宋_GBK" w:hint="eastAsia"/>
            <w:bCs/>
            <w:color w:val="000000"/>
            <w:sz w:val="24"/>
          </w:rPr>
          <w:delText>计算</w:delText>
        </w:r>
        <w:r w:rsidDel="00193B42">
          <w:rPr>
            <w:rFonts w:ascii="Times New Roman" w:eastAsia="方正仿宋_GBK" w:hAnsi="Times New Roman" w:cs="方正仿宋_GBK" w:hint="eastAsia"/>
            <w:bCs/>
            <w:color w:val="000000"/>
            <w:sz w:val="24"/>
          </w:rPr>
          <w:delText>AUC-ROC</w:delText>
        </w:r>
        <w:r w:rsidDel="00193B42">
          <w:rPr>
            <w:rFonts w:ascii="Times New Roman" w:eastAsia="方正仿宋_GBK" w:hAnsi="Times New Roman" w:cs="方正仿宋_GBK" w:hint="eastAsia"/>
            <w:bCs/>
            <w:color w:val="000000"/>
            <w:sz w:val="24"/>
          </w:rPr>
          <w:delText>、</w:delText>
        </w:r>
        <w:r w:rsidDel="00193B42">
          <w:rPr>
            <w:rFonts w:ascii="Times New Roman" w:eastAsia="方正仿宋_GBK" w:hAnsi="Times New Roman" w:cs="方正仿宋_GBK" w:hint="eastAsia"/>
            <w:bCs/>
            <w:color w:val="000000"/>
            <w:sz w:val="24"/>
          </w:rPr>
          <w:delText>AUCPR</w:delText>
        </w:r>
        <w:r w:rsidDel="00193B42">
          <w:rPr>
            <w:rFonts w:ascii="Times New Roman" w:eastAsia="方正仿宋_GBK" w:hAnsi="Times New Roman" w:cs="方正仿宋_GBK" w:hint="eastAsia"/>
            <w:bCs/>
            <w:color w:val="000000"/>
            <w:sz w:val="24"/>
          </w:rPr>
          <w:delText>、准确率、敏感性、特异性、</w:delText>
        </w:r>
        <w:r w:rsidDel="00193B42">
          <w:rPr>
            <w:rFonts w:ascii="Times New Roman" w:eastAsia="方正仿宋_GBK" w:hAnsi="Times New Roman" w:cs="方正仿宋_GBK" w:hint="eastAsia"/>
            <w:bCs/>
            <w:color w:val="000000"/>
            <w:sz w:val="24"/>
          </w:rPr>
          <w:delText>F1</w:delText>
        </w:r>
        <w:r w:rsidDel="00193B42">
          <w:rPr>
            <w:rFonts w:ascii="Times New Roman" w:eastAsia="方正仿宋_GBK" w:hAnsi="Times New Roman" w:cs="方正仿宋_GBK" w:hint="eastAsia"/>
            <w:bCs/>
            <w:color w:val="000000"/>
            <w:sz w:val="24"/>
          </w:rPr>
          <w:delText>值、</w:delText>
        </w:r>
        <w:r w:rsidDel="00193B42">
          <w:rPr>
            <w:rFonts w:ascii="Times New Roman" w:eastAsia="方正仿宋_GBK" w:hAnsi="Times New Roman" w:cs="方正仿宋_GBK" w:hint="eastAsia"/>
            <w:bCs/>
            <w:color w:val="000000"/>
            <w:sz w:val="24"/>
          </w:rPr>
          <w:delText>Brier</w:delText>
        </w:r>
        <w:r w:rsidDel="00193B42">
          <w:rPr>
            <w:rFonts w:ascii="Times New Roman" w:eastAsia="方正仿宋_GBK" w:hAnsi="Times New Roman" w:cs="方正仿宋_GBK" w:hint="eastAsia"/>
            <w:bCs/>
            <w:color w:val="000000"/>
            <w:sz w:val="24"/>
          </w:rPr>
          <w:delText>评分等指标。绘制校准曲线，进行</w:delText>
        </w:r>
        <w:r w:rsidDel="00193B42">
          <w:rPr>
            <w:rFonts w:ascii="Times New Roman" w:eastAsia="方正仿宋_GBK" w:hAnsi="Times New Roman" w:cs="方正仿宋_GBK" w:hint="eastAsia"/>
            <w:bCs/>
            <w:color w:val="000000"/>
            <w:sz w:val="24"/>
          </w:rPr>
          <w:delText>Hosmer-Lemeshow</w:delText>
        </w:r>
        <w:r w:rsidDel="00193B42">
          <w:rPr>
            <w:rFonts w:ascii="Times New Roman" w:eastAsia="方正仿宋_GBK" w:hAnsi="Times New Roman" w:cs="方正仿宋_GBK" w:hint="eastAsia"/>
            <w:bCs/>
            <w:color w:val="000000"/>
            <w:sz w:val="24"/>
          </w:rPr>
          <w:delText>检验。使用</w:delText>
        </w:r>
        <w:r w:rsidDel="00193B42">
          <w:rPr>
            <w:rFonts w:ascii="Times New Roman" w:eastAsia="方正仿宋_GBK" w:hAnsi="Times New Roman" w:cs="方正仿宋_GBK" w:hint="eastAsia"/>
            <w:bCs/>
            <w:color w:val="000000"/>
            <w:sz w:val="24"/>
          </w:rPr>
          <w:delText>DeLong</w:delText>
        </w:r>
        <w:r w:rsidDel="00193B42">
          <w:rPr>
            <w:rFonts w:ascii="Times New Roman" w:eastAsia="方正仿宋_GBK" w:hAnsi="Times New Roman" w:cs="方正仿宋_GBK" w:hint="eastAsia"/>
            <w:bCs/>
            <w:color w:val="000000"/>
            <w:sz w:val="24"/>
          </w:rPr>
          <w:delText>检验比较不同模型</w:delText>
        </w:r>
        <w:r w:rsidDel="00193B42">
          <w:rPr>
            <w:rFonts w:ascii="Times New Roman" w:eastAsia="方正仿宋_GBK" w:hAnsi="Times New Roman" w:cs="方正仿宋_GBK" w:hint="eastAsia"/>
            <w:bCs/>
            <w:color w:val="000000"/>
            <w:sz w:val="24"/>
          </w:rPr>
          <w:delText>AUC</w:delText>
        </w:r>
        <w:r w:rsidDel="00193B42">
          <w:rPr>
            <w:rFonts w:ascii="Times New Roman" w:eastAsia="方正仿宋_GBK" w:hAnsi="Times New Roman" w:cs="方正仿宋_GBK" w:hint="eastAsia"/>
            <w:bCs/>
            <w:color w:val="000000"/>
            <w:sz w:val="24"/>
          </w:rPr>
          <w:delText>，</w:delText>
        </w:r>
        <w:r w:rsidDel="00193B42">
          <w:rPr>
            <w:rFonts w:ascii="Times New Roman" w:eastAsia="方正仿宋_GBK" w:hAnsi="Times New Roman" w:cs="方正仿宋_GBK" w:hint="eastAsia"/>
            <w:bCs/>
            <w:color w:val="000000"/>
            <w:sz w:val="24"/>
          </w:rPr>
          <w:delText>并使用决策曲线分析（</w:delText>
        </w:r>
        <w:r w:rsidDel="00193B42">
          <w:rPr>
            <w:rFonts w:ascii="Times New Roman" w:eastAsia="方正仿宋_GBK" w:hAnsi="Times New Roman" w:cs="方正仿宋_GBK" w:hint="eastAsia"/>
            <w:bCs/>
            <w:color w:val="000000"/>
            <w:sz w:val="24"/>
          </w:rPr>
          <w:delText>DCA</w:delText>
        </w:r>
        <w:r w:rsidDel="00193B42">
          <w:rPr>
            <w:rFonts w:ascii="Times New Roman" w:eastAsia="方正仿宋_GBK" w:hAnsi="Times New Roman" w:cs="方正仿宋_GBK" w:hint="eastAsia"/>
            <w:bCs/>
            <w:color w:val="000000"/>
            <w:sz w:val="24"/>
          </w:rPr>
          <w:delText>）评估模型临床实用性，采用</w:delText>
        </w:r>
        <w:r w:rsidDel="00193B42">
          <w:rPr>
            <w:rFonts w:ascii="Times New Roman" w:eastAsia="方正仿宋_GBK" w:hAnsi="Times New Roman" w:cs="方正仿宋_GBK" w:hint="eastAsia"/>
            <w:bCs/>
            <w:color w:val="000000"/>
            <w:sz w:val="24"/>
          </w:rPr>
          <w:delText>Bootstrap</w:delText>
        </w:r>
        <w:r w:rsidDel="00193B42">
          <w:rPr>
            <w:rFonts w:ascii="Times New Roman" w:eastAsia="方正仿宋_GBK" w:hAnsi="Times New Roman" w:cs="方正仿宋_GBK" w:hint="eastAsia"/>
            <w:bCs/>
            <w:color w:val="000000"/>
            <w:sz w:val="24"/>
          </w:rPr>
          <w:delText>法（</w:delText>
        </w:r>
        <w:r w:rsidDel="00193B42">
          <w:rPr>
            <w:rFonts w:ascii="Times New Roman" w:eastAsia="方正仿宋_GBK" w:hAnsi="Times New Roman" w:cs="方正仿宋_GBK" w:hint="eastAsia"/>
            <w:bCs/>
            <w:color w:val="000000"/>
            <w:sz w:val="24"/>
          </w:rPr>
          <w:delText>1000</w:delText>
        </w:r>
        <w:r w:rsidDel="00193B42">
          <w:rPr>
            <w:rFonts w:ascii="Times New Roman" w:eastAsia="方正仿宋_GBK" w:hAnsi="Times New Roman" w:cs="方正仿宋_GBK" w:hint="eastAsia"/>
            <w:bCs/>
            <w:color w:val="000000"/>
            <w:sz w:val="24"/>
          </w:rPr>
          <w:delText>次重抽样）计算模型</w:delText>
        </w:r>
        <w:r w:rsidDel="00193B42">
          <w:rPr>
            <w:rFonts w:ascii="Times New Roman" w:eastAsia="方正仿宋_GBK" w:hAnsi="Times New Roman" w:cs="方正仿宋_GBK" w:hint="eastAsia"/>
            <w:bCs/>
            <w:color w:val="000000"/>
            <w:sz w:val="24"/>
          </w:rPr>
          <w:delText>稳定性指标</w:delText>
        </w:r>
      </w:del>
    </w:p>
    <w:p w:rsidR="0067585B" w:rsidDel="00193B42" w:rsidRDefault="001234A7" w:rsidP="00193B42">
      <w:pPr>
        <w:pStyle w:val="BodyText"/>
        <w:spacing w:line="288" w:lineRule="auto"/>
        <w:rPr>
          <w:del w:id="1845" w:author="Microsoft Office User" w:date="2025-06-20T14:55:00Z"/>
          <w:rFonts w:eastAsia="方正仿宋_GBK" w:cs="方正仿宋_GBK"/>
          <w:bCs/>
          <w:color w:val="000000"/>
          <w:sz w:val="24"/>
        </w:rPr>
        <w:pPrChange w:id="1846" w:author="Microsoft Office User" w:date="2025-06-20T14:55:00Z">
          <w:pPr>
            <w:ind w:firstLineChars="200" w:firstLine="480"/>
          </w:pPr>
        </w:pPrChange>
      </w:pPr>
      <w:del w:id="1847" w:author="Microsoft Office User" w:date="2025-06-20T14:55:00Z">
        <w:r w:rsidDel="00193B42">
          <w:rPr>
            <w:rFonts w:ascii="Times New Roman" w:eastAsia="方正仿宋_GBK" w:hAnsi="Times New Roman" w:cs="方正仿宋_GBK" w:hint="eastAsia"/>
            <w:bCs/>
            <w:color w:val="000000"/>
            <w:sz w:val="24"/>
          </w:rPr>
          <w:delText>所有统计检验均采用双侧检验，</w:delText>
        </w:r>
        <w:r w:rsidDel="00193B42">
          <w:rPr>
            <w:rFonts w:ascii="Times New Roman" w:eastAsia="方正仿宋_GBK" w:hAnsi="Times New Roman" w:cs="方正仿宋_GBK" w:hint="eastAsia"/>
            <w:bCs/>
            <w:color w:val="000000"/>
            <w:sz w:val="24"/>
          </w:rPr>
          <w:delText>P&lt;0.05</w:delText>
        </w:r>
        <w:r w:rsidDel="00193B42">
          <w:rPr>
            <w:rFonts w:ascii="Times New Roman" w:eastAsia="方正仿宋_GBK" w:hAnsi="Times New Roman" w:cs="方正仿宋_GBK" w:hint="eastAsia"/>
            <w:bCs/>
            <w:color w:val="000000"/>
            <w:sz w:val="24"/>
          </w:rPr>
          <w:delText>认为差异具有统计学意义。</w:delText>
        </w:r>
      </w:del>
    </w:p>
    <w:p w:rsidR="0067585B" w:rsidDel="00193B42" w:rsidRDefault="001234A7" w:rsidP="00193B42">
      <w:pPr>
        <w:pStyle w:val="BodyText"/>
        <w:spacing w:line="288" w:lineRule="auto"/>
        <w:rPr>
          <w:del w:id="1848" w:author="Microsoft Office User" w:date="2025-06-20T14:55:00Z"/>
          <w:rFonts w:eastAsia="方正仿宋_GBK" w:cs="方正仿宋_GBK"/>
          <w:b/>
          <w:color w:val="000000"/>
          <w:sz w:val="24"/>
        </w:rPr>
        <w:pPrChange w:id="1849" w:author="Microsoft Office User" w:date="2025-06-20T14:55:00Z">
          <w:pPr>
            <w:spacing w:line="288" w:lineRule="auto"/>
            <w:ind w:firstLineChars="200" w:firstLine="480"/>
            <w:jc w:val="left"/>
          </w:pPr>
        </w:pPrChange>
      </w:pPr>
      <w:del w:id="1850" w:author="Microsoft Office User" w:date="2025-06-20T14:55:00Z">
        <w:r w:rsidDel="00193B42">
          <w:rPr>
            <w:rFonts w:ascii="Times New Roman" w:eastAsia="方正仿宋_GBK" w:hAnsi="Times New Roman" w:cs="方正仿宋_GBK" w:hint="eastAsia"/>
            <w:b/>
            <w:color w:val="000000"/>
            <w:sz w:val="24"/>
          </w:rPr>
          <w:delText xml:space="preserve">3.2 </w:delText>
        </w:r>
        <w:r w:rsidDel="00193B42">
          <w:rPr>
            <w:rFonts w:ascii="Times New Roman" w:eastAsia="方正仿宋_GBK" w:hAnsi="Times New Roman" w:cs="方正仿宋_GBK" w:hint="eastAsia"/>
            <w:b/>
            <w:color w:val="000000"/>
            <w:sz w:val="24"/>
          </w:rPr>
          <w:delText>技术路线</w:delText>
        </w:r>
      </w:del>
    </w:p>
    <w:p w:rsidR="0067585B" w:rsidDel="00193B42" w:rsidRDefault="001234A7" w:rsidP="00193B42">
      <w:pPr>
        <w:pStyle w:val="BodyText"/>
        <w:spacing w:line="288" w:lineRule="auto"/>
        <w:rPr>
          <w:del w:id="1851" w:author="Microsoft Office User" w:date="2025-06-20T14:55:00Z"/>
        </w:rPr>
        <w:pPrChange w:id="1852" w:author="Microsoft Office User" w:date="2025-06-20T14:55:00Z">
          <w:pPr>
            <w:pStyle w:val="Footer"/>
          </w:pPr>
        </w:pPrChange>
      </w:pPr>
      <w:del w:id="1853" w:author="Microsoft Office User" w:date="2025-06-20T14:55:00Z">
        <w:r w:rsidDel="00193B42">
          <w:rPr>
            <w:rFonts w:hint="eastAsia"/>
            <w:noProof/>
          </w:rPr>
          <w:drawing>
            <wp:inline distT="0" distB="0" distL="114300" distR="114300">
              <wp:extent cx="5314950" cy="7692390"/>
              <wp:effectExtent l="0" t="0" r="0" b="3810"/>
              <wp:docPr id="3" name="图片 3" descr="论文技术路线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论文技术路线图"/>
                      <pic:cNvPicPr>
                        <a:picLocks noChangeAspect="1"/>
                      </pic:cNvPicPr>
                    </pic:nvPicPr>
                    <pic:blipFill>
                      <a:blip r:embed="rId10"/>
                      <a:stretch>
                        <a:fillRect/>
                      </a:stretch>
                    </pic:blipFill>
                    <pic:spPr>
                      <a:xfrm>
                        <a:off x="0" y="0"/>
                        <a:ext cx="5314950" cy="7692390"/>
                      </a:xfrm>
                      <a:prstGeom prst="rect">
                        <a:avLst/>
                      </a:prstGeom>
                    </pic:spPr>
                  </pic:pic>
                </a:graphicData>
              </a:graphic>
            </wp:inline>
          </w:drawing>
        </w:r>
      </w:del>
    </w:p>
    <w:p w:rsidR="0067585B" w:rsidDel="00193B42" w:rsidRDefault="001234A7" w:rsidP="00193B42">
      <w:pPr>
        <w:pStyle w:val="BodyText"/>
        <w:spacing w:line="288" w:lineRule="auto"/>
        <w:rPr>
          <w:del w:id="1854" w:author="Microsoft Office User" w:date="2025-06-20T14:55:00Z"/>
          <w:rFonts w:eastAsia="方正仿宋_GBK" w:cs="方正仿宋_GBK"/>
          <w:b/>
          <w:color w:val="000000"/>
          <w:sz w:val="24"/>
        </w:rPr>
        <w:pPrChange w:id="1855" w:author="Microsoft Office User" w:date="2025-06-20T14:55:00Z">
          <w:pPr>
            <w:pStyle w:val="Footer"/>
            <w:jc w:val="center"/>
          </w:pPr>
        </w:pPrChange>
      </w:pPr>
      <w:del w:id="1856" w:author="Microsoft Office User" w:date="2025-06-20T14:55:00Z">
        <w:r w:rsidDel="00193B42">
          <w:rPr>
            <w:rFonts w:ascii="Times New Roman" w:eastAsia="方正仿宋_GBK" w:hAnsi="Times New Roman" w:cs="方正仿宋_GBK" w:hint="eastAsia"/>
            <w:b/>
            <w:color w:val="000000"/>
            <w:sz w:val="24"/>
          </w:rPr>
          <w:delText>图</w:delText>
        </w:r>
        <w:r w:rsidDel="00193B42">
          <w:rPr>
            <w:rFonts w:ascii="Times New Roman" w:eastAsia="方正仿宋_GBK" w:hAnsi="Times New Roman" w:cs="方正仿宋_GBK" w:hint="eastAsia"/>
            <w:b/>
            <w:color w:val="000000"/>
            <w:sz w:val="24"/>
          </w:rPr>
          <w:delText xml:space="preserve">2 </w:delText>
        </w:r>
        <w:r w:rsidDel="00193B42">
          <w:rPr>
            <w:rFonts w:ascii="Times New Roman" w:eastAsia="方正仿宋_GBK" w:hAnsi="Times New Roman" w:cs="方正仿宋_GBK" w:hint="eastAsia"/>
            <w:b/>
            <w:color w:val="000000"/>
            <w:sz w:val="24"/>
          </w:rPr>
          <w:delText>技术路线</w:delText>
        </w:r>
      </w:del>
    </w:p>
    <w:p w:rsidR="0067585B" w:rsidDel="00193B42" w:rsidRDefault="001234A7" w:rsidP="00193B42">
      <w:pPr>
        <w:pStyle w:val="BodyText"/>
        <w:spacing w:line="288" w:lineRule="auto"/>
        <w:rPr>
          <w:del w:id="1857" w:author="Microsoft Office User" w:date="2025-06-20T14:55:00Z"/>
          <w:rFonts w:eastAsia="方正仿宋_GBK" w:cs="方正仿宋_GBK"/>
          <w:b/>
          <w:color w:val="000000"/>
          <w:sz w:val="24"/>
        </w:rPr>
        <w:pPrChange w:id="1858" w:author="Microsoft Office User" w:date="2025-06-20T14:55:00Z">
          <w:pPr>
            <w:spacing w:line="288" w:lineRule="auto"/>
            <w:ind w:firstLineChars="200" w:firstLine="480"/>
            <w:jc w:val="left"/>
          </w:pPr>
        </w:pPrChange>
      </w:pPr>
      <w:del w:id="1859" w:author="Microsoft Office User" w:date="2025-06-20T14:55:00Z">
        <w:r w:rsidDel="00193B42">
          <w:rPr>
            <w:rFonts w:ascii="Times New Roman" w:eastAsia="方正仿宋_GBK" w:hAnsi="Times New Roman" w:cs="方正仿宋_GBK" w:hint="eastAsia"/>
            <w:b/>
            <w:color w:val="000000"/>
            <w:sz w:val="24"/>
          </w:rPr>
          <w:delText xml:space="preserve">3.2.1 </w:delText>
        </w:r>
        <w:r w:rsidDel="00193B42">
          <w:rPr>
            <w:rFonts w:ascii="Times New Roman" w:eastAsia="方正仿宋_GBK" w:hAnsi="Times New Roman" w:cs="方正仿宋_GBK" w:hint="eastAsia"/>
            <w:b/>
            <w:color w:val="000000"/>
            <w:sz w:val="24"/>
          </w:rPr>
          <w:delText>研究准备阶段</w:delText>
        </w:r>
        <w:r w:rsidDel="00193B42">
          <w:rPr>
            <w:rFonts w:ascii="Arial" w:eastAsia="方正仿宋_GBK" w:hAnsi="Arial" w:cs="Arial"/>
            <w:b/>
            <w:color w:val="000000"/>
            <w:sz w:val="24"/>
          </w:rPr>
          <w:delText>​</w:delText>
        </w:r>
      </w:del>
    </w:p>
    <w:p w:rsidR="0067585B" w:rsidDel="00193B42" w:rsidRDefault="001234A7" w:rsidP="00193B42">
      <w:pPr>
        <w:pStyle w:val="BodyText"/>
        <w:spacing w:line="288" w:lineRule="auto"/>
        <w:rPr>
          <w:del w:id="1860" w:author="Microsoft Office User" w:date="2025-06-20T14:55:00Z"/>
          <w:rFonts w:eastAsia="方正仿宋_GBK" w:cs="方正仿宋_GBK"/>
          <w:bCs/>
          <w:color w:val="000000"/>
          <w:sz w:val="24"/>
        </w:rPr>
        <w:pPrChange w:id="1861" w:author="Microsoft Office User" w:date="2025-06-20T14:55:00Z">
          <w:pPr>
            <w:ind w:firstLineChars="200" w:firstLine="480"/>
          </w:pPr>
        </w:pPrChange>
      </w:pPr>
      <w:del w:id="1862" w:author="Microsoft Office User" w:date="2025-06-20T14:55:00Z">
        <w:r w:rsidDel="00193B42">
          <w:rPr>
            <w:rFonts w:ascii="Times New Roman" w:eastAsia="方正仿宋_GBK" w:hAnsi="Times New Roman" w:cs="方正仿宋_GBK" w:hint="eastAsia"/>
            <w:b/>
            <w:color w:val="000000"/>
            <w:sz w:val="24"/>
          </w:rPr>
          <w:delText>（</w:delText>
        </w:r>
        <w:r w:rsidDel="00193B42">
          <w:rPr>
            <w:rFonts w:ascii="Times New Roman" w:eastAsia="方正仿宋_GBK" w:hAnsi="Times New Roman" w:cs="方正仿宋_GBK" w:hint="eastAsia"/>
            <w:b/>
            <w:color w:val="000000"/>
            <w:sz w:val="24"/>
          </w:rPr>
          <w:delText>1</w:delText>
        </w:r>
        <w:r w:rsidDel="00193B42">
          <w:rPr>
            <w:rFonts w:ascii="Times New Roman" w:eastAsia="方正仿宋_GBK" w:hAnsi="Times New Roman" w:cs="方正仿宋_GBK" w:hint="eastAsia"/>
            <w:b/>
            <w:color w:val="000000"/>
            <w:sz w:val="24"/>
          </w:rPr>
          <w:delText>）文献与专家知识整合：</w:delText>
        </w:r>
        <w:r w:rsidDel="00193B42">
          <w:rPr>
            <w:rFonts w:ascii="Times New Roman" w:eastAsia="方正仿宋_GBK" w:hAnsi="Times New Roman" w:cs="方正仿宋_GBK" w:hint="eastAsia"/>
            <w:bCs/>
            <w:color w:val="000000"/>
            <w:sz w:val="24"/>
          </w:rPr>
          <w:delText>通过</w:delText>
        </w:r>
        <w:r w:rsidDel="00193B42">
          <w:rPr>
            <w:rFonts w:ascii="Times New Roman" w:eastAsia="方正仿宋_GBK" w:hAnsi="Times New Roman" w:cs="方正仿宋_GBK" w:hint="eastAsia"/>
            <w:bCs/>
            <w:color w:val="000000"/>
            <w:sz w:val="24"/>
          </w:rPr>
          <w:delText>PubMed</w:delText>
        </w:r>
        <w:r w:rsidDel="00193B42">
          <w:rPr>
            <w:rFonts w:ascii="Times New Roman" w:eastAsia="方正仿宋_GBK" w:hAnsi="Times New Roman" w:cs="方正仿宋_GBK" w:hint="eastAsia"/>
            <w:bCs/>
            <w:color w:val="000000"/>
            <w:sz w:val="24"/>
          </w:rPr>
          <w:delText>、</w:delText>
        </w:r>
        <w:r w:rsidDel="00193B42">
          <w:rPr>
            <w:rFonts w:ascii="Times New Roman" w:eastAsia="方正仿宋_GBK" w:hAnsi="Times New Roman" w:cs="方正仿宋_GBK" w:hint="eastAsia"/>
            <w:bCs/>
            <w:color w:val="000000"/>
            <w:sz w:val="24"/>
          </w:rPr>
          <w:delText>CNKI</w:delText>
        </w:r>
        <w:r w:rsidDel="00193B42">
          <w:rPr>
            <w:rFonts w:ascii="Times New Roman" w:eastAsia="方正仿宋_GBK" w:hAnsi="Times New Roman" w:cs="方正仿宋_GBK" w:hint="eastAsia"/>
            <w:bCs/>
            <w:color w:val="000000"/>
            <w:sz w:val="24"/>
          </w:rPr>
          <w:delText>等数据库开展系统性文献回顾，全面梳理近</w:delText>
        </w:r>
        <w:r w:rsidDel="00193B42">
          <w:rPr>
            <w:rFonts w:ascii="Times New Roman" w:eastAsia="方正仿宋_GBK" w:hAnsi="Times New Roman" w:cs="方正仿宋_GBK" w:hint="eastAsia"/>
            <w:bCs/>
            <w:color w:val="000000"/>
            <w:sz w:val="24"/>
          </w:rPr>
          <w:delText>5</w:delText>
        </w:r>
        <w:r w:rsidDel="00193B42">
          <w:rPr>
            <w:rFonts w:ascii="Times New Roman" w:eastAsia="方正仿宋_GBK" w:hAnsi="Times New Roman" w:cs="方正仿宋_GBK" w:hint="eastAsia"/>
            <w:bCs/>
            <w:color w:val="000000"/>
            <w:sz w:val="24"/>
          </w:rPr>
          <w:delText>年</w:delText>
        </w:r>
        <w:r w:rsidDel="00193B42">
          <w:rPr>
            <w:rFonts w:ascii="Times New Roman" w:eastAsia="方正仿宋_GBK" w:hAnsi="Times New Roman" w:cs="方正仿宋_GBK" w:hint="eastAsia"/>
            <w:bCs/>
            <w:color w:val="000000"/>
            <w:sz w:val="24"/>
          </w:rPr>
          <w:delText>POCUS</w:delText>
        </w:r>
        <w:r w:rsidDel="00193B42">
          <w:rPr>
            <w:rFonts w:ascii="Times New Roman" w:eastAsia="方正仿宋_GBK" w:hAnsi="Times New Roman" w:cs="方正仿宋_GBK" w:hint="eastAsia"/>
            <w:bCs/>
            <w:color w:val="000000"/>
            <w:sz w:val="24"/>
          </w:rPr>
          <w:delText>评估皮肤及皮下组织损伤的研究成果，汇总潜在评估指标。同时，邀请危重症医学、超声医学、循证护理领域的</w:delText>
        </w:r>
        <w:r w:rsidDel="00193B42">
          <w:rPr>
            <w:rFonts w:ascii="Times New Roman" w:eastAsia="方正仿宋_GBK" w:hAnsi="Times New Roman" w:cs="方正仿宋_GBK" w:hint="eastAsia"/>
            <w:bCs/>
            <w:color w:val="000000"/>
            <w:sz w:val="24"/>
          </w:rPr>
          <w:delText>5-8</w:delText>
        </w:r>
        <w:r w:rsidDel="00193B42">
          <w:rPr>
            <w:rFonts w:ascii="Times New Roman" w:eastAsia="方正仿宋_GBK" w:hAnsi="Times New Roman" w:cs="方正仿宋_GBK" w:hint="eastAsia"/>
            <w:bCs/>
            <w:color w:val="000000"/>
            <w:sz w:val="24"/>
          </w:rPr>
          <w:delText>名专家，采用德尔菲法进行</w:delText>
        </w:r>
        <w:r w:rsidDel="00193B42">
          <w:rPr>
            <w:rFonts w:ascii="Times New Roman" w:eastAsia="方正仿宋_GBK" w:hAnsi="Times New Roman" w:cs="方正仿宋_GBK" w:hint="eastAsia"/>
            <w:bCs/>
            <w:color w:val="000000"/>
            <w:sz w:val="24"/>
          </w:rPr>
          <w:delText>2-3</w:delText>
        </w:r>
        <w:r w:rsidDel="00193B42">
          <w:rPr>
            <w:rFonts w:ascii="Times New Roman" w:eastAsia="方正仿宋_GBK" w:hAnsi="Times New Roman" w:cs="方正仿宋_GBK" w:hint="eastAsia"/>
            <w:bCs/>
            <w:color w:val="000000"/>
            <w:sz w:val="24"/>
          </w:rPr>
          <w:delText>轮咨询，结合临床经验与研究进展，明确关键</w:delText>
        </w:r>
        <w:r w:rsidDel="00193B42">
          <w:rPr>
            <w:rFonts w:ascii="Times New Roman" w:eastAsia="方正仿宋_GBK" w:hAnsi="Times New Roman" w:cs="方正仿宋_GBK" w:hint="eastAsia"/>
            <w:bCs/>
            <w:color w:val="000000"/>
            <w:sz w:val="24"/>
          </w:rPr>
          <w:delText>POCUS</w:delText>
        </w:r>
        <w:r w:rsidDel="00193B42">
          <w:rPr>
            <w:rFonts w:ascii="Times New Roman" w:eastAsia="方正仿宋_GBK" w:hAnsi="Times New Roman" w:cs="方正仿宋_GBK" w:hint="eastAsia"/>
            <w:bCs/>
            <w:color w:val="000000"/>
            <w:sz w:val="24"/>
          </w:rPr>
          <w:delText>指标，形成初步评估框架。</w:delText>
        </w:r>
        <w:r w:rsidDel="00193B42">
          <w:rPr>
            <w:rFonts w:ascii="Arial" w:eastAsia="方正仿宋_GBK" w:hAnsi="Arial" w:cs="Arial"/>
            <w:bCs/>
            <w:color w:val="000000"/>
            <w:sz w:val="24"/>
          </w:rPr>
          <w:delText>​</w:delText>
        </w:r>
      </w:del>
    </w:p>
    <w:p w:rsidR="0067585B" w:rsidDel="00193B42" w:rsidRDefault="001234A7" w:rsidP="00193B42">
      <w:pPr>
        <w:pStyle w:val="BodyText"/>
        <w:spacing w:line="288" w:lineRule="auto"/>
        <w:rPr>
          <w:del w:id="1863" w:author="Microsoft Office User" w:date="2025-06-20T14:55:00Z"/>
          <w:rFonts w:eastAsia="方正仿宋_GBK" w:cs="方正仿宋_GBK"/>
          <w:bCs/>
          <w:color w:val="000000"/>
          <w:sz w:val="24"/>
        </w:rPr>
        <w:pPrChange w:id="1864" w:author="Microsoft Office User" w:date="2025-06-20T14:55:00Z">
          <w:pPr>
            <w:ind w:firstLineChars="200" w:firstLine="480"/>
          </w:pPr>
        </w:pPrChange>
      </w:pPr>
      <w:del w:id="1865" w:author="Microsoft Office User" w:date="2025-06-20T14:55:00Z">
        <w:r w:rsidDel="00193B42">
          <w:rPr>
            <w:rFonts w:ascii="Times New Roman" w:eastAsia="方正仿宋_GBK" w:hAnsi="Times New Roman" w:cs="方正仿宋_GBK" w:hint="eastAsia"/>
            <w:b/>
            <w:color w:val="000000"/>
            <w:sz w:val="24"/>
          </w:rPr>
          <w:delText>（</w:delText>
        </w:r>
        <w:r w:rsidDel="00193B42">
          <w:rPr>
            <w:rFonts w:ascii="Times New Roman" w:eastAsia="方正仿宋_GBK" w:hAnsi="Times New Roman" w:cs="方正仿宋_GBK" w:hint="eastAsia"/>
            <w:b/>
            <w:color w:val="000000"/>
            <w:sz w:val="24"/>
          </w:rPr>
          <w:delText>2</w:delText>
        </w:r>
        <w:r w:rsidDel="00193B42">
          <w:rPr>
            <w:rFonts w:ascii="Times New Roman" w:eastAsia="方正仿宋_GBK" w:hAnsi="Times New Roman" w:cs="方正仿宋_GBK" w:hint="eastAsia"/>
            <w:b/>
            <w:color w:val="000000"/>
            <w:sz w:val="24"/>
          </w:rPr>
          <w:delText>）预实验与标准化建设：</w:delText>
        </w:r>
        <w:r w:rsidDel="00193B42">
          <w:rPr>
            <w:rFonts w:ascii="Times New Roman" w:eastAsia="方正仿宋_GBK" w:hAnsi="Times New Roman" w:cs="方正仿宋_GBK" w:hint="eastAsia"/>
            <w:bCs/>
            <w:color w:val="000000"/>
            <w:sz w:val="24"/>
          </w:rPr>
          <w:delText>选取</w:delText>
        </w:r>
        <w:r w:rsidDel="00193B42">
          <w:rPr>
            <w:rFonts w:ascii="Times New Roman" w:eastAsia="方正仿宋_GBK" w:hAnsi="Times New Roman" w:cs="方正仿宋_GBK" w:hint="eastAsia"/>
            <w:bCs/>
            <w:color w:val="000000"/>
            <w:sz w:val="24"/>
          </w:rPr>
          <w:delText>30-50</w:delText>
        </w:r>
        <w:r w:rsidDel="00193B42">
          <w:rPr>
            <w:rFonts w:ascii="Times New Roman" w:eastAsia="方正仿宋_GBK" w:hAnsi="Times New Roman" w:cs="方正仿宋_GBK" w:hint="eastAsia"/>
            <w:bCs/>
            <w:color w:val="000000"/>
            <w:sz w:val="24"/>
          </w:rPr>
          <w:delText>例</w:delText>
        </w:r>
        <w:r w:rsidDel="00193B42">
          <w:rPr>
            <w:rFonts w:ascii="Times New Roman" w:eastAsia="方正仿宋_GBK" w:hAnsi="Times New Roman" w:cs="方正仿宋_GBK" w:hint="eastAsia"/>
            <w:bCs/>
            <w:color w:val="000000"/>
            <w:sz w:val="24"/>
          </w:rPr>
          <w:delText>ICU</w:delText>
        </w:r>
        <w:r w:rsidDel="00193B42">
          <w:rPr>
            <w:rFonts w:ascii="Times New Roman" w:eastAsia="方正仿宋_GBK" w:hAnsi="Times New Roman" w:cs="方正仿宋_GBK" w:hint="eastAsia"/>
            <w:bCs/>
            <w:color w:val="000000"/>
            <w:sz w:val="24"/>
          </w:rPr>
          <w:delText>患者开展预实验，模拟不同体位、压力负荷场景，观察骶尾部、足跟等高危部位</w:delText>
        </w:r>
        <w:r w:rsidDel="00193B42">
          <w:rPr>
            <w:rFonts w:ascii="Times New Roman" w:eastAsia="方正仿宋_GBK" w:hAnsi="Times New Roman" w:cs="方正仿宋_GBK" w:hint="eastAsia"/>
            <w:bCs/>
            <w:color w:val="000000"/>
            <w:sz w:val="24"/>
          </w:rPr>
          <w:delText>POCUS</w:delText>
        </w:r>
        <w:r w:rsidDel="00193B42">
          <w:rPr>
            <w:rFonts w:ascii="Times New Roman" w:eastAsia="方正仿宋_GBK" w:hAnsi="Times New Roman" w:cs="方正仿宋_GBK" w:hint="eastAsia"/>
            <w:bCs/>
            <w:color w:val="000000"/>
            <w:sz w:val="24"/>
          </w:rPr>
          <w:delText>图像特征。通过对比不同频率高频线阵探头成像效果，确定最佳设备参数；优化图像采集序列（先纵切面后</w:delText>
        </w:r>
        <w:r w:rsidDel="00193B42">
          <w:rPr>
            <w:rFonts w:ascii="Times New Roman" w:eastAsia="方正仿宋_GBK" w:hAnsi="Times New Roman" w:cs="方正仿宋_GBK" w:hint="eastAsia"/>
            <w:bCs/>
            <w:color w:val="000000"/>
            <w:sz w:val="24"/>
          </w:rPr>
          <w:delText>横切面）、存储格式。基于预实验结果，编制包含操作步骤、质量控制要点的</w:delText>
        </w:r>
        <w:r w:rsidDel="00193B42">
          <w:rPr>
            <w:rFonts w:ascii="Times New Roman" w:eastAsia="方正仿宋_GBK" w:hAnsi="Times New Roman" w:cs="方正仿宋_GBK" w:hint="eastAsia"/>
            <w:bCs/>
            <w:color w:val="000000"/>
            <w:sz w:val="24"/>
          </w:rPr>
          <w:delText>POCUS</w:delText>
        </w:r>
        <w:r w:rsidDel="00193B42">
          <w:rPr>
            <w:rFonts w:ascii="Times New Roman" w:eastAsia="方正仿宋_GBK" w:hAnsi="Times New Roman" w:cs="方正仿宋_GBK" w:hint="eastAsia"/>
            <w:bCs/>
            <w:color w:val="000000"/>
            <w:sz w:val="24"/>
          </w:rPr>
          <w:delText>检查</w:delText>
        </w:r>
        <w:r w:rsidDel="00193B42">
          <w:rPr>
            <w:rFonts w:ascii="Times New Roman" w:eastAsia="方正仿宋_GBK" w:hAnsi="Times New Roman" w:cs="方正仿宋_GBK" w:hint="eastAsia"/>
            <w:bCs/>
            <w:color w:val="000000"/>
            <w:sz w:val="24"/>
          </w:rPr>
          <w:delText>SOP</w:delText>
        </w:r>
        <w:r w:rsidDel="00193B42">
          <w:rPr>
            <w:rFonts w:ascii="Times New Roman" w:eastAsia="方正仿宋_GBK" w:hAnsi="Times New Roman" w:cs="方正仿宋_GBK" w:hint="eastAsia"/>
            <w:bCs/>
            <w:color w:val="000000"/>
            <w:sz w:val="24"/>
          </w:rPr>
          <w:delText>，并对研究团队开展标准化培训与考核，确保操作者间一致性</w:delText>
        </w:r>
        <w:r w:rsidDel="00193B42">
          <w:rPr>
            <w:rFonts w:ascii="Times New Roman" w:eastAsia="方正仿宋_GBK" w:hAnsi="Times New Roman" w:cs="方正仿宋_GBK" w:hint="eastAsia"/>
            <w:bCs/>
            <w:color w:val="000000"/>
            <w:sz w:val="24"/>
          </w:rPr>
          <w:delText>ICC</w:delText>
        </w:r>
        <w:r w:rsidDel="00193B42">
          <w:rPr>
            <w:rFonts w:ascii="Times New Roman" w:eastAsia="方正仿宋_GBK" w:hAnsi="Times New Roman" w:cs="方正仿宋_GBK" w:hint="eastAsia"/>
            <w:bCs/>
            <w:color w:val="000000"/>
            <w:sz w:val="24"/>
          </w:rPr>
          <w:delText>≥</w:delText>
        </w:r>
        <w:r w:rsidDel="00193B42">
          <w:rPr>
            <w:rFonts w:ascii="Times New Roman" w:eastAsia="方正仿宋_GBK" w:hAnsi="Times New Roman" w:cs="方正仿宋_GBK" w:hint="eastAsia"/>
            <w:bCs/>
            <w:color w:val="000000"/>
            <w:sz w:val="24"/>
          </w:rPr>
          <w:delText>0.85</w:delText>
        </w:r>
        <w:r w:rsidDel="00193B42">
          <w:rPr>
            <w:rFonts w:ascii="Times New Roman" w:eastAsia="方正仿宋_GBK" w:hAnsi="Times New Roman" w:cs="方正仿宋_GBK" w:hint="eastAsia"/>
            <w:bCs/>
            <w:color w:val="000000"/>
            <w:sz w:val="24"/>
          </w:rPr>
          <w:delText>。</w:delText>
        </w:r>
      </w:del>
    </w:p>
    <w:p w:rsidR="0067585B" w:rsidDel="00193B42" w:rsidRDefault="001234A7" w:rsidP="00193B42">
      <w:pPr>
        <w:pStyle w:val="BodyText"/>
        <w:spacing w:line="288" w:lineRule="auto"/>
        <w:rPr>
          <w:del w:id="1866" w:author="Microsoft Office User" w:date="2025-06-20T14:55:00Z"/>
          <w:rFonts w:eastAsia="方正仿宋_GBK" w:cs="方正仿宋_GBK"/>
          <w:b/>
          <w:color w:val="000000"/>
          <w:sz w:val="24"/>
        </w:rPr>
        <w:pPrChange w:id="1867" w:author="Microsoft Office User" w:date="2025-06-20T14:55:00Z">
          <w:pPr>
            <w:spacing w:line="288" w:lineRule="auto"/>
            <w:ind w:firstLineChars="200" w:firstLine="480"/>
            <w:jc w:val="left"/>
          </w:pPr>
        </w:pPrChange>
      </w:pPr>
      <w:del w:id="1868" w:author="Microsoft Office User" w:date="2025-06-20T14:55:00Z">
        <w:r w:rsidDel="00193B42">
          <w:rPr>
            <w:rFonts w:ascii="Times New Roman" w:eastAsia="方正仿宋_GBK" w:hAnsi="Times New Roman" w:cs="方正仿宋_GBK" w:hint="eastAsia"/>
            <w:b/>
            <w:color w:val="000000"/>
            <w:sz w:val="24"/>
          </w:rPr>
          <w:delText xml:space="preserve">3.2.2 </w:delText>
        </w:r>
        <w:r w:rsidDel="00193B42">
          <w:rPr>
            <w:rFonts w:ascii="Times New Roman" w:eastAsia="方正仿宋_GBK" w:hAnsi="Times New Roman" w:cs="方正仿宋_GBK" w:hint="eastAsia"/>
            <w:b/>
            <w:color w:val="000000"/>
            <w:sz w:val="24"/>
          </w:rPr>
          <w:delText>数据采集与管理阶段</w:delText>
        </w:r>
        <w:r w:rsidDel="00193B42">
          <w:rPr>
            <w:rFonts w:ascii="Arial" w:eastAsia="方正仿宋_GBK" w:hAnsi="Arial" w:cs="Arial"/>
            <w:b/>
            <w:color w:val="000000"/>
            <w:sz w:val="24"/>
          </w:rPr>
          <w:delText>​</w:delText>
        </w:r>
      </w:del>
    </w:p>
    <w:p w:rsidR="0067585B" w:rsidDel="00193B42" w:rsidRDefault="001234A7" w:rsidP="00193B42">
      <w:pPr>
        <w:pStyle w:val="BodyText"/>
        <w:spacing w:line="288" w:lineRule="auto"/>
        <w:rPr>
          <w:del w:id="1869" w:author="Microsoft Office User" w:date="2025-06-20T14:55:00Z"/>
          <w:rFonts w:eastAsia="方正仿宋_GBK" w:cs="方正仿宋_GBK"/>
          <w:bCs/>
          <w:color w:val="000000"/>
          <w:sz w:val="24"/>
        </w:rPr>
        <w:pPrChange w:id="1870" w:author="Microsoft Office User" w:date="2025-06-20T14:55:00Z">
          <w:pPr>
            <w:ind w:firstLineChars="200" w:firstLine="480"/>
          </w:pPr>
        </w:pPrChange>
      </w:pPr>
      <w:del w:id="1871" w:author="Microsoft Office User" w:date="2025-06-20T14:55:00Z">
        <w:r w:rsidDel="00193B42">
          <w:rPr>
            <w:rFonts w:ascii="Times New Roman" w:eastAsia="方正仿宋_GBK" w:hAnsi="Times New Roman" w:cs="方正仿宋_GBK" w:hint="eastAsia"/>
            <w:b/>
            <w:color w:val="000000"/>
            <w:sz w:val="24"/>
          </w:rPr>
          <w:delText>（</w:delText>
        </w:r>
        <w:r w:rsidDel="00193B42">
          <w:rPr>
            <w:rFonts w:ascii="Times New Roman" w:eastAsia="方正仿宋_GBK" w:hAnsi="Times New Roman" w:cs="方正仿宋_GBK" w:hint="eastAsia"/>
            <w:b/>
            <w:color w:val="000000"/>
            <w:sz w:val="24"/>
          </w:rPr>
          <w:delText>1</w:delText>
        </w:r>
        <w:r w:rsidDel="00193B42">
          <w:rPr>
            <w:rFonts w:ascii="Times New Roman" w:eastAsia="方正仿宋_GBK" w:hAnsi="Times New Roman" w:cs="方正仿宋_GBK" w:hint="eastAsia"/>
            <w:b/>
            <w:color w:val="000000"/>
            <w:sz w:val="24"/>
          </w:rPr>
          <w:delText>）样本筛选与伦理规范：</w:delText>
        </w:r>
        <w:r w:rsidDel="00193B42">
          <w:rPr>
            <w:rFonts w:ascii="Times New Roman" w:eastAsia="方正仿宋_GBK" w:hAnsi="Times New Roman" w:cs="方正仿宋_GBK" w:hint="eastAsia"/>
            <w:bCs/>
            <w:color w:val="000000"/>
            <w:sz w:val="24"/>
          </w:rPr>
          <w:delText>采用前瞻性队列研究设计，依据明确的纳入排除标准，在某三甲医院综合</w:delText>
        </w:r>
        <w:r w:rsidDel="00193B42">
          <w:rPr>
            <w:rFonts w:ascii="Times New Roman" w:eastAsia="方正仿宋_GBK" w:hAnsi="Times New Roman" w:cs="方正仿宋_GBK" w:hint="eastAsia"/>
            <w:bCs/>
            <w:color w:val="000000"/>
            <w:sz w:val="24"/>
          </w:rPr>
          <w:delText>ICU</w:delText>
        </w:r>
        <w:r w:rsidDel="00193B42">
          <w:rPr>
            <w:rFonts w:ascii="Times New Roman" w:eastAsia="方正仿宋_GBK" w:hAnsi="Times New Roman" w:cs="方正仿宋_GBK" w:hint="eastAsia"/>
            <w:bCs/>
            <w:color w:val="000000"/>
            <w:sz w:val="24"/>
          </w:rPr>
          <w:delText>及专科</w:delText>
        </w:r>
        <w:r w:rsidDel="00193B42">
          <w:rPr>
            <w:rFonts w:ascii="Times New Roman" w:eastAsia="方正仿宋_GBK" w:hAnsi="Times New Roman" w:cs="方正仿宋_GBK" w:hint="eastAsia"/>
            <w:bCs/>
            <w:color w:val="000000"/>
            <w:sz w:val="24"/>
          </w:rPr>
          <w:delText>ICU</w:delText>
        </w:r>
        <w:r w:rsidDel="00193B42">
          <w:rPr>
            <w:rFonts w:ascii="Times New Roman" w:eastAsia="方正仿宋_GBK" w:hAnsi="Times New Roman" w:cs="方正仿宋_GBK" w:hint="eastAsia"/>
            <w:bCs/>
            <w:color w:val="000000"/>
            <w:sz w:val="24"/>
          </w:rPr>
          <w:delText>连续招募患者。通过样本量计算公式结合预实验数据调整，确定最终纳入本项目的研究对象数量。研究方案经医院伦理委员会审批后实施，所有患者或家属签署知情同意书，数据采用匿名化编码管理，保障隐私安全。</w:delText>
        </w:r>
        <w:r w:rsidDel="00193B42">
          <w:rPr>
            <w:rFonts w:ascii="Arial" w:eastAsia="方正仿宋_GBK" w:hAnsi="Arial" w:cs="Arial"/>
            <w:bCs/>
            <w:color w:val="000000"/>
            <w:sz w:val="24"/>
          </w:rPr>
          <w:delText>​</w:delText>
        </w:r>
      </w:del>
    </w:p>
    <w:p w:rsidR="0067585B" w:rsidDel="00193B42" w:rsidRDefault="001234A7" w:rsidP="00193B42">
      <w:pPr>
        <w:pStyle w:val="BodyText"/>
        <w:spacing w:line="288" w:lineRule="auto"/>
        <w:rPr>
          <w:del w:id="1872" w:author="Microsoft Office User" w:date="2025-06-20T14:55:00Z"/>
          <w:rFonts w:eastAsia="方正仿宋_GBK" w:cs="方正仿宋_GBK"/>
          <w:b/>
          <w:color w:val="000000"/>
          <w:sz w:val="24"/>
        </w:rPr>
        <w:pPrChange w:id="1873" w:author="Microsoft Office User" w:date="2025-06-20T14:55:00Z">
          <w:pPr>
            <w:spacing w:line="288" w:lineRule="auto"/>
            <w:ind w:firstLineChars="200" w:firstLine="480"/>
            <w:jc w:val="left"/>
          </w:pPr>
        </w:pPrChange>
      </w:pPr>
      <w:del w:id="1874" w:author="Microsoft Office User" w:date="2025-06-20T14:55:00Z">
        <w:r w:rsidDel="00193B42">
          <w:rPr>
            <w:rFonts w:ascii="Times New Roman" w:eastAsia="方正仿宋_GBK" w:hAnsi="Times New Roman" w:cs="方正仿宋_GBK" w:hint="eastAsia"/>
            <w:b/>
            <w:color w:val="000000"/>
            <w:sz w:val="24"/>
          </w:rPr>
          <w:delText>（</w:delText>
        </w:r>
        <w:r w:rsidDel="00193B42">
          <w:rPr>
            <w:rFonts w:ascii="Times New Roman" w:eastAsia="方正仿宋_GBK" w:hAnsi="Times New Roman" w:cs="方正仿宋_GBK" w:hint="eastAsia"/>
            <w:b/>
            <w:color w:val="000000"/>
            <w:sz w:val="24"/>
          </w:rPr>
          <w:delText>2</w:delText>
        </w:r>
        <w:r w:rsidDel="00193B42">
          <w:rPr>
            <w:rFonts w:ascii="Times New Roman" w:eastAsia="方正仿宋_GBK" w:hAnsi="Times New Roman" w:cs="方正仿宋_GBK" w:hint="eastAsia"/>
            <w:b/>
            <w:color w:val="000000"/>
            <w:sz w:val="24"/>
          </w:rPr>
          <w:delText>）临床数据</w:delText>
        </w:r>
        <w:r w:rsidDel="00193B42">
          <w:rPr>
            <w:rFonts w:ascii="Times New Roman" w:eastAsia="方正仿宋_GBK" w:hAnsi="Times New Roman" w:cs="方正仿宋_GBK" w:hint="eastAsia"/>
            <w:b/>
            <w:color w:val="000000"/>
            <w:sz w:val="24"/>
          </w:rPr>
          <w:delText>与</w:delText>
        </w:r>
        <w:r w:rsidDel="00193B42">
          <w:rPr>
            <w:rFonts w:ascii="Times New Roman" w:eastAsia="方正仿宋_GBK" w:hAnsi="Times New Roman" w:cs="方正仿宋_GBK" w:hint="eastAsia"/>
            <w:b/>
            <w:color w:val="000000"/>
            <w:sz w:val="24"/>
          </w:rPr>
          <w:delText>Braden</w:delText>
        </w:r>
        <w:r w:rsidDel="00193B42">
          <w:rPr>
            <w:rFonts w:ascii="Times New Roman" w:eastAsia="方正仿宋_GBK" w:hAnsi="Times New Roman" w:cs="方正仿宋_GBK" w:hint="eastAsia"/>
            <w:b/>
            <w:color w:val="000000"/>
            <w:sz w:val="24"/>
          </w:rPr>
          <w:delText>评分数据采集：</w:delText>
        </w:r>
        <w:r w:rsidDel="00193B42">
          <w:rPr>
            <w:rFonts w:ascii="Arial" w:eastAsia="方正仿宋_GBK" w:hAnsi="Arial" w:cs="Arial"/>
            <w:b/>
            <w:color w:val="000000"/>
            <w:sz w:val="24"/>
          </w:rPr>
          <w:delText>​</w:delText>
        </w:r>
      </w:del>
    </w:p>
    <w:p w:rsidR="0067585B" w:rsidDel="00193B42" w:rsidRDefault="001234A7" w:rsidP="00193B42">
      <w:pPr>
        <w:pStyle w:val="BodyText"/>
        <w:spacing w:line="288" w:lineRule="auto"/>
        <w:rPr>
          <w:del w:id="1875" w:author="Microsoft Office User" w:date="2025-06-20T14:55:00Z"/>
          <w:rFonts w:eastAsia="方正仿宋_GBK" w:cs="方正仿宋_GBK"/>
          <w:bCs/>
          <w:color w:val="000000"/>
          <w:sz w:val="24"/>
        </w:rPr>
        <w:pPrChange w:id="1876" w:author="Microsoft Office User" w:date="2025-06-20T14:55:00Z">
          <w:pPr>
            <w:ind w:firstLineChars="200" w:firstLine="480"/>
          </w:pPr>
        </w:pPrChange>
      </w:pPr>
      <w:del w:id="1877" w:author="Microsoft Office User" w:date="2025-06-20T14:55:00Z">
        <w:r w:rsidDel="00193B42">
          <w:rPr>
            <w:rFonts w:ascii="Times New Roman" w:eastAsia="方正仿宋_GBK" w:hAnsi="Times New Roman" w:cs="方正仿宋_GBK" w:hint="eastAsia"/>
            <w:b/>
            <w:color w:val="000000"/>
            <w:sz w:val="24"/>
          </w:rPr>
          <w:delText xml:space="preserve">a. </w:delText>
        </w:r>
        <w:r w:rsidDel="00193B42">
          <w:rPr>
            <w:rFonts w:ascii="Times New Roman" w:eastAsia="方正仿宋_GBK" w:hAnsi="Times New Roman" w:cs="方正仿宋_GBK" w:hint="eastAsia"/>
            <w:b/>
            <w:color w:val="000000"/>
            <w:sz w:val="24"/>
          </w:rPr>
          <w:delText>临床资料：</w:delText>
        </w:r>
        <w:r w:rsidDel="00193B42">
          <w:rPr>
            <w:rFonts w:ascii="Times New Roman" w:eastAsia="方正仿宋_GBK" w:hAnsi="Times New Roman" w:cs="方正仿宋_GBK" w:hint="eastAsia"/>
            <w:bCs/>
            <w:color w:val="000000"/>
            <w:sz w:val="24"/>
          </w:rPr>
          <w:delText>由</w:delText>
        </w:r>
        <w:r w:rsidDel="00193B42">
          <w:rPr>
            <w:rFonts w:ascii="Times New Roman" w:eastAsia="方正仿宋_GBK" w:hAnsi="Times New Roman" w:cs="方正仿宋_GBK" w:hint="eastAsia"/>
            <w:bCs/>
            <w:color w:val="000000"/>
            <w:sz w:val="24"/>
          </w:rPr>
          <w:delText>2</w:delText>
        </w:r>
        <w:r w:rsidDel="00193B42">
          <w:rPr>
            <w:rFonts w:ascii="Times New Roman" w:eastAsia="方正仿宋_GBK" w:hAnsi="Times New Roman" w:cs="方正仿宋_GBK" w:hint="eastAsia"/>
            <w:bCs/>
            <w:color w:val="000000"/>
            <w:sz w:val="24"/>
          </w:rPr>
          <w:delText>名经过培训的责任护士在患者入</w:delText>
        </w:r>
        <w:r w:rsidDel="00193B42">
          <w:rPr>
            <w:rFonts w:ascii="Times New Roman" w:eastAsia="方正仿宋_GBK" w:hAnsi="Times New Roman" w:cs="方正仿宋_GBK" w:hint="eastAsia"/>
            <w:bCs/>
            <w:color w:val="000000"/>
            <w:sz w:val="24"/>
          </w:rPr>
          <w:delText>ICU24</w:delText>
        </w:r>
        <w:r w:rsidDel="00193B42">
          <w:rPr>
            <w:rFonts w:ascii="Times New Roman" w:eastAsia="方正仿宋_GBK" w:hAnsi="Times New Roman" w:cs="方正仿宋_GBK" w:hint="eastAsia"/>
            <w:bCs/>
            <w:color w:val="000000"/>
            <w:sz w:val="24"/>
          </w:rPr>
          <w:delText>小时内同步采集，包括以下资料：</w:delText>
        </w:r>
      </w:del>
    </w:p>
    <w:p w:rsidR="0067585B" w:rsidDel="00193B42" w:rsidRDefault="001234A7" w:rsidP="00193B42">
      <w:pPr>
        <w:pStyle w:val="BodyText"/>
        <w:spacing w:line="288" w:lineRule="auto"/>
        <w:rPr>
          <w:del w:id="1878" w:author="Microsoft Office User" w:date="2025-06-20T14:55:00Z"/>
          <w:rFonts w:eastAsia="方正仿宋_GBK" w:cs="方正仿宋_GBK"/>
          <w:bCs/>
          <w:color w:val="000000"/>
          <w:sz w:val="24"/>
        </w:rPr>
        <w:pPrChange w:id="1879" w:author="Microsoft Office User" w:date="2025-06-20T14:55:00Z">
          <w:pPr>
            <w:ind w:firstLineChars="200" w:firstLine="480"/>
          </w:pPr>
        </w:pPrChange>
      </w:pPr>
      <w:del w:id="1880" w:author="Microsoft Office User" w:date="2025-06-20T14:55:00Z">
        <w:r w:rsidDel="00193B42">
          <w:rPr>
            <w:rFonts w:ascii="Times New Roman" w:eastAsia="方正仿宋_GBK" w:hAnsi="Times New Roman" w:cs="方正仿宋_GBK" w:hint="eastAsia"/>
            <w:bCs/>
            <w:color w:val="000000"/>
            <w:sz w:val="24"/>
          </w:rPr>
          <w:delText>一般资料：通过查阅电子病历和询问患者</w:delText>
        </w:r>
        <w:r w:rsidDel="00193B42">
          <w:rPr>
            <w:rFonts w:ascii="Times New Roman" w:eastAsia="方正仿宋_GBK" w:hAnsi="Times New Roman" w:cs="方正仿宋_GBK" w:hint="eastAsia"/>
            <w:bCs/>
            <w:color w:val="000000"/>
            <w:sz w:val="24"/>
          </w:rPr>
          <w:delText>/</w:delText>
        </w:r>
        <w:r w:rsidDel="00193B42">
          <w:rPr>
            <w:rFonts w:ascii="Times New Roman" w:eastAsia="方正仿宋_GBK" w:hAnsi="Times New Roman" w:cs="方正仿宋_GBK" w:hint="eastAsia"/>
            <w:bCs/>
            <w:color w:val="000000"/>
            <w:sz w:val="24"/>
          </w:rPr>
          <w:delText>家属收集，包括年龄、性别、体重指数（</w:delText>
        </w:r>
        <w:r w:rsidDel="00193B42">
          <w:rPr>
            <w:rFonts w:ascii="Times New Roman" w:eastAsia="方正仿宋_GBK" w:hAnsi="Times New Roman" w:cs="方正仿宋_GBK" w:hint="eastAsia"/>
            <w:bCs/>
            <w:color w:val="000000"/>
            <w:sz w:val="24"/>
          </w:rPr>
          <w:delText>BMI</w:delText>
        </w:r>
        <w:r w:rsidDel="00193B42">
          <w:rPr>
            <w:rFonts w:ascii="Times New Roman" w:eastAsia="方正仿宋_GBK" w:hAnsi="Times New Roman" w:cs="方正仿宋_GBK" w:hint="eastAsia"/>
            <w:bCs/>
            <w:color w:val="000000"/>
            <w:sz w:val="24"/>
          </w:rPr>
          <w:delText>）、吸烟史、饮酒史等。</w:delText>
        </w:r>
      </w:del>
    </w:p>
    <w:p w:rsidR="0067585B" w:rsidDel="00193B42" w:rsidRDefault="001234A7" w:rsidP="00193B42">
      <w:pPr>
        <w:pStyle w:val="BodyText"/>
        <w:spacing w:line="288" w:lineRule="auto"/>
        <w:rPr>
          <w:del w:id="1881" w:author="Microsoft Office User" w:date="2025-06-20T14:55:00Z"/>
          <w:rFonts w:eastAsia="方正仿宋_GBK" w:cs="方正仿宋_GBK"/>
          <w:bCs/>
          <w:color w:val="000000"/>
          <w:sz w:val="24"/>
        </w:rPr>
        <w:pPrChange w:id="1882" w:author="Microsoft Office User" w:date="2025-06-20T14:55:00Z">
          <w:pPr>
            <w:ind w:firstLineChars="200" w:firstLine="480"/>
          </w:pPr>
        </w:pPrChange>
      </w:pPr>
      <w:del w:id="1883" w:author="Microsoft Office User" w:date="2025-06-20T14:55:00Z">
        <w:r w:rsidDel="00193B42">
          <w:rPr>
            <w:rFonts w:ascii="Times New Roman" w:eastAsia="方正仿宋_GBK" w:hAnsi="Times New Roman" w:cs="方正仿宋_GBK" w:hint="eastAsia"/>
            <w:bCs/>
            <w:color w:val="000000"/>
            <w:sz w:val="24"/>
          </w:rPr>
          <w:delText>疾病资料：入院诊断、主要合并症（糖尿病、慢性肾病、外周血管疾病、脊髓损伤等）、疾病严重程度评分（</w:delText>
        </w:r>
        <w:r w:rsidDel="00193B42">
          <w:rPr>
            <w:rFonts w:ascii="Times New Roman" w:eastAsia="方正仿宋_GBK" w:hAnsi="Times New Roman" w:cs="方正仿宋_GBK" w:hint="eastAsia"/>
            <w:bCs/>
            <w:color w:val="000000"/>
            <w:sz w:val="24"/>
          </w:rPr>
          <w:delText>APACHEII</w:delText>
        </w:r>
        <w:r w:rsidDel="00193B42">
          <w:rPr>
            <w:rFonts w:ascii="Times New Roman" w:eastAsia="方正仿宋_GBK" w:hAnsi="Times New Roman" w:cs="方正仿宋_GBK" w:hint="eastAsia"/>
            <w:bCs/>
            <w:color w:val="000000"/>
            <w:sz w:val="24"/>
          </w:rPr>
          <w:delText>、</w:delText>
        </w:r>
        <w:r w:rsidDel="00193B42">
          <w:rPr>
            <w:rFonts w:ascii="Times New Roman" w:eastAsia="方正仿宋_GBK" w:hAnsi="Times New Roman" w:cs="方正仿宋_GBK" w:hint="eastAsia"/>
            <w:bCs/>
            <w:color w:val="000000"/>
            <w:sz w:val="24"/>
          </w:rPr>
          <w:delText>SOFA</w:delText>
        </w:r>
        <w:r w:rsidDel="00193B42">
          <w:rPr>
            <w:rFonts w:ascii="Times New Roman" w:eastAsia="方正仿宋_GBK" w:hAnsi="Times New Roman" w:cs="方正仿宋_GBK" w:hint="eastAsia"/>
            <w:bCs/>
            <w:color w:val="000000"/>
            <w:sz w:val="24"/>
          </w:rPr>
          <w:delText>评分）、意识状态（</w:delText>
        </w:r>
        <w:r w:rsidDel="00193B42">
          <w:rPr>
            <w:rFonts w:ascii="Times New Roman" w:eastAsia="方正仿宋_GBK" w:hAnsi="Times New Roman" w:cs="方正仿宋_GBK" w:hint="eastAsia"/>
            <w:bCs/>
            <w:color w:val="000000"/>
            <w:sz w:val="24"/>
          </w:rPr>
          <w:delText>GCS</w:delText>
        </w:r>
        <w:r w:rsidDel="00193B42">
          <w:rPr>
            <w:rFonts w:ascii="Times New Roman" w:eastAsia="方正仿宋_GBK" w:hAnsi="Times New Roman" w:cs="方正仿宋_GBK" w:hint="eastAsia"/>
            <w:bCs/>
            <w:color w:val="000000"/>
            <w:sz w:val="24"/>
          </w:rPr>
          <w:delText>评分）、实验室检查结果（入院时及定期复查的血常规、血清白蛋白、前白蛋白、血红蛋白、</w:delText>
        </w:r>
        <w:r w:rsidDel="00193B42">
          <w:rPr>
            <w:rFonts w:ascii="Times New Roman" w:eastAsia="方正仿宋_GBK" w:hAnsi="Times New Roman" w:cs="方正仿宋_GBK" w:hint="eastAsia"/>
            <w:bCs/>
            <w:color w:val="000000"/>
            <w:sz w:val="24"/>
          </w:rPr>
          <w:delText>C</w:delText>
        </w:r>
        <w:r w:rsidDel="00193B42">
          <w:rPr>
            <w:rFonts w:ascii="Times New Roman" w:eastAsia="方正仿宋_GBK" w:hAnsi="Times New Roman" w:cs="方正仿宋_GBK" w:hint="eastAsia"/>
            <w:bCs/>
            <w:color w:val="000000"/>
            <w:sz w:val="24"/>
          </w:rPr>
          <w:delText>反应蛋白、血乳酸等）。</w:delText>
        </w:r>
      </w:del>
    </w:p>
    <w:p w:rsidR="0067585B" w:rsidDel="00193B42" w:rsidRDefault="001234A7" w:rsidP="00193B42">
      <w:pPr>
        <w:pStyle w:val="BodyText"/>
        <w:spacing w:line="288" w:lineRule="auto"/>
        <w:rPr>
          <w:del w:id="1884" w:author="Microsoft Office User" w:date="2025-06-20T14:55:00Z"/>
          <w:rFonts w:eastAsia="方正仿宋_GBK" w:cs="方正仿宋_GBK"/>
          <w:bCs/>
          <w:color w:val="000000"/>
          <w:sz w:val="24"/>
        </w:rPr>
        <w:pPrChange w:id="1885" w:author="Microsoft Office User" w:date="2025-06-20T14:55:00Z">
          <w:pPr>
            <w:ind w:firstLineChars="200" w:firstLine="480"/>
          </w:pPr>
        </w:pPrChange>
      </w:pPr>
      <w:del w:id="1886" w:author="Microsoft Office User" w:date="2025-06-20T14:55:00Z">
        <w:r w:rsidDel="00193B42">
          <w:rPr>
            <w:rFonts w:ascii="Times New Roman" w:eastAsia="方正仿宋_GBK" w:hAnsi="Times New Roman" w:cs="方正仿宋_GBK" w:hint="eastAsia"/>
            <w:bCs/>
            <w:color w:val="000000"/>
            <w:sz w:val="24"/>
          </w:rPr>
          <w:delText>治疗护理资料：每日记录，包括机械</w:delText>
        </w:r>
        <w:r w:rsidDel="00193B42">
          <w:rPr>
            <w:rFonts w:ascii="Times New Roman" w:eastAsia="方正仿宋_GBK" w:hAnsi="Times New Roman" w:cs="方正仿宋_GBK" w:hint="eastAsia"/>
            <w:bCs/>
            <w:color w:val="000000"/>
            <w:sz w:val="24"/>
          </w:rPr>
          <w:delText>通气（方式、时间）、血管活性药物使用（种类、剂量、持续时间）、镇静镇痛药物使用、是否接受肾脏替代治疗（</w:delText>
        </w:r>
        <w:r w:rsidDel="00193B42">
          <w:rPr>
            <w:rFonts w:ascii="Times New Roman" w:eastAsia="方正仿宋_GBK" w:hAnsi="Times New Roman" w:cs="方正仿宋_GBK" w:hint="eastAsia"/>
            <w:bCs/>
            <w:color w:val="000000"/>
            <w:sz w:val="24"/>
          </w:rPr>
          <w:delText>RRT</w:delText>
        </w:r>
        <w:r w:rsidDel="00193B42">
          <w:rPr>
            <w:rFonts w:ascii="Times New Roman" w:eastAsia="方正仿宋_GBK" w:hAnsi="Times New Roman" w:cs="方正仿宋_GBK" w:hint="eastAsia"/>
            <w:bCs/>
            <w:color w:val="000000"/>
            <w:sz w:val="24"/>
          </w:rPr>
          <w:delText>）、营养支持途径（肠内</w:delText>
        </w:r>
        <w:r w:rsidDel="00193B42">
          <w:rPr>
            <w:rFonts w:ascii="Times New Roman" w:eastAsia="方正仿宋_GBK" w:hAnsi="Times New Roman" w:cs="方正仿宋_GBK" w:hint="eastAsia"/>
            <w:bCs/>
            <w:color w:val="000000"/>
            <w:sz w:val="24"/>
          </w:rPr>
          <w:delText>/</w:delText>
        </w:r>
        <w:r w:rsidDel="00193B42">
          <w:rPr>
            <w:rFonts w:ascii="Times New Roman" w:eastAsia="方正仿宋_GBK" w:hAnsi="Times New Roman" w:cs="方正仿宋_GBK" w:hint="eastAsia"/>
            <w:bCs/>
            <w:color w:val="000000"/>
            <w:sz w:val="24"/>
          </w:rPr>
          <w:delText>肠外）及能量供给情况、体位（自主</w:delText>
        </w:r>
        <w:r w:rsidDel="00193B42">
          <w:rPr>
            <w:rFonts w:ascii="Times New Roman" w:eastAsia="方正仿宋_GBK" w:hAnsi="Times New Roman" w:cs="方正仿宋_GBK" w:hint="eastAsia"/>
            <w:bCs/>
            <w:color w:val="000000"/>
            <w:sz w:val="24"/>
          </w:rPr>
          <w:delText>/</w:delText>
        </w:r>
        <w:r w:rsidDel="00193B42">
          <w:rPr>
            <w:rFonts w:ascii="Times New Roman" w:eastAsia="方正仿宋_GBK" w:hAnsi="Times New Roman" w:cs="方正仿宋_GBK" w:hint="eastAsia"/>
            <w:bCs/>
            <w:color w:val="000000"/>
            <w:sz w:val="24"/>
          </w:rPr>
          <w:delText>被动、翻身体位及频率）、活动能力（卧床</w:delText>
        </w:r>
        <w:r w:rsidDel="00193B42">
          <w:rPr>
            <w:rFonts w:ascii="Times New Roman" w:eastAsia="方正仿宋_GBK" w:hAnsi="Times New Roman" w:cs="方正仿宋_GBK" w:hint="eastAsia"/>
            <w:bCs/>
            <w:color w:val="000000"/>
            <w:sz w:val="24"/>
          </w:rPr>
          <w:delText>/</w:delText>
        </w:r>
        <w:r w:rsidDel="00193B42">
          <w:rPr>
            <w:rFonts w:ascii="Times New Roman" w:eastAsia="方正仿宋_GBK" w:hAnsi="Times New Roman" w:cs="方正仿宋_GBK" w:hint="eastAsia"/>
            <w:bCs/>
            <w:color w:val="000000"/>
            <w:sz w:val="24"/>
          </w:rPr>
          <w:delText>床上活动</w:delText>
        </w:r>
        <w:r w:rsidDel="00193B42">
          <w:rPr>
            <w:rFonts w:ascii="Times New Roman" w:eastAsia="方正仿宋_GBK" w:hAnsi="Times New Roman" w:cs="方正仿宋_GBK" w:hint="eastAsia"/>
            <w:bCs/>
            <w:color w:val="000000"/>
            <w:sz w:val="24"/>
          </w:rPr>
          <w:delText>/</w:delText>
        </w:r>
        <w:r w:rsidDel="00193B42">
          <w:rPr>
            <w:rFonts w:ascii="Times New Roman" w:eastAsia="方正仿宋_GBK" w:hAnsi="Times New Roman" w:cs="方正仿宋_GBK" w:hint="eastAsia"/>
            <w:bCs/>
            <w:color w:val="000000"/>
            <w:sz w:val="24"/>
          </w:rPr>
          <w:delText>下床活动）、大小便失禁情况等。</w:delText>
        </w:r>
      </w:del>
    </w:p>
    <w:p w:rsidR="0067585B" w:rsidDel="00193B42" w:rsidRDefault="001234A7" w:rsidP="00193B42">
      <w:pPr>
        <w:pStyle w:val="BodyText"/>
        <w:spacing w:line="288" w:lineRule="auto"/>
        <w:rPr>
          <w:del w:id="1887" w:author="Microsoft Office User" w:date="2025-06-20T14:55:00Z"/>
          <w:rFonts w:ascii="Times New Roman" w:eastAsia="方正仿宋_GBK" w:hAnsi="Times New Roman" w:cs="方正仿宋_GBK"/>
          <w:bCs/>
          <w:color w:val="000000"/>
          <w:sz w:val="24"/>
        </w:rPr>
        <w:pPrChange w:id="1888" w:author="Microsoft Office User" w:date="2025-06-20T14:55:00Z">
          <w:pPr>
            <w:pStyle w:val="BodyText"/>
            <w:ind w:firstLineChars="200" w:firstLine="480"/>
          </w:pPr>
        </w:pPrChange>
      </w:pPr>
      <w:del w:id="1889" w:author="Microsoft Office User" w:date="2025-06-20T14:55:00Z">
        <w:r w:rsidDel="00193B42">
          <w:rPr>
            <w:rFonts w:ascii="Times New Roman" w:eastAsia="方正仿宋_GBK" w:hAnsi="Times New Roman" w:cs="方正仿宋_GBK" w:hint="eastAsia"/>
            <w:b/>
            <w:color w:val="000000"/>
            <w:sz w:val="24"/>
          </w:rPr>
          <w:delText>b. Braden</w:delText>
        </w:r>
        <w:r w:rsidDel="00193B42">
          <w:rPr>
            <w:rFonts w:ascii="Times New Roman" w:eastAsia="方正仿宋_GBK" w:hAnsi="Times New Roman" w:cs="方正仿宋_GBK" w:hint="eastAsia"/>
            <w:b/>
            <w:color w:val="000000"/>
            <w:sz w:val="24"/>
          </w:rPr>
          <w:delText>评分：</w:delText>
        </w:r>
        <w:r w:rsidDel="00193B42">
          <w:rPr>
            <w:rFonts w:ascii="Times New Roman" w:eastAsia="方正仿宋_GBK" w:hAnsi="Times New Roman" w:cs="方正仿宋_GBK" w:hint="eastAsia"/>
            <w:bCs/>
            <w:color w:val="000000"/>
            <w:sz w:val="24"/>
          </w:rPr>
          <w:delText>由两名经过培训的护士独立评分，若评分不一致则通过讨论达成一致或由更高年资护士裁定。</w:delText>
        </w:r>
      </w:del>
    </w:p>
    <w:p w:rsidR="0067585B" w:rsidDel="00193B42" w:rsidRDefault="001234A7" w:rsidP="00193B42">
      <w:pPr>
        <w:pStyle w:val="BodyText"/>
        <w:spacing w:line="288" w:lineRule="auto"/>
        <w:rPr>
          <w:del w:id="1890" w:author="Microsoft Office User" w:date="2025-06-20T14:55:00Z"/>
          <w:rFonts w:ascii="Times New Roman" w:hAnsi="Times New Roman"/>
        </w:rPr>
        <w:pPrChange w:id="1891" w:author="Microsoft Office User" w:date="2025-06-20T14:55:00Z">
          <w:pPr>
            <w:pStyle w:val="BodyText"/>
            <w:ind w:firstLineChars="200" w:firstLine="480"/>
          </w:pPr>
        </w:pPrChange>
      </w:pPr>
      <w:del w:id="1892" w:author="Microsoft Office User" w:date="2025-06-20T14:55:00Z">
        <w:r w:rsidDel="00193B42">
          <w:rPr>
            <w:rFonts w:ascii="Times New Roman" w:eastAsia="方正仿宋_GBK" w:hAnsi="Times New Roman" w:cs="方正仿宋_GBK" w:hint="eastAsia"/>
            <w:bCs/>
            <w:color w:val="000000"/>
            <w:sz w:val="24"/>
          </w:rPr>
          <w:delText>首次评分为入</w:delText>
        </w:r>
        <w:r w:rsidDel="00193B42">
          <w:rPr>
            <w:rFonts w:ascii="Times New Roman" w:eastAsia="方正仿宋_GBK" w:hAnsi="Times New Roman" w:cs="方正仿宋_GBK" w:hint="eastAsia"/>
            <w:bCs/>
            <w:color w:val="000000"/>
            <w:sz w:val="24"/>
          </w:rPr>
          <w:delText>ICU</w:delText>
        </w:r>
        <w:r w:rsidDel="00193B42">
          <w:rPr>
            <w:rFonts w:ascii="Times New Roman" w:eastAsia="方正仿宋_GBK" w:hAnsi="Times New Roman" w:cs="方正仿宋_GBK" w:hint="eastAsia"/>
            <w:bCs/>
            <w:color w:val="000000"/>
            <w:sz w:val="24"/>
          </w:rPr>
          <w:delText>后</w:delText>
        </w:r>
        <w:r w:rsidDel="00193B42">
          <w:rPr>
            <w:rFonts w:ascii="Times New Roman" w:eastAsia="方正仿宋_GBK" w:hAnsi="Times New Roman" w:cs="方正仿宋_GBK" w:hint="eastAsia"/>
            <w:bCs/>
            <w:color w:val="000000"/>
            <w:sz w:val="24"/>
          </w:rPr>
          <w:delText>24</w:delText>
        </w:r>
        <w:r w:rsidDel="00193B42">
          <w:rPr>
            <w:rFonts w:ascii="Times New Roman" w:eastAsia="方正仿宋_GBK" w:hAnsi="Times New Roman" w:cs="方正仿宋_GBK" w:hint="eastAsia"/>
            <w:bCs/>
            <w:color w:val="000000"/>
            <w:sz w:val="24"/>
          </w:rPr>
          <w:delText>小时内，之后根据病情变化或至少每</w:delText>
        </w:r>
        <w:r w:rsidDel="00193B42">
          <w:rPr>
            <w:rFonts w:ascii="Times New Roman" w:eastAsia="方正仿宋_GBK" w:hAnsi="Times New Roman" w:cs="方正仿宋_GBK" w:hint="eastAsia"/>
            <w:bCs/>
            <w:color w:val="000000"/>
            <w:sz w:val="24"/>
          </w:rPr>
          <w:delText>3</w:delText>
        </w:r>
        <w:r w:rsidDel="00193B42">
          <w:rPr>
            <w:rFonts w:ascii="Times New Roman" w:eastAsia="方正仿宋_GBK" w:hAnsi="Times New Roman" w:cs="方正仿宋_GBK" w:hint="eastAsia"/>
            <w:bCs/>
            <w:color w:val="000000"/>
            <w:sz w:val="24"/>
          </w:rPr>
          <w:delText>天评估一次，直至患者发生压力性损伤、转出</w:delText>
        </w:r>
        <w:r w:rsidDel="00193B42">
          <w:rPr>
            <w:rFonts w:ascii="Times New Roman" w:eastAsia="方正仿宋_GBK" w:hAnsi="Times New Roman" w:cs="方正仿宋_GBK" w:hint="eastAsia"/>
            <w:bCs/>
            <w:color w:val="000000"/>
            <w:sz w:val="24"/>
          </w:rPr>
          <w:delText>ICU</w:delText>
        </w:r>
        <w:r w:rsidDel="00193B42">
          <w:rPr>
            <w:rFonts w:ascii="Times New Roman" w:eastAsia="方正仿宋_GBK" w:hAnsi="Times New Roman" w:cs="方正仿宋_GBK" w:hint="eastAsia"/>
            <w:bCs/>
            <w:color w:val="000000"/>
            <w:sz w:val="24"/>
          </w:rPr>
          <w:delText>或死亡。记录</w:delText>
        </w:r>
        <w:r w:rsidDel="00193B42">
          <w:rPr>
            <w:rFonts w:ascii="Times New Roman" w:eastAsia="方正仿宋_GBK" w:hAnsi="Times New Roman" w:cs="方正仿宋_GBK" w:hint="eastAsia"/>
            <w:bCs/>
            <w:color w:val="000000"/>
            <w:sz w:val="24"/>
          </w:rPr>
          <w:delText>Braden</w:delText>
        </w:r>
        <w:r w:rsidDel="00193B42">
          <w:rPr>
            <w:rFonts w:ascii="Times New Roman" w:eastAsia="方正仿宋_GBK" w:hAnsi="Times New Roman" w:cs="方正仿宋_GBK" w:hint="eastAsia"/>
            <w:bCs/>
            <w:color w:val="000000"/>
            <w:sz w:val="24"/>
          </w:rPr>
          <w:delText>总分及各亚目（感觉功能、潮湿度、活动能力、移动能力、营养、摩擦力</w:delText>
        </w:r>
        <w:r w:rsidDel="00193B42">
          <w:rPr>
            <w:rFonts w:ascii="Times New Roman" w:eastAsia="方正仿宋_GBK" w:hAnsi="Times New Roman" w:cs="方正仿宋_GBK" w:hint="eastAsia"/>
            <w:bCs/>
            <w:color w:val="000000"/>
            <w:sz w:val="24"/>
          </w:rPr>
          <w:delText>/</w:delText>
        </w:r>
        <w:r w:rsidDel="00193B42">
          <w:rPr>
            <w:rFonts w:ascii="Times New Roman" w:eastAsia="方正仿宋_GBK" w:hAnsi="Times New Roman" w:cs="方正仿宋_GBK" w:hint="eastAsia"/>
            <w:bCs/>
            <w:color w:val="000000"/>
            <w:sz w:val="24"/>
          </w:rPr>
          <w:delText>剪切力）的得分。</w:delText>
        </w:r>
      </w:del>
    </w:p>
    <w:p w:rsidR="0067585B" w:rsidDel="00193B42" w:rsidRDefault="001234A7" w:rsidP="00193B42">
      <w:pPr>
        <w:pStyle w:val="BodyText"/>
        <w:spacing w:line="288" w:lineRule="auto"/>
        <w:rPr>
          <w:del w:id="1893" w:author="Microsoft Office User" w:date="2025-06-20T14:55:00Z"/>
          <w:rFonts w:eastAsia="方正仿宋_GBK" w:cs="方正仿宋_GBK"/>
          <w:b/>
          <w:color w:val="000000"/>
          <w:sz w:val="24"/>
        </w:rPr>
        <w:pPrChange w:id="1894" w:author="Microsoft Office User" w:date="2025-06-20T14:55:00Z">
          <w:pPr>
            <w:spacing w:line="288" w:lineRule="auto"/>
            <w:ind w:firstLineChars="200" w:firstLine="480"/>
            <w:jc w:val="left"/>
          </w:pPr>
        </w:pPrChange>
      </w:pPr>
      <w:del w:id="1895" w:author="Microsoft Office User" w:date="2025-06-20T14:55:00Z">
        <w:r w:rsidDel="00193B42">
          <w:rPr>
            <w:rFonts w:ascii="Times New Roman" w:eastAsia="方正仿宋_GBK" w:hAnsi="Times New Roman" w:cs="方正仿宋_GBK" w:hint="eastAsia"/>
            <w:b/>
            <w:color w:val="000000"/>
            <w:sz w:val="24"/>
          </w:rPr>
          <w:delText>（</w:delText>
        </w:r>
        <w:r w:rsidDel="00193B42">
          <w:rPr>
            <w:rFonts w:ascii="Times New Roman" w:eastAsia="方正仿宋_GBK" w:hAnsi="Times New Roman" w:cs="方正仿宋_GBK" w:hint="eastAsia"/>
            <w:b/>
            <w:color w:val="000000"/>
            <w:sz w:val="24"/>
          </w:rPr>
          <w:delText>3</w:delText>
        </w:r>
        <w:r w:rsidDel="00193B42">
          <w:rPr>
            <w:rFonts w:ascii="Times New Roman" w:eastAsia="方正仿宋_GBK" w:hAnsi="Times New Roman" w:cs="方正仿宋_GBK" w:hint="eastAsia"/>
            <w:b/>
            <w:color w:val="000000"/>
            <w:sz w:val="24"/>
          </w:rPr>
          <w:delText>）</w:delText>
        </w:r>
        <w:r w:rsidDel="00193B42">
          <w:rPr>
            <w:rFonts w:ascii="Times New Roman" w:eastAsia="方正仿宋_GBK" w:hAnsi="Times New Roman" w:cs="方正仿宋_GBK" w:hint="eastAsia"/>
            <w:b/>
            <w:color w:val="000000"/>
            <w:sz w:val="24"/>
          </w:rPr>
          <w:delText>POCUS</w:delText>
        </w:r>
        <w:r w:rsidDel="00193B42">
          <w:rPr>
            <w:rFonts w:ascii="Times New Roman" w:eastAsia="方正仿宋_GBK" w:hAnsi="Times New Roman" w:cs="方正仿宋_GBK" w:hint="eastAsia"/>
            <w:b/>
            <w:color w:val="000000"/>
            <w:sz w:val="24"/>
          </w:rPr>
          <w:delText>数据采集：</w:delText>
        </w:r>
      </w:del>
    </w:p>
    <w:p w:rsidR="0067585B" w:rsidDel="00193B42" w:rsidRDefault="001234A7" w:rsidP="00193B42">
      <w:pPr>
        <w:pStyle w:val="BodyText"/>
        <w:spacing w:line="288" w:lineRule="auto"/>
        <w:rPr>
          <w:del w:id="1896" w:author="Microsoft Office User" w:date="2025-06-20T14:55:00Z"/>
          <w:rFonts w:eastAsia="方正仿宋_GBK" w:cs="方正仿宋_GBK"/>
          <w:bCs/>
          <w:color w:val="000000"/>
          <w:sz w:val="24"/>
        </w:rPr>
        <w:pPrChange w:id="1897" w:author="Microsoft Office User" w:date="2025-06-20T14:55:00Z">
          <w:pPr>
            <w:spacing w:line="288" w:lineRule="auto"/>
            <w:ind w:firstLineChars="200" w:firstLine="480"/>
            <w:jc w:val="left"/>
          </w:pPr>
        </w:pPrChange>
      </w:pPr>
      <w:del w:id="1898" w:author="Microsoft Office User" w:date="2025-06-20T14:55:00Z">
        <w:r w:rsidDel="00193B42">
          <w:rPr>
            <w:rFonts w:ascii="Times New Roman" w:eastAsia="方正仿宋_GBK" w:hAnsi="Times New Roman" w:cs="方正仿宋_GBK" w:hint="eastAsia"/>
            <w:bCs/>
            <w:color w:val="000000"/>
            <w:sz w:val="24"/>
          </w:rPr>
          <w:delText>所有参与</w:delText>
        </w:r>
        <w:r w:rsidDel="00193B42">
          <w:rPr>
            <w:rFonts w:ascii="Times New Roman" w:eastAsia="方正仿宋_GBK" w:hAnsi="Times New Roman" w:cs="方正仿宋_GBK" w:hint="eastAsia"/>
            <w:bCs/>
            <w:color w:val="000000"/>
            <w:sz w:val="24"/>
          </w:rPr>
          <w:delText>POCUS</w:delText>
        </w:r>
        <w:r w:rsidDel="00193B42">
          <w:rPr>
            <w:rFonts w:ascii="Times New Roman" w:eastAsia="方正仿宋_GBK" w:hAnsi="Times New Roman" w:cs="方正仿宋_GBK" w:hint="eastAsia"/>
            <w:bCs/>
            <w:color w:val="000000"/>
            <w:sz w:val="24"/>
          </w:rPr>
          <w:delText>检查的人员，需通过理论考核和操作技能评估，确保对检查部位的解剖定位、标准切面获取、参数调节、图像判读和指标测量的一致性。参与皮肤评估和</w:delText>
        </w:r>
        <w:r w:rsidDel="00193B42">
          <w:rPr>
            <w:rFonts w:ascii="Times New Roman" w:eastAsia="方正仿宋_GBK" w:hAnsi="Times New Roman" w:cs="方正仿宋_GBK" w:hint="eastAsia"/>
            <w:bCs/>
            <w:color w:val="000000"/>
            <w:sz w:val="24"/>
          </w:rPr>
          <w:delText>PI</w:delText>
        </w:r>
        <w:r w:rsidDel="00193B42">
          <w:rPr>
            <w:rFonts w:ascii="Times New Roman" w:eastAsia="方正仿宋_GBK" w:hAnsi="Times New Roman" w:cs="方正仿宋_GBK" w:hint="eastAsia"/>
            <w:bCs/>
            <w:color w:val="000000"/>
            <w:sz w:val="24"/>
          </w:rPr>
          <w:delText>分期的人员也需接受统一培训和一致性检验。</w:delText>
        </w:r>
      </w:del>
    </w:p>
    <w:p w:rsidR="0067585B" w:rsidDel="00193B42" w:rsidRDefault="001234A7" w:rsidP="00193B42">
      <w:pPr>
        <w:pStyle w:val="BodyText"/>
        <w:spacing w:line="288" w:lineRule="auto"/>
        <w:rPr>
          <w:del w:id="1899" w:author="Microsoft Office User" w:date="2025-06-20T14:55:00Z"/>
          <w:rFonts w:eastAsia="方正仿宋_GBK" w:cs="方正仿宋_GBK"/>
          <w:bCs/>
          <w:color w:val="000000"/>
          <w:sz w:val="24"/>
        </w:rPr>
        <w:pPrChange w:id="1900" w:author="Microsoft Office User" w:date="2025-06-20T14:55:00Z">
          <w:pPr>
            <w:ind w:firstLineChars="200" w:firstLine="480"/>
          </w:pPr>
        </w:pPrChange>
      </w:pPr>
      <w:del w:id="1901" w:author="Microsoft Office User" w:date="2025-06-20T14:55:00Z">
        <w:r w:rsidDel="00193B42">
          <w:rPr>
            <w:rFonts w:ascii="Times New Roman" w:eastAsia="方正仿宋_GBK" w:hAnsi="Times New Roman" w:cs="方正仿宋_GBK" w:hint="eastAsia"/>
            <w:bCs/>
            <w:color w:val="000000"/>
            <w:sz w:val="24"/>
          </w:rPr>
          <w:delText>于患者入</w:delText>
        </w:r>
        <w:r w:rsidDel="00193B42">
          <w:rPr>
            <w:rFonts w:ascii="Times New Roman" w:eastAsia="方正仿宋_GBK" w:hAnsi="Times New Roman" w:cs="方正仿宋_GBK" w:hint="eastAsia"/>
            <w:bCs/>
            <w:color w:val="000000"/>
            <w:sz w:val="24"/>
          </w:rPr>
          <w:delText>ICU</w:delText>
        </w:r>
        <w:r w:rsidDel="00193B42">
          <w:rPr>
            <w:rFonts w:ascii="Times New Roman" w:eastAsia="方正仿宋_GBK" w:hAnsi="Times New Roman" w:cs="方正仿宋_GBK" w:hint="eastAsia"/>
            <w:bCs/>
            <w:color w:val="000000"/>
            <w:sz w:val="24"/>
          </w:rPr>
          <w:delText>后</w:delText>
        </w:r>
        <w:r w:rsidDel="00193B42">
          <w:rPr>
            <w:rFonts w:ascii="Times New Roman" w:eastAsia="方正仿宋_GBK" w:hAnsi="Times New Roman" w:cs="方正仿宋_GBK" w:hint="eastAsia"/>
            <w:bCs/>
            <w:color w:val="000000"/>
            <w:sz w:val="24"/>
          </w:rPr>
          <w:delText>24</w:delText>
        </w:r>
        <w:r w:rsidDel="00193B42">
          <w:rPr>
            <w:rFonts w:ascii="Times New Roman" w:eastAsia="方正仿宋_GBK" w:hAnsi="Times New Roman" w:cs="方正仿宋_GBK" w:hint="eastAsia"/>
            <w:bCs/>
            <w:color w:val="000000"/>
            <w:sz w:val="24"/>
          </w:rPr>
          <w:delText>小时内，在完成首次</w:delText>
        </w:r>
        <w:r w:rsidDel="00193B42">
          <w:rPr>
            <w:rFonts w:ascii="Times New Roman" w:eastAsia="方正仿宋_GBK" w:hAnsi="Times New Roman" w:cs="方正仿宋_GBK" w:hint="eastAsia"/>
            <w:bCs/>
            <w:color w:val="000000"/>
            <w:sz w:val="24"/>
          </w:rPr>
          <w:delText>Braden</w:delText>
        </w:r>
        <w:r w:rsidDel="00193B42">
          <w:rPr>
            <w:rFonts w:ascii="Times New Roman" w:eastAsia="方正仿宋_GBK" w:hAnsi="Times New Roman" w:cs="方正仿宋_GBK" w:hint="eastAsia"/>
            <w:bCs/>
            <w:color w:val="000000"/>
            <w:sz w:val="24"/>
          </w:rPr>
          <w:delText>评分后</w:delText>
        </w:r>
        <w:r w:rsidDel="00193B42">
          <w:rPr>
            <w:rFonts w:ascii="Times New Roman" w:eastAsia="方正仿宋_GBK" w:hAnsi="Times New Roman" w:cs="方正仿宋_GBK" w:hint="eastAsia"/>
            <w:bCs/>
            <w:color w:val="000000"/>
            <w:sz w:val="24"/>
          </w:rPr>
          <w:delText>2</w:delText>
        </w:r>
        <w:r w:rsidDel="00193B42">
          <w:rPr>
            <w:rFonts w:ascii="Times New Roman" w:eastAsia="方正仿宋_GBK" w:hAnsi="Times New Roman" w:cs="方正仿宋_GBK" w:hint="eastAsia"/>
            <w:bCs/>
            <w:color w:val="000000"/>
            <w:sz w:val="24"/>
          </w:rPr>
          <w:delText>小时内，由经过专门培训的超声医师或具备资质的研究人员使用统一型号便携式超声仪，按</w:delText>
        </w:r>
        <w:r w:rsidDel="00193B42">
          <w:rPr>
            <w:rFonts w:ascii="Times New Roman" w:eastAsia="方正仿宋_GBK" w:hAnsi="Times New Roman" w:cs="方正仿宋_GBK" w:hint="eastAsia"/>
            <w:bCs/>
            <w:color w:val="000000"/>
            <w:sz w:val="24"/>
          </w:rPr>
          <w:delText>SOP</w:delText>
        </w:r>
        <w:r w:rsidDel="00193B42">
          <w:rPr>
            <w:rFonts w:ascii="Times New Roman" w:eastAsia="方正仿宋_GBK" w:hAnsi="Times New Roman" w:cs="方正仿宋_GBK" w:hint="eastAsia"/>
            <w:bCs/>
            <w:color w:val="000000"/>
            <w:sz w:val="24"/>
          </w:rPr>
          <w:delText>进行床旁超声检查。后续检查频率为每</w:delText>
        </w:r>
        <w:r w:rsidDel="00193B42">
          <w:rPr>
            <w:rFonts w:ascii="Times New Roman" w:eastAsia="方正仿宋_GBK" w:hAnsi="Times New Roman" w:cs="方正仿宋_GBK" w:hint="eastAsia"/>
            <w:bCs/>
            <w:color w:val="000000"/>
            <w:sz w:val="24"/>
          </w:rPr>
          <w:delText>3</w:delText>
        </w:r>
        <w:r w:rsidDel="00193B42">
          <w:rPr>
            <w:rFonts w:ascii="Times New Roman" w:eastAsia="方正仿宋_GBK" w:hAnsi="Times New Roman" w:cs="方正仿宋_GBK" w:hint="eastAsia"/>
            <w:bCs/>
            <w:color w:val="000000"/>
            <w:sz w:val="24"/>
          </w:rPr>
          <w:delText>天一次，或当患者临床状况发生显著变化时增加检查频次，直至患者发生压力性损伤、转出</w:delText>
        </w:r>
        <w:r w:rsidDel="00193B42">
          <w:rPr>
            <w:rFonts w:ascii="Times New Roman" w:eastAsia="方正仿宋_GBK" w:hAnsi="Times New Roman" w:cs="方正仿宋_GBK" w:hint="eastAsia"/>
            <w:bCs/>
            <w:color w:val="000000"/>
            <w:sz w:val="24"/>
          </w:rPr>
          <w:delText>ICU</w:delText>
        </w:r>
        <w:r w:rsidDel="00193B42">
          <w:rPr>
            <w:rFonts w:ascii="Times New Roman" w:eastAsia="方正仿宋_GBK" w:hAnsi="Times New Roman" w:cs="方正仿宋_GBK" w:hint="eastAsia"/>
            <w:bCs/>
            <w:color w:val="000000"/>
            <w:sz w:val="24"/>
          </w:rPr>
          <w:delText>、死亡或研究期满（住院</w:delText>
        </w:r>
        <w:r w:rsidDel="00193B42">
          <w:rPr>
            <w:rFonts w:ascii="Times New Roman" w:eastAsia="方正仿宋_GBK" w:hAnsi="Times New Roman" w:cs="方正仿宋_GBK" w:hint="eastAsia"/>
            <w:bCs/>
            <w:color w:val="000000"/>
            <w:sz w:val="24"/>
          </w:rPr>
          <w:delText>28</w:delText>
        </w:r>
        <w:r w:rsidDel="00193B42">
          <w:rPr>
            <w:rFonts w:ascii="Times New Roman" w:eastAsia="方正仿宋_GBK" w:hAnsi="Times New Roman" w:cs="方正仿宋_GBK" w:hint="eastAsia"/>
            <w:bCs/>
            <w:color w:val="000000"/>
            <w:sz w:val="24"/>
          </w:rPr>
          <w:delText>天）。测量指标包含：</w:delText>
        </w:r>
      </w:del>
    </w:p>
    <w:p w:rsidR="0067585B" w:rsidDel="00193B42" w:rsidRDefault="001234A7" w:rsidP="00193B42">
      <w:pPr>
        <w:pStyle w:val="BodyText"/>
        <w:spacing w:line="288" w:lineRule="auto"/>
        <w:rPr>
          <w:del w:id="1902" w:author="Microsoft Office User" w:date="2025-06-20T14:55:00Z"/>
          <w:rFonts w:eastAsia="方正仿宋_GBK" w:cs="方正仿宋_GBK"/>
          <w:bCs/>
          <w:color w:val="000000"/>
          <w:sz w:val="24"/>
        </w:rPr>
        <w:pPrChange w:id="1903" w:author="Microsoft Office User" w:date="2025-06-20T14:55:00Z">
          <w:pPr>
            <w:ind w:firstLineChars="200" w:firstLine="480"/>
          </w:pPr>
        </w:pPrChange>
      </w:pPr>
      <w:del w:id="1904" w:author="Microsoft Office User" w:date="2025-06-20T14:55:00Z">
        <w:r w:rsidDel="00193B42">
          <w:rPr>
            <w:rFonts w:ascii="Times New Roman" w:eastAsia="方正仿宋_GBK" w:hAnsi="Times New Roman" w:cs="方正仿宋_GBK" w:hint="eastAsia"/>
            <w:bCs/>
            <w:color w:val="000000"/>
            <w:sz w:val="24"/>
          </w:rPr>
          <w:delText>皮肤厚度（表皮</w:delText>
        </w:r>
        <w:r w:rsidDel="00193B42">
          <w:rPr>
            <w:rFonts w:ascii="Times New Roman" w:eastAsia="方正仿宋_GBK" w:hAnsi="Times New Roman" w:cs="方正仿宋_GBK" w:hint="eastAsia"/>
            <w:bCs/>
            <w:color w:val="000000"/>
            <w:sz w:val="24"/>
          </w:rPr>
          <w:delText>+</w:delText>
        </w:r>
        <w:r w:rsidDel="00193B42">
          <w:rPr>
            <w:rFonts w:ascii="Times New Roman" w:eastAsia="方正仿宋_GBK" w:hAnsi="Times New Roman" w:cs="方正仿宋_GBK" w:hint="eastAsia"/>
            <w:bCs/>
            <w:color w:val="000000"/>
            <w:sz w:val="24"/>
          </w:rPr>
          <w:delText>真皮）：从皮肤表面至真皮</w:delText>
        </w:r>
        <w:r w:rsidDel="00193B42">
          <w:rPr>
            <w:rFonts w:ascii="Times New Roman" w:eastAsia="方正仿宋_GBK" w:hAnsi="Times New Roman" w:cs="方正仿宋_GBK" w:hint="eastAsia"/>
            <w:bCs/>
            <w:color w:val="000000"/>
            <w:sz w:val="24"/>
          </w:rPr>
          <w:delText>-</w:delText>
        </w:r>
        <w:r w:rsidDel="00193B42">
          <w:rPr>
            <w:rFonts w:ascii="Times New Roman" w:eastAsia="方正仿宋_GBK" w:hAnsi="Times New Roman" w:cs="方正仿宋_GBK" w:hint="eastAsia"/>
            <w:bCs/>
            <w:color w:val="000000"/>
            <w:sz w:val="24"/>
          </w:rPr>
          <w:delText>皮下组织交界面的垂直距离。</w:delText>
        </w:r>
      </w:del>
    </w:p>
    <w:p w:rsidR="0067585B" w:rsidDel="00193B42" w:rsidRDefault="001234A7" w:rsidP="00193B42">
      <w:pPr>
        <w:pStyle w:val="BodyText"/>
        <w:spacing w:line="288" w:lineRule="auto"/>
        <w:rPr>
          <w:del w:id="1905" w:author="Microsoft Office User" w:date="2025-06-20T14:55:00Z"/>
          <w:rFonts w:eastAsia="方正仿宋_GBK" w:cs="方正仿宋_GBK"/>
          <w:bCs/>
          <w:color w:val="000000"/>
          <w:sz w:val="24"/>
        </w:rPr>
        <w:pPrChange w:id="1906" w:author="Microsoft Office User" w:date="2025-06-20T14:55:00Z">
          <w:pPr>
            <w:ind w:firstLineChars="200" w:firstLine="480"/>
          </w:pPr>
        </w:pPrChange>
      </w:pPr>
      <w:del w:id="1907" w:author="Microsoft Office User" w:date="2025-06-20T14:55:00Z">
        <w:r w:rsidDel="00193B42">
          <w:rPr>
            <w:rFonts w:ascii="Times New Roman" w:eastAsia="方正仿宋_GBK" w:hAnsi="Times New Roman" w:cs="方正仿宋_GBK" w:hint="eastAsia"/>
            <w:bCs/>
            <w:color w:val="000000"/>
            <w:sz w:val="24"/>
          </w:rPr>
          <w:delText>皮下组织厚度：从真皮</w:delText>
        </w:r>
        <w:r w:rsidDel="00193B42">
          <w:rPr>
            <w:rFonts w:ascii="Times New Roman" w:eastAsia="方正仿宋_GBK" w:hAnsi="Times New Roman" w:cs="方正仿宋_GBK" w:hint="eastAsia"/>
            <w:bCs/>
            <w:color w:val="000000"/>
            <w:sz w:val="24"/>
          </w:rPr>
          <w:delText>-</w:delText>
        </w:r>
        <w:r w:rsidDel="00193B42">
          <w:rPr>
            <w:rFonts w:ascii="Times New Roman" w:eastAsia="方正仿宋_GBK" w:hAnsi="Times New Roman" w:cs="方正仿宋_GBK" w:hint="eastAsia"/>
            <w:bCs/>
            <w:color w:val="000000"/>
            <w:sz w:val="24"/>
          </w:rPr>
          <w:delText>皮下组织交界面至筋膜层</w:delText>
        </w:r>
        <w:r w:rsidDel="00193B42">
          <w:rPr>
            <w:rFonts w:ascii="Times New Roman" w:eastAsia="方正仿宋_GBK" w:hAnsi="Times New Roman" w:cs="方正仿宋_GBK" w:hint="eastAsia"/>
            <w:bCs/>
            <w:color w:val="000000"/>
            <w:sz w:val="24"/>
          </w:rPr>
          <w:delText>/</w:delText>
        </w:r>
        <w:r w:rsidDel="00193B42">
          <w:rPr>
            <w:rFonts w:ascii="Times New Roman" w:eastAsia="方正仿宋_GBK" w:hAnsi="Times New Roman" w:cs="方正仿宋_GBK" w:hint="eastAsia"/>
            <w:bCs/>
            <w:color w:val="000000"/>
            <w:sz w:val="24"/>
          </w:rPr>
          <w:delText>骨表面的垂直距离。</w:delText>
        </w:r>
      </w:del>
    </w:p>
    <w:p w:rsidR="0067585B" w:rsidDel="00193B42" w:rsidRDefault="001234A7" w:rsidP="00193B42">
      <w:pPr>
        <w:pStyle w:val="BodyText"/>
        <w:spacing w:line="288" w:lineRule="auto"/>
        <w:rPr>
          <w:del w:id="1908" w:author="Microsoft Office User" w:date="2025-06-20T14:55:00Z"/>
          <w:rFonts w:eastAsia="方正仿宋_GBK" w:cs="方正仿宋_GBK"/>
          <w:bCs/>
          <w:color w:val="000000"/>
          <w:sz w:val="24"/>
        </w:rPr>
        <w:pPrChange w:id="1909" w:author="Microsoft Office User" w:date="2025-06-20T14:55:00Z">
          <w:pPr>
            <w:ind w:firstLineChars="200" w:firstLine="480"/>
          </w:pPr>
        </w:pPrChange>
      </w:pPr>
      <w:del w:id="1910" w:author="Microsoft Office User" w:date="2025-06-20T14:55:00Z">
        <w:r w:rsidDel="00193B42">
          <w:rPr>
            <w:rFonts w:ascii="Times New Roman" w:eastAsia="方正仿宋_GBK" w:hAnsi="Times New Roman" w:cs="方正仿宋_GBK" w:hint="eastAsia"/>
            <w:bCs/>
            <w:color w:val="000000"/>
            <w:sz w:val="24"/>
          </w:rPr>
          <w:delText>组织回声改变：观察皮肤各层及皮下组织的分层是否清晰，回声是否均匀，有无弥漫性增厚</w:delText>
        </w:r>
        <w:r w:rsidDel="00193B42">
          <w:rPr>
            <w:rFonts w:ascii="Times New Roman" w:eastAsia="方正仿宋_GBK" w:hAnsi="Times New Roman" w:cs="方正仿宋_GBK" w:hint="eastAsia"/>
            <w:bCs/>
            <w:color w:val="000000"/>
            <w:sz w:val="24"/>
          </w:rPr>
          <w:delText>/</w:delText>
        </w:r>
        <w:r w:rsidDel="00193B42">
          <w:rPr>
            <w:rFonts w:ascii="Times New Roman" w:eastAsia="方正仿宋_GBK" w:hAnsi="Times New Roman" w:cs="方正仿宋_GBK" w:hint="eastAsia"/>
            <w:bCs/>
            <w:color w:val="000000"/>
            <w:sz w:val="24"/>
          </w:rPr>
          <w:delText>变薄，有无水肿征象，有无深部组织损伤征象。</w:delText>
        </w:r>
      </w:del>
    </w:p>
    <w:p w:rsidR="0067585B" w:rsidDel="00193B42" w:rsidRDefault="001234A7" w:rsidP="00193B42">
      <w:pPr>
        <w:pStyle w:val="BodyText"/>
        <w:spacing w:line="288" w:lineRule="auto"/>
        <w:rPr>
          <w:del w:id="1911" w:author="Microsoft Office User" w:date="2025-06-20T14:55:00Z"/>
          <w:rFonts w:eastAsia="方正仿宋_GBK" w:cs="方正仿宋_GBK"/>
          <w:bCs/>
          <w:color w:val="000000"/>
          <w:sz w:val="24"/>
        </w:rPr>
        <w:pPrChange w:id="1912" w:author="Microsoft Office User" w:date="2025-06-20T14:55:00Z">
          <w:pPr>
            <w:ind w:firstLineChars="200" w:firstLine="480"/>
          </w:pPr>
        </w:pPrChange>
      </w:pPr>
      <w:del w:id="1913" w:author="Microsoft Office User" w:date="2025-06-20T14:55:00Z">
        <w:r w:rsidDel="00193B42">
          <w:rPr>
            <w:rFonts w:ascii="Times New Roman" w:eastAsia="方正仿宋_GBK" w:hAnsi="Times New Roman" w:cs="方正仿宋_GBK" w:hint="eastAsia"/>
            <w:bCs/>
            <w:color w:val="000000"/>
            <w:sz w:val="24"/>
          </w:rPr>
          <w:delText>筋膜连续性：观察深筋膜、肌筋膜等层面是否清晰、连续。</w:delText>
        </w:r>
      </w:del>
    </w:p>
    <w:p w:rsidR="0067585B" w:rsidDel="00193B42" w:rsidRDefault="001234A7" w:rsidP="00193B42">
      <w:pPr>
        <w:pStyle w:val="BodyText"/>
        <w:spacing w:line="288" w:lineRule="auto"/>
        <w:rPr>
          <w:del w:id="1914" w:author="Microsoft Office User" w:date="2025-06-20T14:55:00Z"/>
          <w:rFonts w:eastAsia="方正仿宋_GBK" w:cs="方正仿宋_GBK"/>
          <w:bCs/>
          <w:color w:val="000000"/>
          <w:sz w:val="24"/>
        </w:rPr>
        <w:pPrChange w:id="1915" w:author="Microsoft Office User" w:date="2025-06-20T14:55:00Z">
          <w:pPr>
            <w:ind w:firstLineChars="200" w:firstLine="480"/>
          </w:pPr>
        </w:pPrChange>
      </w:pPr>
      <w:del w:id="1916" w:author="Microsoft Office User" w:date="2025-06-20T14:55:00Z">
        <w:r w:rsidDel="00193B42">
          <w:rPr>
            <w:rFonts w:ascii="Times New Roman" w:eastAsia="方正仿宋_GBK" w:hAnsi="Times New Roman" w:cs="方正仿宋_GBK" w:hint="eastAsia"/>
            <w:b/>
            <w:color w:val="000000"/>
            <w:sz w:val="24"/>
          </w:rPr>
          <w:delText>（</w:delText>
        </w:r>
        <w:r w:rsidDel="00193B42">
          <w:rPr>
            <w:rFonts w:ascii="Times New Roman" w:eastAsia="方正仿宋_GBK" w:hAnsi="Times New Roman" w:cs="方正仿宋_GBK" w:hint="eastAsia"/>
            <w:b/>
            <w:color w:val="000000"/>
            <w:sz w:val="24"/>
          </w:rPr>
          <w:delText>4</w:delText>
        </w:r>
        <w:r w:rsidDel="00193B42">
          <w:rPr>
            <w:rFonts w:ascii="Times New Roman" w:eastAsia="方正仿宋_GBK" w:hAnsi="Times New Roman" w:cs="方正仿宋_GBK" w:hint="eastAsia"/>
            <w:b/>
            <w:color w:val="000000"/>
            <w:sz w:val="24"/>
          </w:rPr>
          <w:delText>）结局变量：</w:delText>
        </w:r>
        <w:r w:rsidDel="00193B42">
          <w:rPr>
            <w:rFonts w:ascii="Times New Roman" w:eastAsia="方正仿宋_GBK" w:hAnsi="Times New Roman" w:cs="方正仿宋_GBK" w:hint="eastAsia"/>
            <w:bCs/>
            <w:color w:val="000000"/>
            <w:sz w:val="24"/>
          </w:rPr>
          <w:delText>主要结局为研究期间新发生的</w:delText>
        </w:r>
        <w:r w:rsidDel="00193B42">
          <w:rPr>
            <w:rFonts w:ascii="Times New Roman" w:eastAsia="方正仿宋_GBK" w:hAnsi="Times New Roman" w:cs="方正仿宋_GBK" w:hint="eastAsia"/>
            <w:bCs/>
            <w:color w:val="000000"/>
            <w:sz w:val="24"/>
          </w:rPr>
          <w:delText>II</w:delText>
        </w:r>
        <w:r w:rsidDel="00193B42">
          <w:rPr>
            <w:rFonts w:ascii="Times New Roman" w:eastAsia="方正仿宋_GBK" w:hAnsi="Times New Roman" w:cs="方正仿宋_GBK" w:hint="eastAsia"/>
            <w:bCs/>
            <w:color w:val="000000"/>
            <w:sz w:val="24"/>
          </w:rPr>
          <w:delText>期及以上压力性损伤。压力性损伤的诊断和分期将严格按照</w:delText>
        </w:r>
        <w:r w:rsidDel="00193B42">
          <w:rPr>
            <w:rFonts w:ascii="Times New Roman" w:eastAsia="方正仿宋_GBK" w:hAnsi="Times New Roman" w:cs="方正仿宋_GBK" w:hint="eastAsia"/>
            <w:bCs/>
            <w:color w:val="000000"/>
            <w:sz w:val="24"/>
          </w:rPr>
          <w:delText>NPUAP/EPUAP/PPPIA</w:delText>
        </w:r>
        <w:r w:rsidDel="00193B42">
          <w:rPr>
            <w:rFonts w:ascii="Times New Roman" w:eastAsia="方正仿宋_GBK" w:hAnsi="Times New Roman" w:cs="方正仿宋_GBK" w:hint="eastAsia"/>
            <w:bCs/>
            <w:color w:val="000000"/>
            <w:sz w:val="24"/>
          </w:rPr>
          <w:delText>最新版国际指南进行。由</w:delText>
        </w:r>
        <w:r w:rsidDel="00193B42">
          <w:rPr>
            <w:rFonts w:ascii="Times New Roman" w:eastAsia="方正仿宋_GBK" w:hAnsi="Times New Roman" w:cs="方正仿宋_GBK" w:hint="eastAsia"/>
            <w:bCs/>
            <w:color w:val="000000"/>
            <w:sz w:val="24"/>
          </w:rPr>
          <w:delText>2</w:delText>
        </w:r>
        <w:r w:rsidDel="00193B42">
          <w:rPr>
            <w:rFonts w:ascii="Times New Roman" w:eastAsia="方正仿宋_GBK" w:hAnsi="Times New Roman" w:cs="方正仿宋_GBK" w:hint="eastAsia"/>
            <w:bCs/>
            <w:color w:val="000000"/>
            <w:sz w:val="24"/>
          </w:rPr>
          <w:delText>名经过专门培训且评估一致性良好（</w:delText>
        </w:r>
        <w:r w:rsidDel="00193B42">
          <w:rPr>
            <w:rFonts w:ascii="Times New Roman" w:eastAsia="方正仿宋_GBK" w:hAnsi="Times New Roman" w:cs="方正仿宋_GBK" w:hint="eastAsia"/>
            <w:bCs/>
            <w:color w:val="000000"/>
            <w:sz w:val="24"/>
          </w:rPr>
          <w:delText>Kapp</w:delText>
        </w:r>
        <w:r w:rsidDel="00193B42">
          <w:rPr>
            <w:rFonts w:ascii="Times New Roman" w:eastAsia="方正仿宋_GBK" w:hAnsi="Times New Roman" w:cs="方正仿宋_GBK" w:hint="eastAsia"/>
            <w:bCs/>
            <w:color w:val="000000"/>
            <w:sz w:val="24"/>
          </w:rPr>
          <w:delText>a&gt;0.8</w:delText>
        </w:r>
        <w:r w:rsidDel="00193B42">
          <w:rPr>
            <w:rFonts w:ascii="Times New Roman" w:eastAsia="方正仿宋_GBK" w:hAnsi="Times New Roman" w:cs="方正仿宋_GBK" w:hint="eastAsia"/>
            <w:bCs/>
            <w:color w:val="000000"/>
            <w:sz w:val="24"/>
          </w:rPr>
          <w:delText>）的</w:delText>
        </w:r>
        <w:r w:rsidDel="00193B42">
          <w:rPr>
            <w:rFonts w:ascii="Times New Roman" w:eastAsia="方正仿宋_GBK" w:hAnsi="Times New Roman" w:cs="方正仿宋_GBK" w:hint="eastAsia"/>
            <w:bCs/>
            <w:color w:val="000000"/>
            <w:sz w:val="24"/>
          </w:rPr>
          <w:delText>ICU</w:delText>
        </w:r>
        <w:r w:rsidDel="00193B42">
          <w:rPr>
            <w:rFonts w:ascii="Times New Roman" w:eastAsia="方正仿宋_GBK" w:hAnsi="Times New Roman" w:cs="方正仿宋_GBK" w:hint="eastAsia"/>
            <w:bCs/>
            <w:color w:val="000000"/>
            <w:sz w:val="24"/>
          </w:rPr>
          <w:delText>专科护士或研究者每日对患者全身皮肤进行检查，特别注意骨隆突处和医疗器械相关部位。一旦发现可疑病变，将拍照记录并由研究团队核心成员共同确认。新发病例拍摄多角度高清照片存档，记录发生时间、部位等信息。</w:delText>
        </w:r>
        <w:r w:rsidDel="00193B42">
          <w:rPr>
            <w:rFonts w:ascii="Arial" w:eastAsia="方正仿宋_GBK" w:hAnsi="Arial" w:cs="Arial"/>
            <w:bCs/>
            <w:color w:val="000000"/>
            <w:sz w:val="24"/>
          </w:rPr>
          <w:delText>​</w:delText>
        </w:r>
      </w:del>
    </w:p>
    <w:p w:rsidR="0067585B" w:rsidDel="00193B42" w:rsidRDefault="001234A7" w:rsidP="00193B42">
      <w:pPr>
        <w:pStyle w:val="BodyText"/>
        <w:spacing w:line="288" w:lineRule="auto"/>
        <w:rPr>
          <w:del w:id="1917" w:author="Microsoft Office User" w:date="2025-06-20T14:55:00Z"/>
          <w:rFonts w:eastAsia="方正仿宋_GBK" w:cs="方正仿宋_GBK"/>
          <w:b/>
          <w:color w:val="000000"/>
          <w:sz w:val="24"/>
        </w:rPr>
        <w:pPrChange w:id="1918" w:author="Microsoft Office User" w:date="2025-06-20T14:55:00Z">
          <w:pPr>
            <w:ind w:firstLineChars="200" w:firstLine="480"/>
          </w:pPr>
        </w:pPrChange>
      </w:pPr>
      <w:del w:id="1919" w:author="Microsoft Office User" w:date="2025-06-20T14:55:00Z">
        <w:r w:rsidDel="00193B42">
          <w:rPr>
            <w:rFonts w:ascii="Times New Roman" w:eastAsia="方正仿宋_GBK" w:hAnsi="Times New Roman" w:cs="方正仿宋_GBK" w:hint="eastAsia"/>
            <w:b/>
            <w:color w:val="000000"/>
            <w:sz w:val="24"/>
          </w:rPr>
          <w:delText xml:space="preserve">3.2.3 </w:delText>
        </w:r>
        <w:r w:rsidDel="00193B42">
          <w:rPr>
            <w:rFonts w:ascii="Times New Roman" w:eastAsia="方正仿宋_GBK" w:hAnsi="Times New Roman" w:cs="方正仿宋_GBK" w:hint="eastAsia"/>
            <w:b/>
            <w:color w:val="000000"/>
            <w:sz w:val="24"/>
          </w:rPr>
          <w:delText>模型构建与优化</w:delText>
        </w:r>
      </w:del>
    </w:p>
    <w:p w:rsidR="0067585B" w:rsidDel="00193B42" w:rsidRDefault="001234A7" w:rsidP="00193B42">
      <w:pPr>
        <w:pStyle w:val="BodyText"/>
        <w:spacing w:line="288" w:lineRule="auto"/>
        <w:rPr>
          <w:del w:id="1920" w:author="Microsoft Office User" w:date="2025-06-20T14:55:00Z"/>
          <w:rFonts w:eastAsia="方正仿宋_GBK" w:cs="方正仿宋_GBK"/>
          <w:bCs/>
          <w:color w:val="000000"/>
          <w:sz w:val="24"/>
          <w:highlight w:val="yellow"/>
        </w:rPr>
        <w:pPrChange w:id="1921" w:author="Microsoft Office User" w:date="2025-06-20T14:55:00Z">
          <w:pPr>
            <w:ind w:firstLineChars="200" w:firstLine="480"/>
          </w:pPr>
        </w:pPrChange>
      </w:pPr>
      <w:del w:id="1922" w:author="Microsoft Office User" w:date="2025-06-20T14:55:00Z">
        <w:r w:rsidDel="00193B42">
          <w:rPr>
            <w:rFonts w:ascii="Times New Roman" w:eastAsia="方正仿宋_GBK" w:hAnsi="Times New Roman" w:cs="方正仿宋_GBK" w:hint="eastAsia"/>
            <w:b/>
            <w:color w:val="000000"/>
            <w:sz w:val="24"/>
          </w:rPr>
          <w:delText>（</w:delText>
        </w:r>
        <w:r w:rsidDel="00193B42">
          <w:rPr>
            <w:rFonts w:ascii="Times New Roman" w:eastAsia="方正仿宋_GBK" w:hAnsi="Times New Roman" w:cs="方正仿宋_GBK" w:hint="eastAsia"/>
            <w:b/>
            <w:color w:val="000000"/>
            <w:sz w:val="24"/>
          </w:rPr>
          <w:delText>1</w:delText>
        </w:r>
        <w:r w:rsidDel="00193B42">
          <w:rPr>
            <w:rFonts w:ascii="Times New Roman" w:eastAsia="方正仿宋_GBK" w:hAnsi="Times New Roman" w:cs="方正仿宋_GBK" w:hint="eastAsia"/>
            <w:b/>
            <w:color w:val="000000"/>
            <w:sz w:val="24"/>
          </w:rPr>
          <w:delText>）</w:delText>
        </w:r>
        <w:r w:rsidDel="00193B42">
          <w:rPr>
            <w:rFonts w:ascii="Times New Roman" w:eastAsia="方正仿宋_GBK" w:hAnsi="Times New Roman" w:cs="方正仿宋_GBK" w:hint="eastAsia"/>
            <w:bCs/>
            <w:color w:val="000000"/>
            <w:sz w:val="24"/>
          </w:rPr>
          <w:delText>将数据集按</w:delText>
        </w:r>
        <w:r w:rsidDel="00193B42">
          <w:rPr>
            <w:rFonts w:ascii="Times New Roman" w:eastAsia="方正仿宋_GBK" w:hAnsi="Times New Roman" w:cs="方正仿宋_GBK" w:hint="eastAsia"/>
            <w:bCs/>
            <w:color w:val="000000"/>
            <w:sz w:val="24"/>
          </w:rPr>
          <w:delText>7:3</w:delText>
        </w:r>
        <w:r w:rsidDel="00193B42">
          <w:rPr>
            <w:rFonts w:ascii="Times New Roman" w:eastAsia="方正仿宋_GBK" w:hAnsi="Times New Roman" w:cs="方正仿宋_GBK" w:hint="eastAsia"/>
            <w:bCs/>
            <w:color w:val="000000"/>
            <w:sz w:val="24"/>
          </w:rPr>
          <w:delText>划分为训练集与验证集，对连续变量进行正态性检验，非正态变量经</w:delText>
        </w:r>
        <w:r w:rsidDel="00193B42">
          <w:rPr>
            <w:rFonts w:ascii="Times New Roman" w:eastAsia="方正仿宋_GBK" w:hAnsi="Times New Roman" w:cs="方正仿宋_GBK" w:hint="eastAsia"/>
            <w:bCs/>
            <w:color w:val="000000"/>
            <w:sz w:val="24"/>
          </w:rPr>
          <w:delText>Box-Cox</w:delText>
        </w:r>
        <w:r w:rsidDel="00193B42">
          <w:rPr>
            <w:rFonts w:ascii="Times New Roman" w:eastAsia="方正仿宋_GBK" w:hAnsi="Times New Roman" w:cs="方正仿宋_GBK" w:hint="eastAsia"/>
            <w:bCs/>
            <w:color w:val="000000"/>
            <w:sz w:val="24"/>
          </w:rPr>
          <w:delText>转换；分类变量采用</w:delText>
        </w:r>
        <w:r w:rsidDel="00193B42">
          <w:rPr>
            <w:rFonts w:ascii="Times New Roman" w:eastAsia="方正仿宋_GBK" w:hAnsi="Times New Roman" w:cs="方正仿宋_GBK" w:hint="eastAsia"/>
            <w:bCs/>
            <w:color w:val="000000"/>
            <w:sz w:val="24"/>
          </w:rPr>
          <w:delText>One-Hot</w:delText>
        </w:r>
        <w:r w:rsidDel="00193B42">
          <w:rPr>
            <w:rFonts w:ascii="Times New Roman" w:eastAsia="方正仿宋_GBK" w:hAnsi="Times New Roman" w:cs="方正仿宋_GBK" w:hint="eastAsia"/>
            <w:bCs/>
            <w:color w:val="000000"/>
            <w:sz w:val="24"/>
          </w:rPr>
          <w:delText>编码。通过单因素</w:delText>
        </w:r>
        <w:r w:rsidDel="00193B42">
          <w:rPr>
            <w:rFonts w:ascii="Times New Roman" w:eastAsia="方正仿宋_GBK" w:hAnsi="Times New Roman" w:cs="方正仿宋_GBK" w:hint="eastAsia"/>
            <w:bCs/>
            <w:color w:val="000000"/>
            <w:sz w:val="24"/>
          </w:rPr>
          <w:delText>Logistic</w:delText>
        </w:r>
        <w:r w:rsidDel="00193B42">
          <w:rPr>
            <w:rFonts w:ascii="Times New Roman" w:eastAsia="方正仿宋_GBK" w:hAnsi="Times New Roman" w:cs="方正仿宋_GBK" w:hint="eastAsia"/>
            <w:bCs/>
            <w:color w:val="000000"/>
            <w:sz w:val="24"/>
          </w:rPr>
          <w:delText>回归（</w:delText>
        </w:r>
        <w:r w:rsidDel="00193B42">
          <w:rPr>
            <w:rFonts w:ascii="Times New Roman" w:eastAsia="方正仿宋_GBK" w:hAnsi="Times New Roman" w:cs="方正仿宋_GBK" w:hint="eastAsia"/>
            <w:bCs/>
            <w:i/>
            <w:iCs/>
            <w:color w:val="000000"/>
            <w:sz w:val="24"/>
          </w:rPr>
          <w:delText>P</w:delText>
        </w:r>
      </w:del>
      <w:ins w:id="1923" w:author="Administer" w:date="2025-06-08T15:51:00Z">
        <w:del w:id="1924" w:author="Microsoft Office User" w:date="2025-06-20T14:55:00Z">
          <w:r w:rsidDel="00193B42">
            <w:rPr>
              <w:rFonts w:eastAsia="方正仿宋_GBK" w:cs="方正仿宋_GBK" w:hint="eastAsia"/>
              <w:bCs/>
              <w:i/>
              <w:iCs/>
              <w:color w:val="000000"/>
              <w:sz w:val="24"/>
            </w:rPr>
            <w:delText xml:space="preserve"> </w:delText>
          </w:r>
        </w:del>
      </w:ins>
      <w:del w:id="1925" w:author="Microsoft Office User" w:date="2025-06-20T14:55:00Z">
        <w:r w:rsidDel="00193B42">
          <w:rPr>
            <w:rFonts w:ascii="Times New Roman" w:eastAsia="方正仿宋_GBK" w:hAnsi="Times New Roman" w:cs="方正仿宋_GBK" w:hint="eastAsia"/>
            <w:bCs/>
            <w:color w:val="000000"/>
            <w:sz w:val="24"/>
          </w:rPr>
          <w:delText>&lt;</w:delText>
        </w:r>
      </w:del>
      <w:ins w:id="1926" w:author="Administer" w:date="2025-06-08T15:51:00Z">
        <w:del w:id="1927" w:author="Microsoft Office User" w:date="2025-06-20T14:55:00Z">
          <w:r w:rsidDel="00193B42">
            <w:rPr>
              <w:rFonts w:eastAsia="方正仿宋_GBK" w:cs="方正仿宋_GBK" w:hint="eastAsia"/>
              <w:bCs/>
              <w:color w:val="000000"/>
              <w:sz w:val="24"/>
            </w:rPr>
            <w:delText xml:space="preserve"> </w:delText>
          </w:r>
        </w:del>
      </w:ins>
      <w:del w:id="1928" w:author="Microsoft Office User" w:date="2025-06-20T14:55:00Z">
        <w:r w:rsidDel="00193B42">
          <w:rPr>
            <w:rFonts w:ascii="Times New Roman" w:eastAsia="方正仿宋_GBK" w:hAnsi="Times New Roman" w:cs="方正仿宋_GBK" w:hint="eastAsia"/>
            <w:bCs/>
            <w:color w:val="000000"/>
            <w:sz w:val="24"/>
          </w:rPr>
          <w:delText>0.1</w:delText>
        </w:r>
        <w:r w:rsidDel="00193B42">
          <w:rPr>
            <w:rFonts w:ascii="Times New Roman" w:eastAsia="方正仿宋_GBK" w:hAnsi="Times New Roman" w:cs="方正仿宋_GBK" w:hint="eastAsia"/>
            <w:bCs/>
            <w:color w:val="000000"/>
            <w:sz w:val="24"/>
          </w:rPr>
          <w:delText>）初筛变量，结合方差膨胀因子（</w:delText>
        </w:r>
        <w:r w:rsidDel="00193B42">
          <w:rPr>
            <w:rFonts w:ascii="Times New Roman" w:eastAsia="方正仿宋_GBK" w:hAnsi="Times New Roman" w:cs="方正仿宋_GBK" w:hint="eastAsia"/>
            <w:bCs/>
            <w:color w:val="000000"/>
            <w:sz w:val="24"/>
          </w:rPr>
          <w:delText>VIF&lt;5</w:delText>
        </w:r>
        <w:r w:rsidDel="00193B42">
          <w:rPr>
            <w:rFonts w:ascii="Times New Roman" w:eastAsia="方正仿宋_GBK" w:hAnsi="Times New Roman" w:cs="方正仿宋_GBK" w:hint="eastAsia"/>
            <w:bCs/>
            <w:color w:val="000000"/>
            <w:sz w:val="24"/>
          </w:rPr>
          <w:delText>）消除多重共线性，最终纳入</w:delText>
        </w:r>
        <w:r w:rsidDel="00193B42">
          <w:rPr>
            <w:rFonts w:ascii="Times New Roman" w:eastAsia="方正仿宋_GBK" w:hAnsi="Times New Roman" w:cs="方正仿宋_GBK" w:hint="eastAsia"/>
            <w:bCs/>
            <w:color w:val="000000"/>
            <w:sz w:val="24"/>
          </w:rPr>
          <w:delText>10-12</w:delText>
        </w:r>
        <w:r w:rsidDel="00193B42">
          <w:rPr>
            <w:rFonts w:ascii="Times New Roman" w:eastAsia="方正仿宋_GBK" w:hAnsi="Times New Roman" w:cs="方正仿宋_GBK" w:hint="eastAsia"/>
            <w:bCs/>
            <w:color w:val="000000"/>
            <w:sz w:val="24"/>
          </w:rPr>
          <w:delText>个候选变量。</w:delText>
        </w:r>
      </w:del>
    </w:p>
    <w:p w:rsidR="0067585B" w:rsidDel="00193B42" w:rsidRDefault="001234A7" w:rsidP="00193B42">
      <w:pPr>
        <w:pStyle w:val="BodyText"/>
        <w:spacing w:line="288" w:lineRule="auto"/>
        <w:rPr>
          <w:del w:id="1929" w:author="Microsoft Office User" w:date="2025-06-20T14:55:00Z"/>
          <w:rFonts w:eastAsia="方正仿宋_GBK" w:cs="方正仿宋_GBK"/>
          <w:b/>
          <w:color w:val="000000"/>
          <w:sz w:val="24"/>
        </w:rPr>
        <w:pPrChange w:id="1930" w:author="Microsoft Office User" w:date="2025-06-20T14:55:00Z">
          <w:pPr>
            <w:ind w:firstLineChars="200" w:firstLine="480"/>
          </w:pPr>
        </w:pPrChange>
      </w:pPr>
      <w:del w:id="1931" w:author="Microsoft Office User" w:date="2025-06-20T14:55:00Z">
        <w:r w:rsidDel="00193B42">
          <w:rPr>
            <w:rFonts w:ascii="Times New Roman" w:eastAsia="方正仿宋_GBK" w:hAnsi="Times New Roman" w:cs="方正仿宋_GBK" w:hint="eastAsia"/>
            <w:b/>
            <w:color w:val="000000"/>
            <w:sz w:val="24"/>
          </w:rPr>
          <w:delText>（</w:delText>
        </w:r>
        <w:r w:rsidDel="00193B42">
          <w:rPr>
            <w:rFonts w:ascii="Times New Roman" w:eastAsia="方正仿宋_GBK" w:hAnsi="Times New Roman" w:cs="方正仿宋_GBK" w:hint="eastAsia"/>
            <w:b/>
            <w:color w:val="000000"/>
            <w:sz w:val="24"/>
          </w:rPr>
          <w:delText>2</w:delText>
        </w:r>
        <w:r w:rsidDel="00193B42">
          <w:rPr>
            <w:rFonts w:ascii="Times New Roman" w:eastAsia="方正仿宋_GBK" w:hAnsi="Times New Roman" w:cs="方正仿宋_GBK" w:hint="eastAsia"/>
            <w:b/>
            <w:color w:val="000000"/>
            <w:sz w:val="24"/>
          </w:rPr>
          <w:delText>）模型构建：</w:delText>
        </w:r>
      </w:del>
    </w:p>
    <w:p w:rsidR="0067585B" w:rsidDel="00193B42" w:rsidRDefault="001234A7" w:rsidP="00193B42">
      <w:pPr>
        <w:pStyle w:val="BodyText"/>
        <w:spacing w:line="288" w:lineRule="auto"/>
        <w:rPr>
          <w:del w:id="1932" w:author="Microsoft Office User" w:date="2025-06-20T14:55:00Z"/>
          <w:rFonts w:eastAsia="方正仿宋_GBK" w:cs="方正仿宋_GBK"/>
          <w:bCs/>
          <w:color w:val="000000"/>
          <w:sz w:val="24"/>
        </w:rPr>
        <w:pPrChange w:id="1933" w:author="Microsoft Office User" w:date="2025-06-20T14:55:00Z">
          <w:pPr>
            <w:ind w:firstLineChars="200" w:firstLine="480"/>
          </w:pPr>
        </w:pPrChange>
      </w:pPr>
      <w:del w:id="1934" w:author="Microsoft Office User" w:date="2025-06-20T14:55:00Z">
        <w:r w:rsidDel="00193B42">
          <w:rPr>
            <w:rFonts w:ascii="Times New Roman" w:eastAsia="方正仿宋_GBK" w:hAnsi="Times New Roman" w:cs="方正仿宋_GBK" w:hint="eastAsia"/>
            <w:bCs/>
            <w:color w:val="000000"/>
            <w:sz w:val="24"/>
          </w:rPr>
          <w:delText>基础模型训练：分别构建</w:delText>
        </w:r>
        <w:r w:rsidDel="00193B42">
          <w:rPr>
            <w:rFonts w:ascii="Times New Roman" w:eastAsia="方正仿宋_GBK" w:hAnsi="Times New Roman" w:cs="方正仿宋_GBK" w:hint="eastAsia"/>
            <w:bCs/>
            <w:color w:val="000000"/>
            <w:sz w:val="24"/>
          </w:rPr>
          <w:delText>Logistic</w:delText>
        </w:r>
        <w:r w:rsidDel="00193B42">
          <w:rPr>
            <w:rFonts w:ascii="Times New Roman" w:eastAsia="方正仿宋_GBK" w:hAnsi="Times New Roman" w:cs="方正仿宋_GBK" w:hint="eastAsia"/>
            <w:bCs/>
            <w:color w:val="000000"/>
            <w:sz w:val="24"/>
          </w:rPr>
          <w:delText>回归、随机森林、支持向量机模型。</w:delText>
        </w:r>
        <w:r w:rsidDel="00193B42">
          <w:rPr>
            <w:rFonts w:ascii="Times New Roman" w:eastAsia="方正仿宋_GBK" w:hAnsi="Times New Roman" w:cs="方正仿宋_GBK" w:hint="eastAsia"/>
            <w:bCs/>
            <w:color w:val="000000"/>
            <w:sz w:val="24"/>
          </w:rPr>
          <w:delText>Logistic</w:delText>
        </w:r>
        <w:r w:rsidDel="00193B42">
          <w:rPr>
            <w:rFonts w:ascii="Times New Roman" w:eastAsia="方正仿宋_GBK" w:hAnsi="Times New Roman" w:cs="方正仿宋_GBK" w:hint="eastAsia"/>
            <w:bCs/>
            <w:color w:val="000000"/>
            <w:sz w:val="24"/>
          </w:rPr>
          <w:delText>回归模型运用逐步回归法优化变量组合；随机森林通过网格搜索确定树的数量与最大深度；支持向量机调整核函数与惩罚参数。</w:delText>
        </w:r>
      </w:del>
    </w:p>
    <w:p w:rsidR="0067585B" w:rsidDel="00193B42" w:rsidRDefault="001234A7" w:rsidP="00193B42">
      <w:pPr>
        <w:pStyle w:val="BodyText"/>
        <w:spacing w:line="288" w:lineRule="auto"/>
        <w:rPr>
          <w:del w:id="1935" w:author="Microsoft Office User" w:date="2025-06-20T14:55:00Z"/>
          <w:rFonts w:eastAsia="方正仿宋_GBK" w:cs="方正仿宋_GBK"/>
          <w:bCs/>
          <w:color w:val="000000"/>
          <w:sz w:val="24"/>
        </w:rPr>
        <w:pPrChange w:id="1936" w:author="Microsoft Office User" w:date="2025-06-20T14:55:00Z">
          <w:pPr>
            <w:ind w:firstLineChars="200" w:firstLine="480"/>
          </w:pPr>
        </w:pPrChange>
      </w:pPr>
      <w:del w:id="1937" w:author="Microsoft Office User" w:date="2025-06-20T14:55:00Z">
        <w:r w:rsidDel="00193B42">
          <w:rPr>
            <w:rFonts w:ascii="Times New Roman" w:eastAsia="方正仿宋_GBK" w:hAnsi="Times New Roman" w:cs="方正仿宋_GBK" w:hint="eastAsia"/>
            <w:bCs/>
            <w:color w:val="000000"/>
            <w:sz w:val="24"/>
          </w:rPr>
          <w:delText>基础模型融合形成预测模型：使用第一层模型（</w:delText>
        </w:r>
        <w:r w:rsidDel="00193B42">
          <w:rPr>
            <w:rFonts w:ascii="Times New Roman" w:eastAsia="方正仿宋_GBK" w:hAnsi="Times New Roman" w:cs="方正仿宋_GBK" w:hint="eastAsia"/>
            <w:bCs/>
            <w:color w:val="000000"/>
            <w:sz w:val="24"/>
          </w:rPr>
          <w:delText>LR</w:delText>
        </w:r>
        <w:r w:rsidDel="00193B42">
          <w:rPr>
            <w:rFonts w:ascii="Times New Roman" w:eastAsia="方正仿宋_GBK" w:hAnsi="Times New Roman" w:cs="方正仿宋_GBK" w:hint="eastAsia"/>
            <w:bCs/>
            <w:color w:val="000000"/>
            <w:sz w:val="24"/>
          </w:rPr>
          <w:delText>、</w:delText>
        </w:r>
        <w:r w:rsidDel="00193B42">
          <w:rPr>
            <w:rFonts w:ascii="Times New Roman" w:eastAsia="方正仿宋_GBK" w:hAnsi="Times New Roman" w:cs="方正仿宋_GBK" w:hint="eastAsia"/>
            <w:bCs/>
            <w:color w:val="000000"/>
            <w:sz w:val="24"/>
          </w:rPr>
          <w:delText>RF</w:delText>
        </w:r>
        <w:r w:rsidDel="00193B42">
          <w:rPr>
            <w:rFonts w:ascii="Times New Roman" w:eastAsia="方正仿宋_GBK" w:hAnsi="Times New Roman" w:cs="方正仿宋_GBK" w:hint="eastAsia"/>
            <w:bCs/>
            <w:color w:val="000000"/>
            <w:sz w:val="24"/>
          </w:rPr>
          <w:delText>、</w:delText>
        </w:r>
        <w:r w:rsidDel="00193B42">
          <w:rPr>
            <w:rFonts w:ascii="Times New Roman" w:eastAsia="方正仿宋_GBK" w:hAnsi="Times New Roman" w:cs="方正仿宋_GBK" w:hint="eastAsia"/>
            <w:bCs/>
            <w:color w:val="000000"/>
            <w:sz w:val="24"/>
          </w:rPr>
          <w:delText>SVM</w:delText>
        </w:r>
        <w:r w:rsidDel="00193B42">
          <w:rPr>
            <w:rFonts w:ascii="Times New Roman" w:eastAsia="方正仿宋_GBK" w:hAnsi="Times New Roman" w:cs="方正仿宋_GBK" w:hint="eastAsia"/>
            <w:bCs/>
            <w:color w:val="000000"/>
            <w:sz w:val="24"/>
          </w:rPr>
          <w:delText>）的预测结果作为输入特征；采用</w:delText>
        </w:r>
        <w:r w:rsidDel="00193B42">
          <w:rPr>
            <w:rFonts w:ascii="Times New Roman" w:eastAsia="方正仿宋_GBK" w:hAnsi="Times New Roman" w:cs="方正仿宋_GBK" w:hint="eastAsia"/>
            <w:bCs/>
            <w:color w:val="000000"/>
            <w:sz w:val="24"/>
          </w:rPr>
          <w:delText>Logistic</w:delText>
        </w:r>
        <w:r w:rsidDel="00193B42">
          <w:rPr>
            <w:rFonts w:ascii="Times New Roman" w:eastAsia="方正仿宋_GBK" w:hAnsi="Times New Roman" w:cs="方正仿宋_GBK" w:hint="eastAsia"/>
            <w:bCs/>
            <w:color w:val="000000"/>
            <w:sz w:val="24"/>
          </w:rPr>
          <w:delText>回归作为第二层模型；基于交叉验证结果为各模型分配最优权重构建预测模型。</w:delText>
        </w:r>
      </w:del>
    </w:p>
    <w:p w:rsidR="0067585B" w:rsidDel="00193B42" w:rsidRDefault="001234A7" w:rsidP="00193B42">
      <w:pPr>
        <w:pStyle w:val="BodyText"/>
        <w:spacing w:line="288" w:lineRule="auto"/>
        <w:rPr>
          <w:del w:id="1938" w:author="Microsoft Office User" w:date="2025-06-20T14:55:00Z"/>
          <w:rFonts w:eastAsia="方正仿宋_GBK" w:cs="方正仿宋_GBK"/>
          <w:b/>
          <w:color w:val="000000"/>
          <w:sz w:val="24"/>
        </w:rPr>
        <w:pPrChange w:id="1939" w:author="Microsoft Office User" w:date="2025-06-20T14:55:00Z">
          <w:pPr>
            <w:ind w:firstLineChars="200" w:firstLine="480"/>
          </w:pPr>
        </w:pPrChange>
      </w:pPr>
      <w:del w:id="1940" w:author="Microsoft Office User" w:date="2025-06-20T14:55:00Z">
        <w:r w:rsidDel="00193B42">
          <w:rPr>
            <w:rFonts w:ascii="Times New Roman" w:eastAsia="方正仿宋_GBK" w:hAnsi="Times New Roman" w:cs="方正仿宋_GBK" w:hint="eastAsia"/>
            <w:b/>
            <w:color w:val="000000"/>
            <w:sz w:val="24"/>
          </w:rPr>
          <w:delText>（</w:delText>
        </w:r>
        <w:r w:rsidDel="00193B42">
          <w:rPr>
            <w:rFonts w:ascii="Times New Roman" w:eastAsia="方正仿宋_GBK" w:hAnsi="Times New Roman" w:cs="方正仿宋_GBK" w:hint="eastAsia"/>
            <w:b/>
            <w:color w:val="000000"/>
            <w:sz w:val="24"/>
          </w:rPr>
          <w:delText>3</w:delText>
        </w:r>
        <w:r w:rsidDel="00193B42">
          <w:rPr>
            <w:rFonts w:ascii="Times New Roman" w:eastAsia="方正仿宋_GBK" w:hAnsi="Times New Roman" w:cs="方正仿宋_GBK" w:hint="eastAsia"/>
            <w:b/>
            <w:color w:val="000000"/>
            <w:sz w:val="24"/>
          </w:rPr>
          <w:delText>）模型评估与验证</w:delText>
        </w:r>
        <w:r w:rsidDel="00193B42">
          <w:rPr>
            <w:rFonts w:ascii="Times New Roman" w:eastAsia="方正仿宋_GBK" w:hAnsi="Times New Roman" w:cs="方正仿宋_GBK" w:hint="eastAsia"/>
            <w:b/>
            <w:color w:val="000000"/>
            <w:sz w:val="24"/>
          </w:rPr>
          <w:delText>：</w:delText>
        </w:r>
      </w:del>
    </w:p>
    <w:p w:rsidR="0067585B" w:rsidDel="00193B42" w:rsidRDefault="001234A7" w:rsidP="00193B42">
      <w:pPr>
        <w:pStyle w:val="BodyText"/>
        <w:spacing w:line="288" w:lineRule="auto"/>
        <w:rPr>
          <w:del w:id="1941" w:author="Microsoft Office User" w:date="2025-06-20T14:55:00Z"/>
          <w:rFonts w:eastAsia="方正仿宋_GBK" w:cs="方正仿宋_GBK"/>
          <w:bCs/>
          <w:color w:val="000000"/>
          <w:sz w:val="24"/>
        </w:rPr>
        <w:pPrChange w:id="1942" w:author="Microsoft Office User" w:date="2025-06-20T14:55:00Z">
          <w:pPr>
            <w:ind w:firstLineChars="200" w:firstLine="480"/>
          </w:pPr>
        </w:pPrChange>
      </w:pPr>
      <w:del w:id="1943" w:author="Microsoft Office User" w:date="2025-06-20T14:55:00Z">
        <w:r w:rsidDel="00193B42">
          <w:rPr>
            <w:rFonts w:ascii="Times New Roman" w:eastAsia="方正仿宋_GBK" w:hAnsi="Times New Roman" w:cs="方正仿宋_GBK" w:hint="eastAsia"/>
            <w:bCs/>
            <w:color w:val="000000"/>
            <w:sz w:val="24"/>
          </w:rPr>
          <w:delText>内部验证：交叉验证评估模型稳定性。</w:delText>
        </w:r>
      </w:del>
    </w:p>
    <w:p w:rsidR="0067585B" w:rsidDel="00193B42" w:rsidRDefault="001234A7" w:rsidP="00193B42">
      <w:pPr>
        <w:pStyle w:val="BodyText"/>
        <w:spacing w:line="288" w:lineRule="auto"/>
        <w:rPr>
          <w:del w:id="1944" w:author="Microsoft Office User" w:date="2025-06-20T14:55:00Z"/>
          <w:rFonts w:eastAsia="方正仿宋_GBK" w:cs="方正仿宋_GBK"/>
          <w:bCs/>
          <w:color w:val="000000"/>
          <w:sz w:val="24"/>
        </w:rPr>
        <w:pPrChange w:id="1945" w:author="Microsoft Office User" w:date="2025-06-20T14:55:00Z">
          <w:pPr>
            <w:ind w:firstLineChars="200" w:firstLine="480"/>
          </w:pPr>
        </w:pPrChange>
      </w:pPr>
      <w:del w:id="1946" w:author="Microsoft Office User" w:date="2025-06-20T14:55:00Z">
        <w:r w:rsidDel="00193B42">
          <w:rPr>
            <w:rFonts w:ascii="Times New Roman" w:eastAsia="方正仿宋_GBK" w:hAnsi="Times New Roman" w:cs="方正仿宋_GBK" w:hint="eastAsia"/>
            <w:bCs/>
            <w:color w:val="000000"/>
            <w:sz w:val="24"/>
          </w:rPr>
          <w:delText>外部验证：在验证集上评估模型性能。</w:delText>
        </w:r>
      </w:del>
    </w:p>
    <w:p w:rsidR="0067585B" w:rsidDel="00193B42" w:rsidRDefault="001234A7" w:rsidP="00193B42">
      <w:pPr>
        <w:pStyle w:val="BodyText"/>
        <w:spacing w:line="288" w:lineRule="auto"/>
        <w:rPr>
          <w:del w:id="1947" w:author="Microsoft Office User" w:date="2025-06-20T14:55:00Z"/>
          <w:rFonts w:eastAsia="方正仿宋_GBK" w:cs="方正仿宋_GBK"/>
          <w:bCs/>
          <w:color w:val="000000"/>
          <w:sz w:val="24"/>
        </w:rPr>
        <w:pPrChange w:id="1948" w:author="Microsoft Office User" w:date="2025-06-20T14:55:00Z">
          <w:pPr>
            <w:ind w:firstLineChars="200" w:firstLine="480"/>
          </w:pPr>
        </w:pPrChange>
      </w:pPr>
      <w:del w:id="1949" w:author="Microsoft Office User" w:date="2025-06-20T14:55:00Z">
        <w:r w:rsidDel="00193B42">
          <w:rPr>
            <w:rFonts w:ascii="Times New Roman" w:eastAsia="方正仿宋_GBK" w:hAnsi="Times New Roman" w:cs="方正仿宋_GBK" w:hint="eastAsia"/>
            <w:bCs/>
            <w:color w:val="000000"/>
            <w:sz w:val="24"/>
          </w:rPr>
          <w:delText>性能指标：</w:delText>
        </w:r>
        <w:r w:rsidDel="00193B42">
          <w:rPr>
            <w:rFonts w:ascii="Times New Roman" w:eastAsia="方正仿宋_GBK" w:hAnsi="Times New Roman" w:cs="方正仿宋_GBK" w:hint="eastAsia"/>
            <w:bCs/>
            <w:color w:val="000000"/>
            <w:sz w:val="24"/>
          </w:rPr>
          <w:delText>AUC</w:delText>
        </w:r>
        <w:r w:rsidDel="00193B42">
          <w:rPr>
            <w:rFonts w:ascii="Times New Roman" w:eastAsia="方正仿宋_GBK" w:hAnsi="Times New Roman" w:cs="方正仿宋_GBK" w:hint="eastAsia"/>
            <w:bCs/>
            <w:color w:val="000000"/>
            <w:sz w:val="24"/>
          </w:rPr>
          <w:delText>、敏感性、特异性、准确性、</w:delText>
        </w:r>
        <w:r w:rsidDel="00193B42">
          <w:rPr>
            <w:rFonts w:ascii="Times New Roman" w:eastAsia="方正仿宋_GBK" w:hAnsi="Times New Roman" w:cs="方正仿宋_GBK" w:hint="eastAsia"/>
            <w:bCs/>
            <w:color w:val="000000"/>
            <w:sz w:val="24"/>
          </w:rPr>
          <w:delText>F1</w:delText>
        </w:r>
        <w:r w:rsidDel="00193B42">
          <w:rPr>
            <w:rFonts w:ascii="Times New Roman" w:eastAsia="方正仿宋_GBK" w:hAnsi="Times New Roman" w:cs="方正仿宋_GBK" w:hint="eastAsia"/>
            <w:bCs/>
            <w:color w:val="000000"/>
            <w:sz w:val="24"/>
          </w:rPr>
          <w:delText>分数、阳性预测值。</w:delText>
        </w:r>
      </w:del>
    </w:p>
    <w:p w:rsidR="0067585B" w:rsidDel="00193B42" w:rsidRDefault="001234A7" w:rsidP="00193B42">
      <w:pPr>
        <w:pStyle w:val="BodyText"/>
        <w:spacing w:line="288" w:lineRule="auto"/>
        <w:rPr>
          <w:del w:id="1950" w:author="Microsoft Office User" w:date="2025-06-20T14:55:00Z"/>
          <w:rFonts w:eastAsia="方正仿宋_GBK" w:cs="方正仿宋_GBK"/>
          <w:bCs/>
          <w:color w:val="000000"/>
          <w:sz w:val="24"/>
        </w:rPr>
        <w:pPrChange w:id="1951" w:author="Microsoft Office User" w:date="2025-06-20T14:55:00Z">
          <w:pPr>
            <w:ind w:firstLineChars="200" w:firstLine="480"/>
          </w:pPr>
        </w:pPrChange>
      </w:pPr>
      <w:del w:id="1952" w:author="Microsoft Office User" w:date="2025-06-20T14:55:00Z">
        <w:r w:rsidDel="00193B42">
          <w:rPr>
            <w:rFonts w:ascii="Times New Roman" w:eastAsia="方正仿宋_GBK" w:hAnsi="Times New Roman" w:cs="方正仿宋_GBK" w:hint="eastAsia"/>
            <w:bCs/>
            <w:color w:val="000000"/>
            <w:sz w:val="24"/>
          </w:rPr>
          <w:delText>校准度评估：</w:delText>
        </w:r>
        <w:r w:rsidDel="00193B42">
          <w:rPr>
            <w:rFonts w:ascii="Times New Roman" w:eastAsia="方正仿宋_GBK" w:hAnsi="Times New Roman" w:cs="方正仿宋_GBK" w:hint="eastAsia"/>
            <w:bCs/>
            <w:color w:val="000000"/>
            <w:sz w:val="24"/>
          </w:rPr>
          <w:delText>Hosmer-Lemeshow</w:delText>
        </w:r>
        <w:r w:rsidDel="00193B42">
          <w:rPr>
            <w:rFonts w:ascii="Times New Roman" w:eastAsia="方正仿宋_GBK" w:hAnsi="Times New Roman" w:cs="方正仿宋_GBK" w:hint="eastAsia"/>
            <w:bCs/>
            <w:color w:val="000000"/>
            <w:sz w:val="24"/>
          </w:rPr>
          <w:delText>检验（</w:delText>
        </w:r>
        <w:r w:rsidDel="00193B42">
          <w:rPr>
            <w:rFonts w:ascii="Times New Roman" w:eastAsia="方正仿宋_GBK" w:hAnsi="Times New Roman" w:cs="方正仿宋_GBK" w:hint="eastAsia"/>
            <w:bCs/>
            <w:i/>
            <w:iCs/>
            <w:color w:val="000000"/>
            <w:sz w:val="24"/>
          </w:rPr>
          <w:delText>P</w:delText>
        </w:r>
      </w:del>
      <w:ins w:id="1953" w:author="Administer" w:date="2025-06-08T15:52:00Z">
        <w:del w:id="1954" w:author="Microsoft Office User" w:date="2025-06-20T14:55:00Z">
          <w:r w:rsidDel="00193B42">
            <w:rPr>
              <w:rFonts w:eastAsia="方正仿宋_GBK" w:cs="方正仿宋_GBK" w:hint="eastAsia"/>
              <w:bCs/>
              <w:i/>
              <w:iCs/>
              <w:color w:val="000000"/>
              <w:sz w:val="24"/>
            </w:rPr>
            <w:delText xml:space="preserve"> </w:delText>
          </w:r>
        </w:del>
      </w:ins>
      <w:del w:id="1955" w:author="Microsoft Office User" w:date="2025-06-20T14:55:00Z">
        <w:r w:rsidDel="00193B42">
          <w:rPr>
            <w:rFonts w:ascii="Times New Roman" w:eastAsia="方正仿宋_GBK" w:hAnsi="Times New Roman" w:cs="方正仿宋_GBK" w:hint="eastAsia"/>
            <w:bCs/>
            <w:color w:val="000000"/>
            <w:sz w:val="24"/>
          </w:rPr>
          <w:delText>&gt;</w:delText>
        </w:r>
      </w:del>
      <w:ins w:id="1956" w:author="Administer" w:date="2025-06-08T15:52:00Z">
        <w:del w:id="1957" w:author="Microsoft Office User" w:date="2025-06-20T14:55:00Z">
          <w:r w:rsidDel="00193B42">
            <w:rPr>
              <w:rFonts w:eastAsia="方正仿宋_GBK" w:cs="方正仿宋_GBK" w:hint="eastAsia"/>
              <w:bCs/>
              <w:color w:val="000000"/>
              <w:sz w:val="24"/>
            </w:rPr>
            <w:delText xml:space="preserve"> </w:delText>
          </w:r>
        </w:del>
      </w:ins>
      <w:del w:id="1958" w:author="Microsoft Office User" w:date="2025-06-20T14:55:00Z">
        <w:r w:rsidDel="00193B42">
          <w:rPr>
            <w:rFonts w:ascii="Times New Roman" w:eastAsia="方正仿宋_GBK" w:hAnsi="Times New Roman" w:cs="方正仿宋_GBK" w:hint="eastAsia"/>
            <w:bCs/>
            <w:color w:val="000000"/>
            <w:sz w:val="24"/>
          </w:rPr>
          <w:delText>0.05</w:delText>
        </w:r>
        <w:r w:rsidDel="00193B42">
          <w:rPr>
            <w:rFonts w:ascii="Times New Roman" w:eastAsia="方正仿宋_GBK" w:hAnsi="Times New Roman" w:cs="方正仿宋_GBK" w:hint="eastAsia"/>
            <w:bCs/>
            <w:color w:val="000000"/>
            <w:sz w:val="24"/>
          </w:rPr>
          <w:delText>）。</w:delText>
        </w:r>
      </w:del>
    </w:p>
    <w:p w:rsidR="0067585B" w:rsidDel="00193B42" w:rsidRDefault="001234A7" w:rsidP="00193B42">
      <w:pPr>
        <w:pStyle w:val="BodyText"/>
        <w:spacing w:line="288" w:lineRule="auto"/>
        <w:rPr>
          <w:del w:id="1959" w:author="Microsoft Office User" w:date="2025-06-20T14:55:00Z"/>
          <w:rFonts w:eastAsia="方正仿宋_GBK" w:cs="方正仿宋_GBK"/>
          <w:bCs/>
          <w:color w:val="000000"/>
          <w:sz w:val="24"/>
        </w:rPr>
        <w:pPrChange w:id="1960" w:author="Microsoft Office User" w:date="2025-06-20T14:55:00Z">
          <w:pPr>
            <w:ind w:firstLineChars="200" w:firstLine="480"/>
          </w:pPr>
        </w:pPrChange>
      </w:pPr>
      <w:del w:id="1961" w:author="Microsoft Office User" w:date="2025-06-20T14:55:00Z">
        <w:r w:rsidDel="00193B42">
          <w:rPr>
            <w:rFonts w:ascii="Times New Roman" w:eastAsia="方正仿宋_GBK" w:hAnsi="Times New Roman" w:cs="方正仿宋_GBK" w:hint="eastAsia"/>
            <w:bCs/>
            <w:color w:val="000000"/>
            <w:sz w:val="24"/>
          </w:rPr>
          <w:delText>临床实用性：决策曲线分析评估净获益。</w:delText>
        </w:r>
      </w:del>
    </w:p>
    <w:p w:rsidR="0067585B" w:rsidDel="00193B42" w:rsidRDefault="001234A7" w:rsidP="00193B42">
      <w:pPr>
        <w:pStyle w:val="BodyText"/>
        <w:spacing w:line="288" w:lineRule="auto"/>
        <w:rPr>
          <w:del w:id="1962" w:author="Microsoft Office User" w:date="2025-06-20T14:55:00Z"/>
          <w:rFonts w:eastAsia="方正仿宋_GBK" w:cs="方正仿宋_GBK"/>
          <w:bCs/>
          <w:color w:val="000000"/>
          <w:sz w:val="24"/>
        </w:rPr>
        <w:pPrChange w:id="1963" w:author="Microsoft Office User" w:date="2025-06-20T14:55:00Z">
          <w:pPr>
            <w:ind w:firstLineChars="200" w:firstLine="480"/>
          </w:pPr>
        </w:pPrChange>
      </w:pPr>
      <w:del w:id="1964" w:author="Microsoft Office User" w:date="2025-06-20T14:55:00Z">
        <w:r w:rsidDel="00193B42">
          <w:rPr>
            <w:rFonts w:ascii="Times New Roman" w:eastAsia="方正仿宋_GBK" w:hAnsi="Times New Roman" w:cs="方正仿宋_GBK" w:hint="eastAsia"/>
            <w:bCs/>
            <w:color w:val="000000"/>
            <w:sz w:val="24"/>
          </w:rPr>
          <w:delText>稳定性检验：</w:delText>
        </w:r>
        <w:r w:rsidDel="00193B42">
          <w:rPr>
            <w:rFonts w:ascii="Times New Roman" w:eastAsia="方正仿宋_GBK" w:hAnsi="Times New Roman" w:cs="方正仿宋_GBK" w:hint="eastAsia"/>
            <w:bCs/>
            <w:color w:val="000000"/>
            <w:sz w:val="24"/>
          </w:rPr>
          <w:delText>Bootstrap</w:delText>
        </w:r>
        <w:r w:rsidDel="00193B42">
          <w:rPr>
            <w:rFonts w:ascii="Times New Roman" w:eastAsia="方正仿宋_GBK" w:hAnsi="Times New Roman" w:cs="方正仿宋_GBK" w:hint="eastAsia"/>
            <w:bCs/>
            <w:color w:val="000000"/>
            <w:sz w:val="24"/>
          </w:rPr>
          <w:delText>重抽样</w:delText>
        </w:r>
        <w:r w:rsidDel="00193B42">
          <w:rPr>
            <w:rFonts w:ascii="Times New Roman" w:eastAsia="方正仿宋_GBK" w:hAnsi="Times New Roman" w:cs="方正仿宋_GBK" w:hint="eastAsia"/>
            <w:bCs/>
            <w:color w:val="000000"/>
            <w:sz w:val="24"/>
          </w:rPr>
          <w:delText>(1000</w:delText>
        </w:r>
        <w:r w:rsidDel="00193B42">
          <w:rPr>
            <w:rFonts w:ascii="Times New Roman" w:eastAsia="方正仿宋_GBK" w:hAnsi="Times New Roman" w:cs="方正仿宋_GBK" w:hint="eastAsia"/>
            <w:bCs/>
            <w:color w:val="000000"/>
            <w:sz w:val="24"/>
          </w:rPr>
          <w:delText>次</w:delText>
        </w:r>
        <w:r w:rsidDel="00193B42">
          <w:rPr>
            <w:rFonts w:ascii="Times New Roman" w:eastAsia="方正仿宋_GBK" w:hAnsi="Times New Roman" w:cs="方正仿宋_GBK" w:hint="eastAsia"/>
            <w:bCs/>
            <w:color w:val="000000"/>
            <w:sz w:val="24"/>
          </w:rPr>
          <w:delText>)</w:delText>
        </w:r>
        <w:r w:rsidDel="00193B42">
          <w:rPr>
            <w:rFonts w:ascii="Times New Roman" w:eastAsia="方正仿宋_GBK" w:hAnsi="Times New Roman" w:cs="方正仿宋_GBK" w:hint="eastAsia"/>
            <w:bCs/>
            <w:color w:val="000000"/>
            <w:sz w:val="24"/>
          </w:rPr>
          <w:delText>计算</w:delText>
        </w:r>
        <w:r w:rsidDel="00193B42">
          <w:rPr>
            <w:rFonts w:ascii="Times New Roman" w:eastAsia="方正仿宋_GBK" w:hAnsi="Times New Roman" w:cs="方正仿宋_GBK" w:hint="eastAsia"/>
            <w:bCs/>
            <w:color w:val="000000"/>
            <w:sz w:val="24"/>
          </w:rPr>
          <w:delText>95%CI</w:delText>
        </w:r>
        <w:r w:rsidDel="00193B42">
          <w:rPr>
            <w:rFonts w:ascii="Times New Roman" w:eastAsia="方正仿宋_GBK" w:hAnsi="Times New Roman" w:cs="方正仿宋_GBK" w:hint="eastAsia"/>
            <w:bCs/>
            <w:color w:val="000000"/>
            <w:sz w:val="24"/>
          </w:rPr>
          <w:delText>。</w:delText>
        </w:r>
      </w:del>
    </w:p>
    <w:p w:rsidR="0067585B" w:rsidDel="00193B42" w:rsidRDefault="001234A7" w:rsidP="00193B42">
      <w:pPr>
        <w:pStyle w:val="BodyText"/>
        <w:spacing w:line="288" w:lineRule="auto"/>
        <w:rPr>
          <w:del w:id="1965" w:author="Microsoft Office User" w:date="2025-06-20T14:55:00Z"/>
          <w:rFonts w:eastAsia="方正仿宋_GBK" w:cs="方正仿宋_GBK"/>
          <w:b/>
          <w:color w:val="000000"/>
          <w:sz w:val="24"/>
        </w:rPr>
        <w:pPrChange w:id="1966" w:author="Microsoft Office User" w:date="2025-06-20T14:55:00Z">
          <w:pPr>
            <w:ind w:firstLineChars="200" w:firstLine="480"/>
          </w:pPr>
        </w:pPrChange>
      </w:pPr>
      <w:del w:id="1967" w:author="Microsoft Office User" w:date="2025-06-20T14:55:00Z">
        <w:r w:rsidDel="00193B42">
          <w:rPr>
            <w:rFonts w:ascii="Times New Roman" w:eastAsia="方正仿宋_GBK" w:hAnsi="Times New Roman" w:cs="方正仿宋_GBK" w:hint="eastAsia"/>
            <w:b/>
            <w:color w:val="000000"/>
            <w:sz w:val="24"/>
          </w:rPr>
          <w:delText xml:space="preserve">3.2.4 </w:delText>
        </w:r>
        <w:r w:rsidDel="00193B42">
          <w:rPr>
            <w:rFonts w:ascii="Times New Roman" w:eastAsia="方正仿宋_GBK" w:hAnsi="Times New Roman" w:cs="方正仿宋_GBK" w:hint="eastAsia"/>
            <w:b/>
            <w:color w:val="000000"/>
            <w:sz w:val="24"/>
          </w:rPr>
          <w:delText>临床验证与成果转化阶段</w:delText>
        </w:r>
        <w:r w:rsidDel="00193B42">
          <w:rPr>
            <w:rFonts w:ascii="Arial" w:eastAsia="方正仿宋_GBK" w:hAnsi="Arial" w:cs="Arial"/>
            <w:b/>
            <w:color w:val="000000"/>
            <w:sz w:val="24"/>
          </w:rPr>
          <w:delText>​</w:delText>
        </w:r>
      </w:del>
    </w:p>
    <w:p w:rsidR="0067585B" w:rsidDel="00193B42" w:rsidRDefault="001234A7" w:rsidP="00193B42">
      <w:pPr>
        <w:pStyle w:val="BodyText"/>
        <w:spacing w:line="288" w:lineRule="auto"/>
        <w:rPr>
          <w:del w:id="1968" w:author="Microsoft Office User" w:date="2025-06-20T14:55:00Z"/>
          <w:rFonts w:eastAsia="方正仿宋_GBK" w:cs="方正仿宋_GBK"/>
          <w:bCs/>
          <w:color w:val="000000"/>
          <w:sz w:val="24"/>
        </w:rPr>
        <w:pPrChange w:id="1969" w:author="Microsoft Office User" w:date="2025-06-20T14:55:00Z">
          <w:pPr>
            <w:ind w:firstLineChars="200" w:firstLine="480"/>
          </w:pPr>
        </w:pPrChange>
      </w:pPr>
      <w:del w:id="1970" w:author="Microsoft Office User" w:date="2025-06-20T14:55:00Z">
        <w:r w:rsidDel="00193B42">
          <w:rPr>
            <w:rFonts w:ascii="Times New Roman" w:eastAsia="方正仿宋_GBK" w:hAnsi="Times New Roman" w:cs="方正仿宋_GBK" w:hint="eastAsia"/>
            <w:b/>
            <w:color w:val="000000"/>
            <w:sz w:val="24"/>
          </w:rPr>
          <w:delText>（</w:delText>
        </w:r>
        <w:r w:rsidDel="00193B42">
          <w:rPr>
            <w:rFonts w:ascii="Times New Roman" w:eastAsia="方正仿宋_GBK" w:hAnsi="Times New Roman" w:cs="方正仿宋_GBK" w:hint="eastAsia"/>
            <w:b/>
            <w:color w:val="000000"/>
            <w:sz w:val="24"/>
          </w:rPr>
          <w:delText>1</w:delText>
        </w:r>
        <w:r w:rsidDel="00193B42">
          <w:rPr>
            <w:rFonts w:ascii="Times New Roman" w:eastAsia="方正仿宋_GBK" w:hAnsi="Times New Roman" w:cs="方正仿宋_GBK" w:hint="eastAsia"/>
            <w:b/>
            <w:color w:val="000000"/>
            <w:sz w:val="24"/>
          </w:rPr>
          <w:delText>）模型临床应用与效果监测：</w:delText>
        </w:r>
        <w:r w:rsidDel="00193B42">
          <w:rPr>
            <w:rFonts w:ascii="Times New Roman" w:eastAsia="方正仿宋_GBK" w:hAnsi="Times New Roman" w:cs="方正仿宋_GBK" w:hint="eastAsia"/>
            <w:bCs/>
            <w:color w:val="000000"/>
            <w:sz w:val="24"/>
          </w:rPr>
          <w:delText>在合作医院</w:delText>
        </w:r>
        <w:r w:rsidDel="00193B42">
          <w:rPr>
            <w:rFonts w:ascii="Times New Roman" w:eastAsia="方正仿宋_GBK" w:hAnsi="Times New Roman" w:cs="方正仿宋_GBK" w:hint="eastAsia"/>
            <w:bCs/>
            <w:color w:val="000000"/>
            <w:sz w:val="24"/>
          </w:rPr>
          <w:delText>ICU</w:delText>
        </w:r>
        <w:r w:rsidDel="00193B42">
          <w:rPr>
            <w:rFonts w:ascii="Times New Roman" w:eastAsia="方正仿宋_GBK" w:hAnsi="Times New Roman" w:cs="方正仿宋_GBK" w:hint="eastAsia"/>
            <w:bCs/>
            <w:color w:val="000000"/>
            <w:sz w:val="24"/>
          </w:rPr>
          <w:delText>部署预测模型，护理人员根据模型输出的</w:delText>
        </w:r>
        <w:r w:rsidDel="00193B42">
          <w:rPr>
            <w:rFonts w:ascii="Times New Roman" w:eastAsia="方正仿宋_GBK" w:hAnsi="Times New Roman" w:cs="方正仿宋_GBK" w:hint="eastAsia"/>
            <w:bCs/>
            <w:color w:val="000000"/>
            <w:sz w:val="24"/>
          </w:rPr>
          <w:delText>PI</w:delText>
        </w:r>
        <w:r w:rsidDel="00193B42">
          <w:rPr>
            <w:rFonts w:ascii="Times New Roman" w:eastAsia="方正仿宋_GBK" w:hAnsi="Times New Roman" w:cs="方正仿宋_GBK" w:hint="eastAsia"/>
            <w:bCs/>
            <w:color w:val="000000"/>
            <w:sz w:val="24"/>
          </w:rPr>
          <w:delText>风险概率实施分级预防策略。建立临床监测平台，实时记录预测准确性、干预措施执行时间、</w:delText>
        </w:r>
        <w:r w:rsidDel="00193B42">
          <w:rPr>
            <w:rFonts w:ascii="Times New Roman" w:eastAsia="方正仿宋_GBK" w:hAnsi="Times New Roman" w:cs="方正仿宋_GBK" w:hint="eastAsia"/>
            <w:bCs/>
            <w:color w:val="000000"/>
            <w:sz w:val="24"/>
          </w:rPr>
          <w:delText>PI</w:delText>
        </w:r>
        <w:r w:rsidDel="00193B42">
          <w:rPr>
            <w:rFonts w:ascii="Times New Roman" w:eastAsia="方正仿宋_GBK" w:hAnsi="Times New Roman" w:cs="方正仿宋_GBK" w:hint="eastAsia"/>
            <w:bCs/>
            <w:color w:val="000000"/>
            <w:sz w:val="24"/>
          </w:rPr>
          <w:delText>发生率等指标，对比模型应用前后</w:delText>
        </w:r>
        <w:r w:rsidDel="00193B42">
          <w:rPr>
            <w:rFonts w:ascii="Times New Roman" w:eastAsia="方正仿宋_GBK" w:hAnsi="Times New Roman" w:cs="方正仿宋_GBK" w:hint="eastAsia"/>
            <w:bCs/>
            <w:color w:val="000000"/>
            <w:sz w:val="24"/>
          </w:rPr>
          <w:delText>6</w:delText>
        </w:r>
        <w:r w:rsidDel="00193B42">
          <w:rPr>
            <w:rFonts w:ascii="Times New Roman" w:eastAsia="方正仿宋_GBK" w:hAnsi="Times New Roman" w:cs="方正仿宋_GBK" w:hint="eastAsia"/>
            <w:bCs/>
            <w:color w:val="000000"/>
            <w:sz w:val="24"/>
          </w:rPr>
          <w:delText>个月数据变化。</w:delText>
        </w:r>
        <w:r w:rsidDel="00193B42">
          <w:rPr>
            <w:rFonts w:ascii="Arial" w:eastAsia="方正仿宋_GBK" w:hAnsi="Arial" w:cs="Arial"/>
            <w:bCs/>
            <w:color w:val="000000"/>
            <w:sz w:val="24"/>
          </w:rPr>
          <w:delText>​</w:delText>
        </w:r>
      </w:del>
    </w:p>
    <w:p w:rsidR="0067585B" w:rsidDel="00193B42" w:rsidRDefault="001234A7" w:rsidP="00193B42">
      <w:pPr>
        <w:pStyle w:val="BodyText"/>
        <w:spacing w:line="288" w:lineRule="auto"/>
        <w:rPr>
          <w:del w:id="1971" w:author="Microsoft Office User" w:date="2025-06-20T14:55:00Z"/>
          <w:rFonts w:eastAsia="方正仿宋_GBK" w:cs="方正仿宋_GBK"/>
          <w:bCs/>
          <w:color w:val="000000"/>
          <w:sz w:val="24"/>
        </w:rPr>
        <w:pPrChange w:id="1972" w:author="Microsoft Office User" w:date="2025-06-20T14:55:00Z">
          <w:pPr>
            <w:ind w:firstLineChars="200" w:firstLine="480"/>
          </w:pPr>
        </w:pPrChange>
      </w:pPr>
      <w:del w:id="1973" w:author="Microsoft Office User" w:date="2025-06-20T14:55:00Z">
        <w:r w:rsidDel="00193B42">
          <w:rPr>
            <w:rFonts w:ascii="Times New Roman" w:eastAsia="方正仿宋_GBK" w:hAnsi="Times New Roman" w:cs="方正仿宋_GBK" w:hint="eastAsia"/>
            <w:b/>
            <w:color w:val="000000"/>
            <w:sz w:val="24"/>
          </w:rPr>
          <w:delText>（</w:delText>
        </w:r>
        <w:r w:rsidDel="00193B42">
          <w:rPr>
            <w:rFonts w:ascii="Times New Roman" w:eastAsia="方正仿宋_GBK" w:hAnsi="Times New Roman" w:cs="方正仿宋_GBK" w:hint="eastAsia"/>
            <w:b/>
            <w:color w:val="000000"/>
            <w:sz w:val="24"/>
          </w:rPr>
          <w:delText>2</w:delText>
        </w:r>
        <w:r w:rsidDel="00193B42">
          <w:rPr>
            <w:rFonts w:ascii="Times New Roman" w:eastAsia="方正仿宋_GBK" w:hAnsi="Times New Roman" w:cs="方正仿宋_GBK" w:hint="eastAsia"/>
            <w:b/>
            <w:color w:val="000000"/>
            <w:sz w:val="24"/>
          </w:rPr>
          <w:delText>）用户反馈与工具优化：</w:delText>
        </w:r>
        <w:r w:rsidDel="00193B42">
          <w:rPr>
            <w:rFonts w:ascii="Times New Roman" w:eastAsia="方正仿宋_GBK" w:hAnsi="Times New Roman" w:cs="方正仿宋_GBK" w:hint="eastAsia"/>
            <w:bCs/>
            <w:color w:val="000000"/>
            <w:sz w:val="24"/>
          </w:rPr>
          <w:delText>设计问卷调查，每季度收集</w:delText>
        </w:r>
        <w:r w:rsidDel="00193B42">
          <w:rPr>
            <w:rFonts w:ascii="Times New Roman" w:eastAsia="方正仿宋_GBK" w:hAnsi="Times New Roman" w:cs="方正仿宋_GBK" w:hint="eastAsia"/>
            <w:bCs/>
            <w:color w:val="000000"/>
            <w:sz w:val="24"/>
          </w:rPr>
          <w:delText>50</w:delText>
        </w:r>
        <w:r w:rsidDel="00193B42">
          <w:rPr>
            <w:rFonts w:ascii="Times New Roman" w:eastAsia="方正仿宋_GBK" w:hAnsi="Times New Roman" w:cs="方正仿宋_GBK" w:hint="eastAsia"/>
            <w:bCs/>
            <w:color w:val="000000"/>
            <w:sz w:val="24"/>
          </w:rPr>
          <w:delText>名护理人员对模型易用性、临床价值的反馈。召开多学科研讨会，结合临床实际需求，将模型转化为可视化列线图，简化操作流程，提高临床适用性。</w:delText>
        </w:r>
        <w:r w:rsidDel="00193B42">
          <w:rPr>
            <w:rFonts w:ascii="Arial" w:eastAsia="方正仿宋_GBK" w:hAnsi="Arial" w:cs="Arial"/>
            <w:bCs/>
            <w:color w:val="000000"/>
            <w:sz w:val="24"/>
          </w:rPr>
          <w:delText>​</w:delText>
        </w:r>
      </w:del>
    </w:p>
    <w:p w:rsidR="0067585B" w:rsidDel="00193B42" w:rsidRDefault="001234A7" w:rsidP="00193B42">
      <w:pPr>
        <w:pStyle w:val="BodyText"/>
        <w:spacing w:line="288" w:lineRule="auto"/>
        <w:rPr>
          <w:del w:id="1974" w:author="Microsoft Office User" w:date="2025-06-20T14:55:00Z"/>
          <w:rFonts w:eastAsia="方正仿宋_GBK" w:cs="方正仿宋_GBK"/>
          <w:bCs/>
          <w:color w:val="000000"/>
          <w:sz w:val="24"/>
        </w:rPr>
        <w:pPrChange w:id="1975" w:author="Microsoft Office User" w:date="2025-06-20T14:55:00Z">
          <w:pPr>
            <w:ind w:firstLineChars="200" w:firstLine="480"/>
          </w:pPr>
        </w:pPrChange>
      </w:pPr>
      <w:del w:id="1976" w:author="Microsoft Office User" w:date="2025-06-20T14:55:00Z">
        <w:r w:rsidDel="00193B42">
          <w:rPr>
            <w:rFonts w:ascii="Times New Roman" w:eastAsia="方正仿宋_GBK" w:hAnsi="Times New Roman" w:cs="方正仿宋_GBK" w:hint="eastAsia"/>
            <w:b/>
            <w:color w:val="000000"/>
            <w:sz w:val="24"/>
          </w:rPr>
          <w:delText>（</w:delText>
        </w:r>
        <w:r w:rsidDel="00193B42">
          <w:rPr>
            <w:rFonts w:ascii="Times New Roman" w:eastAsia="方正仿宋_GBK" w:hAnsi="Times New Roman" w:cs="方正仿宋_GBK" w:hint="eastAsia"/>
            <w:b/>
            <w:color w:val="000000"/>
            <w:sz w:val="24"/>
          </w:rPr>
          <w:delText>3</w:delText>
        </w:r>
        <w:r w:rsidDel="00193B42">
          <w:rPr>
            <w:rFonts w:ascii="Times New Roman" w:eastAsia="方正仿宋_GBK" w:hAnsi="Times New Roman" w:cs="方正仿宋_GBK" w:hint="eastAsia"/>
            <w:b/>
            <w:color w:val="000000"/>
            <w:sz w:val="24"/>
          </w:rPr>
          <w:delText>）成果总结与推广应用：</w:delText>
        </w:r>
        <w:r w:rsidDel="00193B42">
          <w:rPr>
            <w:rFonts w:ascii="Times New Roman" w:eastAsia="方正仿宋_GBK" w:hAnsi="Times New Roman" w:cs="方正仿宋_GBK" w:hint="eastAsia"/>
            <w:bCs/>
            <w:color w:val="000000"/>
            <w:sz w:val="24"/>
          </w:rPr>
          <w:delText>系统总结研究数据与方法，撰写</w:delText>
        </w:r>
        <w:r w:rsidDel="00193B42">
          <w:rPr>
            <w:rFonts w:ascii="Times New Roman" w:eastAsia="方正仿宋_GBK" w:hAnsi="Times New Roman" w:cs="方正仿宋_GBK" w:hint="eastAsia"/>
            <w:bCs/>
            <w:color w:val="000000"/>
            <w:sz w:val="24"/>
          </w:rPr>
          <w:delText>1-2</w:delText>
        </w:r>
        <w:r w:rsidDel="00193B42">
          <w:rPr>
            <w:rFonts w:ascii="Times New Roman" w:eastAsia="方正仿宋_GBK" w:hAnsi="Times New Roman" w:cs="方正仿宋_GBK" w:hint="eastAsia"/>
            <w:bCs/>
            <w:color w:val="000000"/>
            <w:sz w:val="24"/>
          </w:rPr>
          <w:delText>篇高质量学术论文。开发</w:delText>
        </w:r>
        <w:r w:rsidDel="00193B42">
          <w:rPr>
            <w:rFonts w:ascii="Times New Roman" w:eastAsia="方正仿宋_GBK" w:hAnsi="Times New Roman" w:cs="方正仿宋_GBK" w:hint="eastAsia"/>
            <w:bCs/>
            <w:color w:val="000000"/>
            <w:sz w:val="24"/>
          </w:rPr>
          <w:delText>PI</w:delText>
        </w:r>
        <w:r w:rsidDel="00193B42">
          <w:rPr>
            <w:rFonts w:ascii="Times New Roman" w:eastAsia="方正仿宋_GBK" w:hAnsi="Times New Roman" w:cs="方正仿宋_GBK" w:hint="eastAsia"/>
            <w:bCs/>
            <w:color w:val="000000"/>
            <w:sz w:val="24"/>
          </w:rPr>
          <w:delText>预防标准化操作手册，在</w:delText>
        </w:r>
        <w:r w:rsidDel="00193B42">
          <w:rPr>
            <w:rFonts w:ascii="Times New Roman" w:eastAsia="方正仿宋_GBK" w:hAnsi="Times New Roman" w:cs="方正仿宋_GBK" w:hint="eastAsia"/>
            <w:bCs/>
            <w:color w:val="000000"/>
            <w:sz w:val="24"/>
          </w:rPr>
          <w:delText>2-3</w:delText>
        </w:r>
        <w:r w:rsidDel="00193B42">
          <w:rPr>
            <w:rFonts w:ascii="Times New Roman" w:eastAsia="方正仿宋_GBK" w:hAnsi="Times New Roman" w:cs="方正仿宋_GBK" w:hint="eastAsia"/>
            <w:bCs/>
            <w:color w:val="000000"/>
            <w:sz w:val="24"/>
          </w:rPr>
          <w:delText>家协作医院开展推</w:delText>
        </w:r>
        <w:r w:rsidDel="00193B42">
          <w:rPr>
            <w:rFonts w:ascii="Times New Roman" w:eastAsia="方正仿宋_GBK" w:hAnsi="Times New Roman" w:cs="方正仿宋_GBK" w:hint="eastAsia"/>
            <w:bCs/>
            <w:color w:val="000000"/>
            <w:sz w:val="24"/>
          </w:rPr>
          <w:delText>广应用，通过学术会议、继续教育项目扩大成果影响力，推动</w:delText>
        </w:r>
        <w:r w:rsidDel="00193B42">
          <w:rPr>
            <w:rFonts w:ascii="Times New Roman" w:eastAsia="方正仿宋_GBK" w:hAnsi="Times New Roman" w:cs="方正仿宋_GBK" w:hint="eastAsia"/>
            <w:bCs/>
            <w:color w:val="000000"/>
            <w:sz w:val="24"/>
          </w:rPr>
          <w:delText>ICU</w:delText>
        </w:r>
        <w:r w:rsidDel="00193B42">
          <w:rPr>
            <w:rFonts w:ascii="Times New Roman" w:eastAsia="方正仿宋_GBK" w:hAnsi="Times New Roman" w:cs="方正仿宋_GBK" w:hint="eastAsia"/>
            <w:bCs/>
            <w:color w:val="000000"/>
            <w:sz w:val="24"/>
          </w:rPr>
          <w:delText>压力性损伤防控技术革新。</w:delText>
        </w:r>
      </w:del>
    </w:p>
    <w:p w:rsidR="0067585B" w:rsidDel="00193B42" w:rsidRDefault="001234A7" w:rsidP="00193B42">
      <w:pPr>
        <w:pStyle w:val="BodyText"/>
        <w:spacing w:line="288" w:lineRule="auto"/>
        <w:rPr>
          <w:del w:id="1977" w:author="Microsoft Office User" w:date="2025-06-20T14:55:00Z"/>
          <w:rFonts w:eastAsia="方正仿宋_GBK" w:cs="方正仿宋_GBK"/>
          <w:b/>
          <w:color w:val="000000"/>
          <w:sz w:val="24"/>
        </w:rPr>
        <w:pPrChange w:id="1978" w:author="Microsoft Office User" w:date="2025-06-20T14:55:00Z">
          <w:pPr>
            <w:ind w:firstLineChars="200" w:firstLine="480"/>
          </w:pPr>
        </w:pPrChange>
      </w:pPr>
      <w:del w:id="1979" w:author="Microsoft Office User" w:date="2025-06-20T14:55:00Z">
        <w:r w:rsidDel="00193B42">
          <w:rPr>
            <w:rFonts w:ascii="Times New Roman" w:eastAsia="方正仿宋_GBK" w:hAnsi="Times New Roman" w:cs="方正仿宋_GBK" w:hint="eastAsia"/>
            <w:b/>
            <w:color w:val="000000"/>
            <w:sz w:val="24"/>
          </w:rPr>
          <w:delText>3.2.5</w:delText>
        </w:r>
        <w:r w:rsidDel="00193B42">
          <w:rPr>
            <w:rFonts w:ascii="Times New Roman" w:eastAsia="方正仿宋_GBK" w:hAnsi="Times New Roman" w:cs="方正仿宋_GBK" w:hint="eastAsia"/>
            <w:b/>
            <w:color w:val="000000"/>
            <w:sz w:val="24"/>
          </w:rPr>
          <w:delText>质量控制与数据管理</w:delText>
        </w:r>
      </w:del>
    </w:p>
    <w:p w:rsidR="0067585B" w:rsidDel="00193B42" w:rsidRDefault="001234A7" w:rsidP="00193B42">
      <w:pPr>
        <w:pStyle w:val="BodyText"/>
        <w:spacing w:line="288" w:lineRule="auto"/>
        <w:rPr>
          <w:del w:id="1980" w:author="Microsoft Office User" w:date="2025-06-20T14:55:00Z"/>
          <w:rFonts w:eastAsia="方正仿宋_GBK" w:cs="方正仿宋_GBK"/>
          <w:bCs/>
          <w:color w:val="000000"/>
          <w:sz w:val="24"/>
        </w:rPr>
        <w:pPrChange w:id="1981" w:author="Microsoft Office User" w:date="2025-06-20T14:55:00Z">
          <w:pPr>
            <w:ind w:firstLineChars="200" w:firstLine="480"/>
          </w:pPr>
        </w:pPrChange>
      </w:pPr>
      <w:del w:id="1982" w:author="Microsoft Office User" w:date="2025-06-20T14:55:00Z">
        <w:r w:rsidDel="00193B42">
          <w:rPr>
            <w:rFonts w:ascii="Times New Roman" w:eastAsia="方正仿宋_GBK" w:hAnsi="Times New Roman" w:cs="方正仿宋_GBK" w:hint="eastAsia"/>
            <w:bCs/>
            <w:color w:val="000000"/>
            <w:sz w:val="24"/>
          </w:rPr>
          <w:delText>为确保研究结果的准确性和可靠性，将实施严格的质量控制措施和规范的数据管理流程。</w:delText>
        </w:r>
      </w:del>
    </w:p>
    <w:p w:rsidR="0067585B" w:rsidDel="00193B42" w:rsidRDefault="001234A7" w:rsidP="00193B42">
      <w:pPr>
        <w:pStyle w:val="BodyText"/>
        <w:spacing w:line="288" w:lineRule="auto"/>
        <w:rPr>
          <w:del w:id="1983" w:author="Microsoft Office User" w:date="2025-06-20T14:55:00Z"/>
          <w:rFonts w:eastAsia="方正仿宋_GBK" w:cs="方正仿宋_GBK"/>
          <w:b/>
          <w:color w:val="000000"/>
          <w:sz w:val="24"/>
        </w:rPr>
        <w:pPrChange w:id="1984" w:author="Microsoft Office User" w:date="2025-06-20T14:55:00Z">
          <w:pPr>
            <w:ind w:firstLineChars="200" w:firstLine="480"/>
          </w:pPr>
        </w:pPrChange>
      </w:pPr>
      <w:del w:id="1985" w:author="Microsoft Office User" w:date="2025-06-20T14:55:00Z">
        <w:r w:rsidDel="00193B42">
          <w:rPr>
            <w:rFonts w:ascii="Times New Roman" w:eastAsia="方正仿宋_GBK" w:hAnsi="Times New Roman" w:cs="方正仿宋_GBK" w:hint="eastAsia"/>
            <w:b/>
            <w:color w:val="000000"/>
            <w:sz w:val="24"/>
          </w:rPr>
          <w:delText>（</w:delText>
        </w:r>
        <w:r w:rsidDel="00193B42">
          <w:rPr>
            <w:rFonts w:ascii="Times New Roman" w:eastAsia="方正仿宋_GBK" w:hAnsi="Times New Roman" w:cs="方正仿宋_GBK" w:hint="eastAsia"/>
            <w:b/>
            <w:color w:val="000000"/>
            <w:sz w:val="24"/>
          </w:rPr>
          <w:delText>1</w:delText>
        </w:r>
        <w:r w:rsidDel="00193B42">
          <w:rPr>
            <w:rFonts w:ascii="Times New Roman" w:eastAsia="方正仿宋_GBK" w:hAnsi="Times New Roman" w:cs="方正仿宋_GBK" w:hint="eastAsia"/>
            <w:b/>
            <w:color w:val="000000"/>
            <w:sz w:val="24"/>
          </w:rPr>
          <w:delText>）人员培训与资质认证：</w:delText>
        </w:r>
      </w:del>
    </w:p>
    <w:p w:rsidR="0067585B" w:rsidDel="00193B42" w:rsidRDefault="001234A7" w:rsidP="00193B42">
      <w:pPr>
        <w:pStyle w:val="BodyText"/>
        <w:spacing w:line="288" w:lineRule="auto"/>
        <w:rPr>
          <w:del w:id="1986" w:author="Microsoft Office User" w:date="2025-06-20T14:55:00Z"/>
          <w:rFonts w:eastAsia="方正仿宋_GBK" w:cs="方正仿宋_GBK"/>
          <w:bCs/>
          <w:color w:val="000000"/>
          <w:sz w:val="24"/>
        </w:rPr>
        <w:pPrChange w:id="1987" w:author="Microsoft Office User" w:date="2025-06-20T14:55:00Z">
          <w:pPr>
            <w:ind w:firstLineChars="200" w:firstLine="480"/>
          </w:pPr>
        </w:pPrChange>
      </w:pPr>
      <w:del w:id="1988" w:author="Microsoft Office User" w:date="2025-06-20T14:55:00Z">
        <w:r w:rsidDel="00193B42">
          <w:rPr>
            <w:rFonts w:ascii="Times New Roman" w:eastAsia="方正仿宋_GBK" w:hAnsi="Times New Roman" w:cs="方正仿宋_GBK" w:hint="eastAsia"/>
            <w:bCs/>
            <w:color w:val="000000"/>
            <w:sz w:val="24"/>
          </w:rPr>
          <w:delText>所有参与本研究的</w:delText>
        </w:r>
        <w:r w:rsidDel="00193B42">
          <w:rPr>
            <w:rFonts w:ascii="Times New Roman" w:eastAsia="方正仿宋_GBK" w:hAnsi="Times New Roman" w:cs="方正仿宋_GBK" w:hint="eastAsia"/>
            <w:bCs/>
            <w:color w:val="000000"/>
            <w:sz w:val="24"/>
          </w:rPr>
          <w:delText>POCUS</w:delText>
        </w:r>
        <w:r w:rsidDel="00193B42">
          <w:rPr>
            <w:rFonts w:ascii="Times New Roman" w:eastAsia="方正仿宋_GBK" w:hAnsi="Times New Roman" w:cs="方正仿宋_GBK" w:hint="eastAsia"/>
            <w:bCs/>
            <w:color w:val="000000"/>
            <w:sz w:val="24"/>
          </w:rPr>
          <w:delText>操作人员必须在项目启动前接受统一的标准化培训，内容包括</w:delText>
        </w:r>
        <w:r w:rsidDel="00193B42">
          <w:rPr>
            <w:rFonts w:ascii="Times New Roman" w:eastAsia="方正仿宋_GBK" w:hAnsi="Times New Roman" w:cs="方正仿宋_GBK" w:hint="eastAsia"/>
            <w:bCs/>
            <w:color w:val="000000"/>
            <w:sz w:val="24"/>
          </w:rPr>
          <w:delText>POCUS</w:delText>
        </w:r>
        <w:r w:rsidDel="00193B42">
          <w:rPr>
            <w:rFonts w:ascii="Times New Roman" w:eastAsia="方正仿宋_GBK" w:hAnsi="Times New Roman" w:cs="方正仿宋_GBK" w:hint="eastAsia"/>
            <w:bCs/>
            <w:color w:val="000000"/>
            <w:sz w:val="24"/>
          </w:rPr>
          <w:delText>设备操作、压力性损伤相关解剖结构、标准图像采集切面、各</w:delText>
        </w:r>
        <w:r w:rsidDel="00193B42">
          <w:rPr>
            <w:rFonts w:ascii="Times New Roman" w:eastAsia="方正仿宋_GBK" w:hAnsi="Times New Roman" w:cs="方正仿宋_GBK" w:hint="eastAsia"/>
            <w:bCs/>
            <w:color w:val="000000"/>
            <w:sz w:val="24"/>
          </w:rPr>
          <w:delText>POCUS</w:delText>
        </w:r>
        <w:r w:rsidDel="00193B42">
          <w:rPr>
            <w:rFonts w:ascii="Times New Roman" w:eastAsia="方正仿宋_GBK" w:hAnsi="Times New Roman" w:cs="方正仿宋_GBK" w:hint="eastAsia"/>
            <w:bCs/>
            <w:color w:val="000000"/>
            <w:sz w:val="24"/>
          </w:rPr>
          <w:delText>指标的定义与测量方法、图像存储规范等。培训后进行理论和实践技能考核，合格者方可参与数据采集。</w:delText>
        </w:r>
      </w:del>
    </w:p>
    <w:p w:rsidR="0067585B" w:rsidDel="00193B42" w:rsidRDefault="001234A7" w:rsidP="00193B42">
      <w:pPr>
        <w:pStyle w:val="BodyText"/>
        <w:spacing w:line="288" w:lineRule="auto"/>
        <w:rPr>
          <w:del w:id="1989" w:author="Microsoft Office User" w:date="2025-06-20T14:55:00Z"/>
          <w:rFonts w:eastAsia="方正仿宋_GBK" w:cs="方正仿宋_GBK"/>
          <w:bCs/>
          <w:color w:val="000000"/>
          <w:sz w:val="24"/>
        </w:rPr>
        <w:pPrChange w:id="1990" w:author="Microsoft Office User" w:date="2025-06-20T14:55:00Z">
          <w:pPr>
            <w:ind w:firstLineChars="200" w:firstLine="480"/>
          </w:pPr>
        </w:pPrChange>
      </w:pPr>
      <w:del w:id="1991" w:author="Microsoft Office User" w:date="2025-06-20T14:55:00Z">
        <w:r w:rsidDel="00193B42">
          <w:rPr>
            <w:rFonts w:ascii="Times New Roman" w:eastAsia="方正仿宋_GBK" w:hAnsi="Times New Roman" w:cs="方正仿宋_GBK" w:hint="eastAsia"/>
            <w:bCs/>
            <w:color w:val="000000"/>
            <w:sz w:val="24"/>
          </w:rPr>
          <w:delText>参与临床数据收集、皮肤评估和压力性损伤分期的人员也需接受统一培训，确保对各项临床变量定义、压力性损伤国际指南分期标准的理解和应用一致。定期进行评估者之间的一致性检验。</w:delText>
        </w:r>
      </w:del>
    </w:p>
    <w:p w:rsidR="0067585B" w:rsidDel="00193B42" w:rsidRDefault="001234A7" w:rsidP="00193B42">
      <w:pPr>
        <w:pStyle w:val="BodyText"/>
        <w:spacing w:line="288" w:lineRule="auto"/>
        <w:rPr>
          <w:del w:id="1992" w:author="Microsoft Office User" w:date="2025-06-20T14:55:00Z"/>
          <w:rFonts w:eastAsia="方正仿宋_GBK" w:cs="方正仿宋_GBK"/>
          <w:b/>
          <w:color w:val="000000"/>
          <w:sz w:val="24"/>
        </w:rPr>
        <w:pPrChange w:id="1993" w:author="Microsoft Office User" w:date="2025-06-20T14:55:00Z">
          <w:pPr>
            <w:ind w:firstLineChars="200" w:firstLine="480"/>
          </w:pPr>
        </w:pPrChange>
      </w:pPr>
      <w:del w:id="1994" w:author="Microsoft Office User" w:date="2025-06-20T14:55:00Z">
        <w:r w:rsidDel="00193B42">
          <w:rPr>
            <w:rFonts w:ascii="Times New Roman" w:eastAsia="方正仿宋_GBK" w:hAnsi="Times New Roman" w:cs="方正仿宋_GBK" w:hint="eastAsia"/>
            <w:b/>
            <w:color w:val="000000"/>
            <w:sz w:val="24"/>
          </w:rPr>
          <w:delText>（</w:delText>
        </w:r>
        <w:r w:rsidDel="00193B42">
          <w:rPr>
            <w:rFonts w:ascii="Times New Roman" w:eastAsia="方正仿宋_GBK" w:hAnsi="Times New Roman" w:cs="方正仿宋_GBK" w:hint="eastAsia"/>
            <w:b/>
            <w:color w:val="000000"/>
            <w:sz w:val="24"/>
          </w:rPr>
          <w:delText>2</w:delText>
        </w:r>
        <w:r w:rsidDel="00193B42">
          <w:rPr>
            <w:rFonts w:ascii="Times New Roman" w:eastAsia="方正仿宋_GBK" w:hAnsi="Times New Roman" w:cs="方正仿宋_GBK" w:hint="eastAsia"/>
            <w:b/>
            <w:color w:val="000000"/>
            <w:sz w:val="24"/>
          </w:rPr>
          <w:delText>）</w:delText>
        </w:r>
        <w:r w:rsidDel="00193B42">
          <w:rPr>
            <w:rFonts w:ascii="Times New Roman" w:eastAsia="方正仿宋_GBK" w:hAnsi="Times New Roman" w:cs="方正仿宋_GBK" w:hint="eastAsia"/>
            <w:b/>
            <w:color w:val="000000"/>
            <w:sz w:val="24"/>
          </w:rPr>
          <w:delText>POCUS</w:delText>
        </w:r>
        <w:r w:rsidDel="00193B42">
          <w:rPr>
            <w:rFonts w:ascii="Times New Roman" w:eastAsia="方正仿宋_GBK" w:hAnsi="Times New Roman" w:cs="方正仿宋_GBK" w:hint="eastAsia"/>
            <w:b/>
            <w:color w:val="000000"/>
            <w:sz w:val="24"/>
          </w:rPr>
          <w:delText>操作标准化与设备校准：</w:delText>
        </w:r>
      </w:del>
    </w:p>
    <w:p w:rsidR="0067585B" w:rsidDel="00193B42" w:rsidRDefault="001234A7" w:rsidP="00193B42">
      <w:pPr>
        <w:pStyle w:val="BodyText"/>
        <w:spacing w:line="288" w:lineRule="auto"/>
        <w:rPr>
          <w:del w:id="1995" w:author="Microsoft Office User" w:date="2025-06-20T14:55:00Z"/>
          <w:rFonts w:eastAsia="方正仿宋_GBK" w:cs="方正仿宋_GBK"/>
          <w:bCs/>
          <w:color w:val="000000"/>
          <w:sz w:val="24"/>
        </w:rPr>
        <w:pPrChange w:id="1996" w:author="Microsoft Office User" w:date="2025-06-20T14:55:00Z">
          <w:pPr>
            <w:ind w:firstLineChars="200" w:firstLine="480"/>
          </w:pPr>
        </w:pPrChange>
      </w:pPr>
      <w:del w:id="1997" w:author="Microsoft Office User" w:date="2025-06-20T14:55:00Z">
        <w:r w:rsidDel="00193B42">
          <w:rPr>
            <w:rFonts w:ascii="Times New Roman" w:eastAsia="方正仿宋_GBK" w:hAnsi="Times New Roman" w:cs="方正仿宋_GBK" w:hint="eastAsia"/>
            <w:bCs/>
            <w:color w:val="000000"/>
            <w:sz w:val="24"/>
          </w:rPr>
          <w:delText>制定详细的《床旁超声评估压力性损伤标准化操作流程》（</w:delText>
        </w:r>
        <w:r w:rsidDel="00193B42">
          <w:rPr>
            <w:rFonts w:ascii="Times New Roman" w:eastAsia="方正仿宋_GBK" w:hAnsi="Times New Roman" w:cs="方正仿宋_GBK" w:hint="eastAsia"/>
            <w:bCs/>
            <w:color w:val="000000"/>
            <w:sz w:val="24"/>
          </w:rPr>
          <w:delText>SO</w:delText>
        </w:r>
        <w:r w:rsidDel="00193B42">
          <w:rPr>
            <w:rFonts w:ascii="Times New Roman" w:eastAsia="方正仿宋_GBK" w:hAnsi="Times New Roman" w:cs="方正仿宋_GBK" w:hint="eastAsia"/>
            <w:bCs/>
            <w:color w:val="000000"/>
            <w:sz w:val="24"/>
          </w:rPr>
          <w:delText>P</w:delText>
        </w:r>
        <w:r w:rsidDel="00193B42">
          <w:rPr>
            <w:rFonts w:ascii="Times New Roman" w:eastAsia="方正仿宋_GBK" w:hAnsi="Times New Roman" w:cs="方正仿宋_GBK" w:hint="eastAsia"/>
            <w:bCs/>
            <w:color w:val="000000"/>
            <w:sz w:val="24"/>
          </w:rPr>
          <w:delText>），明确各检查部位的患者体位、探头选择、参数预设范围（频率、深度、增益、</w:delText>
        </w:r>
        <w:r w:rsidDel="00193B42">
          <w:rPr>
            <w:rFonts w:ascii="Times New Roman" w:eastAsia="方正仿宋_GBK" w:hAnsi="Times New Roman" w:cs="方正仿宋_GBK" w:hint="eastAsia"/>
            <w:bCs/>
            <w:color w:val="000000"/>
            <w:sz w:val="24"/>
          </w:rPr>
          <w:delText>TGC</w:delText>
        </w:r>
        <w:r w:rsidDel="00193B42">
          <w:rPr>
            <w:rFonts w:ascii="Times New Roman" w:eastAsia="方正仿宋_GBK" w:hAnsi="Times New Roman" w:cs="方正仿宋_GBK" w:hint="eastAsia"/>
            <w:bCs/>
            <w:color w:val="000000"/>
            <w:sz w:val="24"/>
          </w:rPr>
          <w:delText>、焦点等）、图像优化技巧、测量方法和图像命名</w:delText>
        </w:r>
        <w:r w:rsidDel="00193B42">
          <w:rPr>
            <w:rFonts w:ascii="Times New Roman" w:eastAsia="方正仿宋_GBK" w:hAnsi="Times New Roman" w:cs="方正仿宋_GBK" w:hint="eastAsia"/>
            <w:bCs/>
            <w:color w:val="000000"/>
            <w:sz w:val="24"/>
          </w:rPr>
          <w:delText>/</w:delText>
        </w:r>
        <w:r w:rsidDel="00193B42">
          <w:rPr>
            <w:rFonts w:ascii="Times New Roman" w:eastAsia="方正仿宋_GBK" w:hAnsi="Times New Roman" w:cs="方正仿宋_GBK" w:hint="eastAsia"/>
            <w:bCs/>
            <w:color w:val="000000"/>
            <w:sz w:val="24"/>
          </w:rPr>
          <w:delText>存储规则。</w:delText>
        </w:r>
      </w:del>
    </w:p>
    <w:p w:rsidR="0067585B" w:rsidDel="00193B42" w:rsidRDefault="001234A7" w:rsidP="00193B42">
      <w:pPr>
        <w:pStyle w:val="BodyText"/>
        <w:spacing w:line="288" w:lineRule="auto"/>
        <w:rPr>
          <w:del w:id="1998" w:author="Microsoft Office User" w:date="2025-06-20T14:55:00Z"/>
          <w:rFonts w:eastAsia="方正仿宋_GBK" w:cs="方正仿宋_GBK"/>
          <w:bCs/>
          <w:color w:val="000000"/>
          <w:sz w:val="24"/>
        </w:rPr>
        <w:pPrChange w:id="1999" w:author="Microsoft Office User" w:date="2025-06-20T14:55:00Z">
          <w:pPr>
            <w:ind w:firstLineChars="200" w:firstLine="480"/>
          </w:pPr>
        </w:pPrChange>
      </w:pPr>
      <w:del w:id="2000" w:author="Microsoft Office User" w:date="2025-06-20T14:55:00Z">
        <w:r w:rsidDel="00193B42">
          <w:rPr>
            <w:rFonts w:ascii="Times New Roman" w:eastAsia="方正仿宋_GBK" w:hAnsi="Times New Roman" w:cs="方正仿宋_GBK" w:hint="eastAsia"/>
            <w:bCs/>
            <w:color w:val="000000"/>
            <w:sz w:val="24"/>
          </w:rPr>
          <w:delText>在研究开始前和研究过程中，定期对所使用的</w:delText>
        </w:r>
        <w:r w:rsidDel="00193B42">
          <w:rPr>
            <w:rFonts w:ascii="Times New Roman" w:eastAsia="方正仿宋_GBK" w:hAnsi="Times New Roman" w:cs="方正仿宋_GBK" w:hint="eastAsia"/>
            <w:bCs/>
            <w:color w:val="000000"/>
            <w:sz w:val="24"/>
          </w:rPr>
          <w:delText>POCUS</w:delText>
        </w:r>
        <w:r w:rsidDel="00193B42">
          <w:rPr>
            <w:rFonts w:ascii="Times New Roman" w:eastAsia="方正仿宋_GBK" w:hAnsi="Times New Roman" w:cs="方正仿宋_GBK" w:hint="eastAsia"/>
            <w:bCs/>
            <w:color w:val="000000"/>
            <w:sz w:val="24"/>
          </w:rPr>
          <w:delText>设备进行性能检查和校准，确保图像质量和测量精度。使用同一型号的设备进行检查，以减少仪器差异带来的偏倚。</w:delText>
        </w:r>
      </w:del>
    </w:p>
    <w:p w:rsidR="0067585B" w:rsidDel="00193B42" w:rsidRDefault="001234A7" w:rsidP="00193B42">
      <w:pPr>
        <w:pStyle w:val="BodyText"/>
        <w:spacing w:line="288" w:lineRule="auto"/>
        <w:rPr>
          <w:del w:id="2001" w:author="Microsoft Office User" w:date="2025-06-20T14:55:00Z"/>
          <w:rFonts w:eastAsia="方正仿宋_GBK" w:cs="方正仿宋_GBK"/>
          <w:bCs/>
          <w:color w:val="000000"/>
          <w:sz w:val="24"/>
        </w:rPr>
        <w:pPrChange w:id="2002" w:author="Microsoft Office User" w:date="2025-06-20T14:55:00Z">
          <w:pPr>
            <w:ind w:firstLineChars="200" w:firstLine="480"/>
          </w:pPr>
        </w:pPrChange>
      </w:pPr>
      <w:del w:id="2003" w:author="Microsoft Office User" w:date="2025-06-20T14:55:00Z">
        <w:r w:rsidDel="00193B42">
          <w:rPr>
            <w:rFonts w:ascii="Times New Roman" w:eastAsia="方正仿宋_GBK" w:hAnsi="Times New Roman" w:cs="方正仿宋_GBK" w:hint="eastAsia"/>
            <w:bCs/>
            <w:color w:val="000000"/>
            <w:sz w:val="24"/>
          </w:rPr>
          <w:delText>对于</w:delText>
        </w:r>
        <w:r w:rsidDel="00193B42">
          <w:rPr>
            <w:rFonts w:ascii="Times New Roman" w:eastAsia="方正仿宋_GBK" w:hAnsi="Times New Roman" w:cs="方正仿宋_GBK" w:hint="eastAsia"/>
            <w:bCs/>
            <w:color w:val="000000"/>
            <w:sz w:val="24"/>
          </w:rPr>
          <w:delText>POCUS</w:delText>
        </w:r>
        <w:r w:rsidDel="00193B42">
          <w:rPr>
            <w:rFonts w:ascii="Times New Roman" w:eastAsia="方正仿宋_GBK" w:hAnsi="Times New Roman" w:cs="方正仿宋_GBK" w:hint="eastAsia"/>
            <w:bCs/>
            <w:color w:val="000000"/>
            <w:sz w:val="24"/>
          </w:rPr>
          <w:delText>图像，将采用双人独立阅片和测量，对结果不一致者通过讨论或第三方仲裁达成一致。定期抽取一定比例的图像进行质量复核。</w:delText>
        </w:r>
      </w:del>
    </w:p>
    <w:p w:rsidR="0067585B" w:rsidDel="00193B42" w:rsidRDefault="001234A7" w:rsidP="00193B42">
      <w:pPr>
        <w:pStyle w:val="BodyText"/>
        <w:spacing w:line="288" w:lineRule="auto"/>
        <w:rPr>
          <w:del w:id="2004" w:author="Microsoft Office User" w:date="2025-06-20T14:55:00Z"/>
          <w:rFonts w:eastAsia="方正仿宋_GBK" w:cs="方正仿宋_GBK"/>
          <w:b/>
          <w:color w:val="000000"/>
          <w:sz w:val="24"/>
        </w:rPr>
        <w:pPrChange w:id="2005" w:author="Microsoft Office User" w:date="2025-06-20T14:55:00Z">
          <w:pPr>
            <w:ind w:firstLineChars="200" w:firstLine="480"/>
          </w:pPr>
        </w:pPrChange>
      </w:pPr>
      <w:del w:id="2006" w:author="Microsoft Office User" w:date="2025-06-20T14:55:00Z">
        <w:r w:rsidDel="00193B42">
          <w:rPr>
            <w:rFonts w:ascii="Times New Roman" w:eastAsia="方正仿宋_GBK" w:hAnsi="Times New Roman" w:cs="方正仿宋_GBK" w:hint="eastAsia"/>
            <w:b/>
            <w:color w:val="000000"/>
            <w:sz w:val="24"/>
          </w:rPr>
          <w:delText>（</w:delText>
        </w:r>
        <w:r w:rsidDel="00193B42">
          <w:rPr>
            <w:rFonts w:ascii="Times New Roman" w:eastAsia="方正仿宋_GBK" w:hAnsi="Times New Roman" w:cs="方正仿宋_GBK" w:hint="eastAsia"/>
            <w:b/>
            <w:color w:val="000000"/>
            <w:sz w:val="24"/>
          </w:rPr>
          <w:delText>3</w:delText>
        </w:r>
        <w:r w:rsidDel="00193B42">
          <w:rPr>
            <w:rFonts w:ascii="Times New Roman" w:eastAsia="方正仿宋_GBK" w:hAnsi="Times New Roman" w:cs="方正仿宋_GBK" w:hint="eastAsia"/>
            <w:b/>
            <w:color w:val="000000"/>
            <w:sz w:val="24"/>
          </w:rPr>
          <w:delText>）数据采集准确性与完整性：</w:delText>
        </w:r>
      </w:del>
    </w:p>
    <w:p w:rsidR="0067585B" w:rsidDel="00193B42" w:rsidRDefault="001234A7" w:rsidP="00193B42">
      <w:pPr>
        <w:pStyle w:val="BodyText"/>
        <w:spacing w:line="288" w:lineRule="auto"/>
        <w:rPr>
          <w:del w:id="2007" w:author="Microsoft Office User" w:date="2025-06-20T14:55:00Z"/>
          <w:rFonts w:eastAsia="方正仿宋_GBK" w:cs="方正仿宋_GBK"/>
          <w:bCs/>
          <w:color w:val="000000"/>
          <w:sz w:val="24"/>
        </w:rPr>
        <w:pPrChange w:id="2008" w:author="Microsoft Office User" w:date="2025-06-20T14:55:00Z">
          <w:pPr>
            <w:ind w:firstLineChars="200" w:firstLine="480"/>
          </w:pPr>
        </w:pPrChange>
      </w:pPr>
      <w:del w:id="2009" w:author="Microsoft Office User" w:date="2025-06-20T14:55:00Z">
        <w:r w:rsidDel="00193B42">
          <w:rPr>
            <w:rFonts w:ascii="Times New Roman" w:eastAsia="方正仿宋_GBK" w:hAnsi="Times New Roman" w:cs="方正仿宋_GBK" w:hint="eastAsia"/>
            <w:bCs/>
            <w:color w:val="000000"/>
            <w:sz w:val="24"/>
          </w:rPr>
          <w:delText>对每个变量的定义、单位、允许范围和填写说明进行明确规定。数据录入采用双人双录入核对模式。定期对已录入数据的完整性、一致性和准确性进行检查。所有涉及患者身份识别的信息将进行匿名化处理，确保患者隐私。定期对数据库进行备份，防止数据丢失。所有数据操作（录入、修改、导出）均有日志记录，确保数据可追溯性。</w:delText>
        </w:r>
      </w:del>
    </w:p>
    <w:p w:rsidR="0067585B" w:rsidDel="00193B42" w:rsidRDefault="001234A7" w:rsidP="00193B42">
      <w:pPr>
        <w:pStyle w:val="BodyText"/>
        <w:spacing w:line="288" w:lineRule="auto"/>
        <w:rPr>
          <w:del w:id="2010" w:author="Microsoft Office User" w:date="2025-06-20T14:55:00Z"/>
          <w:rFonts w:eastAsia="方正仿宋_GBK" w:cs="方正仿宋_GBK"/>
          <w:b/>
          <w:color w:val="000000"/>
          <w:sz w:val="24"/>
        </w:rPr>
        <w:pPrChange w:id="2011" w:author="Microsoft Office User" w:date="2025-06-20T14:55:00Z">
          <w:pPr>
            <w:ind w:firstLineChars="200" w:firstLine="480"/>
          </w:pPr>
        </w:pPrChange>
      </w:pPr>
      <w:del w:id="2012" w:author="Microsoft Office User" w:date="2025-06-20T14:55:00Z">
        <w:r w:rsidDel="00193B42">
          <w:rPr>
            <w:rFonts w:ascii="Times New Roman" w:eastAsia="方正仿宋_GBK" w:hAnsi="Times New Roman" w:cs="方正仿宋_GBK" w:hint="eastAsia"/>
            <w:b/>
            <w:color w:val="000000"/>
            <w:sz w:val="24"/>
          </w:rPr>
          <w:delText xml:space="preserve">a. </w:delText>
        </w:r>
        <w:r w:rsidDel="00193B42">
          <w:rPr>
            <w:rFonts w:ascii="Times New Roman" w:eastAsia="方正仿宋_GBK" w:hAnsi="Times New Roman" w:cs="方正仿宋_GBK" w:hint="eastAsia"/>
            <w:b/>
            <w:color w:val="000000"/>
            <w:sz w:val="24"/>
          </w:rPr>
          <w:delText>偏倚控制：</w:delText>
        </w:r>
      </w:del>
    </w:p>
    <w:p w:rsidR="0067585B" w:rsidDel="00193B42" w:rsidRDefault="001234A7" w:rsidP="00193B42">
      <w:pPr>
        <w:pStyle w:val="BodyText"/>
        <w:spacing w:line="288" w:lineRule="auto"/>
        <w:rPr>
          <w:del w:id="2013" w:author="Microsoft Office User" w:date="2025-06-20T14:55:00Z"/>
          <w:rFonts w:eastAsia="方正仿宋_GBK" w:cs="方正仿宋_GBK"/>
          <w:bCs/>
          <w:color w:val="000000"/>
          <w:sz w:val="24"/>
        </w:rPr>
        <w:pPrChange w:id="2014" w:author="Microsoft Office User" w:date="2025-06-20T14:55:00Z">
          <w:pPr>
            <w:ind w:firstLineChars="200" w:firstLine="480"/>
          </w:pPr>
        </w:pPrChange>
      </w:pPr>
      <w:del w:id="2015" w:author="Microsoft Office User" w:date="2025-06-20T14:55:00Z">
        <w:r w:rsidDel="00193B42">
          <w:rPr>
            <w:rFonts w:ascii="Times New Roman" w:eastAsia="方正仿宋_GBK" w:hAnsi="Times New Roman" w:cs="方正仿宋_GBK" w:hint="eastAsia"/>
            <w:bCs/>
            <w:color w:val="000000"/>
            <w:sz w:val="24"/>
          </w:rPr>
          <w:delText>选择偏倚：采用严格的纳入和排除标准，尽可能减少选择偏倚。记录未能入组患者的原因。</w:delText>
        </w:r>
      </w:del>
    </w:p>
    <w:p w:rsidR="0067585B" w:rsidDel="00193B42" w:rsidRDefault="001234A7" w:rsidP="00193B42">
      <w:pPr>
        <w:pStyle w:val="BodyText"/>
        <w:spacing w:line="288" w:lineRule="auto"/>
        <w:rPr>
          <w:del w:id="2016" w:author="Microsoft Office User" w:date="2025-06-20T14:55:00Z"/>
          <w:rFonts w:eastAsia="方正仿宋_GBK" w:cs="方正仿宋_GBK"/>
          <w:bCs/>
          <w:color w:val="000000"/>
          <w:sz w:val="24"/>
        </w:rPr>
        <w:pPrChange w:id="2017" w:author="Microsoft Office User" w:date="2025-06-20T14:55:00Z">
          <w:pPr>
            <w:ind w:firstLineChars="200" w:firstLine="480"/>
          </w:pPr>
        </w:pPrChange>
      </w:pPr>
      <w:del w:id="2018" w:author="Microsoft Office User" w:date="2025-06-20T14:55:00Z">
        <w:r w:rsidDel="00193B42">
          <w:rPr>
            <w:rFonts w:ascii="Times New Roman" w:eastAsia="方正仿宋_GBK" w:hAnsi="Times New Roman" w:cs="方正仿宋_GBK" w:hint="eastAsia"/>
            <w:bCs/>
            <w:color w:val="000000"/>
            <w:sz w:val="24"/>
          </w:rPr>
          <w:delText>信息偏倚：通过标准化培训、</w:delText>
        </w:r>
        <w:r w:rsidDel="00193B42">
          <w:rPr>
            <w:rFonts w:ascii="Times New Roman" w:eastAsia="方正仿宋_GBK" w:hAnsi="Times New Roman" w:cs="方正仿宋_GBK" w:hint="eastAsia"/>
            <w:bCs/>
            <w:color w:val="000000"/>
            <w:sz w:val="24"/>
          </w:rPr>
          <w:delText>SOP</w:delText>
        </w:r>
        <w:r w:rsidDel="00193B42">
          <w:rPr>
            <w:rFonts w:ascii="Times New Roman" w:eastAsia="方正仿宋_GBK" w:hAnsi="Times New Roman" w:cs="方正仿宋_GBK" w:hint="eastAsia"/>
            <w:bCs/>
            <w:color w:val="000000"/>
            <w:sz w:val="24"/>
          </w:rPr>
          <w:delText>、盲法等措施减少测量偏倚和观察者偏倚。</w:delText>
        </w:r>
      </w:del>
    </w:p>
    <w:p w:rsidR="0067585B" w:rsidDel="00193B42" w:rsidRDefault="001234A7" w:rsidP="00193B42">
      <w:pPr>
        <w:pStyle w:val="BodyText"/>
        <w:spacing w:line="288" w:lineRule="auto"/>
        <w:rPr>
          <w:del w:id="2019" w:author="Microsoft Office User" w:date="2025-06-20T14:55:00Z"/>
          <w:rFonts w:eastAsia="方正仿宋_GBK" w:cs="方正仿宋_GBK"/>
          <w:bCs/>
          <w:color w:val="000000"/>
          <w:sz w:val="24"/>
        </w:rPr>
        <w:pPrChange w:id="2020" w:author="Microsoft Office User" w:date="2025-06-20T14:55:00Z">
          <w:pPr>
            <w:ind w:firstLineChars="200" w:firstLine="480"/>
          </w:pPr>
        </w:pPrChange>
      </w:pPr>
      <w:del w:id="2021" w:author="Microsoft Office User" w:date="2025-06-20T14:55:00Z">
        <w:r w:rsidDel="00193B42">
          <w:rPr>
            <w:rFonts w:ascii="Times New Roman" w:eastAsia="方正仿宋_GBK" w:hAnsi="Times New Roman" w:cs="方正仿宋_GBK" w:hint="eastAsia"/>
            <w:bCs/>
            <w:color w:val="000000"/>
            <w:sz w:val="24"/>
          </w:rPr>
          <w:delText>混杂偏倚：在数据分析阶段，通过多因素</w:delText>
        </w:r>
        <w:r w:rsidDel="00193B42">
          <w:rPr>
            <w:rFonts w:ascii="Times New Roman" w:eastAsia="方正仿宋_GBK" w:hAnsi="Times New Roman" w:cs="方正仿宋_GBK" w:hint="eastAsia"/>
            <w:bCs/>
            <w:color w:val="000000"/>
            <w:sz w:val="24"/>
          </w:rPr>
          <w:delText>Log</w:delText>
        </w:r>
        <w:r w:rsidDel="00193B42">
          <w:rPr>
            <w:rFonts w:ascii="Times New Roman" w:eastAsia="方正仿宋_GBK" w:hAnsi="Times New Roman" w:cs="方正仿宋_GBK" w:hint="eastAsia"/>
            <w:bCs/>
            <w:color w:val="000000"/>
            <w:sz w:val="24"/>
          </w:rPr>
          <w:delText>istic</w:delText>
        </w:r>
        <w:r w:rsidDel="00193B42">
          <w:rPr>
            <w:rFonts w:ascii="Times New Roman" w:eastAsia="方正仿宋_GBK" w:hAnsi="Times New Roman" w:cs="方正仿宋_GBK" w:hint="eastAsia"/>
            <w:bCs/>
            <w:color w:val="000000"/>
            <w:sz w:val="24"/>
          </w:rPr>
          <w:delText>回归模型调整已知的混杂因素。</w:delText>
        </w:r>
      </w:del>
    </w:p>
    <w:p w:rsidR="0067585B" w:rsidDel="00193B42" w:rsidRDefault="001234A7" w:rsidP="00193B42">
      <w:pPr>
        <w:pStyle w:val="BodyText"/>
        <w:spacing w:line="288" w:lineRule="auto"/>
        <w:rPr>
          <w:del w:id="2022" w:author="Microsoft Office User" w:date="2025-06-20T14:55:00Z"/>
          <w:rFonts w:eastAsia="方正仿宋_GBK" w:cs="方正仿宋_GBK"/>
          <w:b/>
          <w:color w:val="000000"/>
          <w:sz w:val="24"/>
        </w:rPr>
        <w:pPrChange w:id="2023" w:author="Microsoft Office User" w:date="2025-06-20T14:55:00Z">
          <w:pPr>
            <w:ind w:firstLineChars="200" w:firstLine="480"/>
          </w:pPr>
        </w:pPrChange>
      </w:pPr>
      <w:del w:id="2024" w:author="Microsoft Office User" w:date="2025-06-20T14:55:00Z">
        <w:r w:rsidDel="00193B42">
          <w:rPr>
            <w:rFonts w:ascii="Times New Roman" w:eastAsia="方正仿宋_GBK" w:hAnsi="Times New Roman" w:cs="方正仿宋_GBK" w:hint="eastAsia"/>
            <w:b/>
            <w:color w:val="000000"/>
            <w:sz w:val="24"/>
          </w:rPr>
          <w:delText xml:space="preserve">b. </w:delText>
        </w:r>
        <w:r w:rsidDel="00193B42">
          <w:rPr>
            <w:rFonts w:ascii="Times New Roman" w:eastAsia="方正仿宋_GBK" w:hAnsi="Times New Roman" w:cs="方正仿宋_GBK" w:hint="eastAsia"/>
            <w:b/>
            <w:color w:val="000000"/>
            <w:sz w:val="24"/>
          </w:rPr>
          <w:delText>项目监控与审计：</w:delText>
        </w:r>
      </w:del>
    </w:p>
    <w:p w:rsidR="0067585B" w:rsidDel="00193B42" w:rsidRDefault="001234A7" w:rsidP="00193B42">
      <w:pPr>
        <w:pStyle w:val="BodyText"/>
        <w:spacing w:line="288" w:lineRule="auto"/>
        <w:rPr>
          <w:del w:id="2025" w:author="Microsoft Office User" w:date="2025-06-20T14:55:00Z"/>
          <w:rFonts w:eastAsia="方正仿宋_GBK" w:cs="方正仿宋_GBK"/>
          <w:bCs/>
          <w:color w:val="000000"/>
          <w:sz w:val="24"/>
        </w:rPr>
        <w:pPrChange w:id="2026" w:author="Microsoft Office User" w:date="2025-06-20T14:55:00Z">
          <w:pPr>
            <w:ind w:firstLineChars="200" w:firstLine="480"/>
          </w:pPr>
        </w:pPrChange>
      </w:pPr>
      <w:del w:id="2027" w:author="Microsoft Office User" w:date="2025-06-20T14:55:00Z">
        <w:r w:rsidDel="00193B42">
          <w:rPr>
            <w:rFonts w:ascii="Times New Roman" w:eastAsia="方正仿宋_GBK" w:hAnsi="Times New Roman" w:cs="方正仿宋_GBK" w:hint="eastAsia"/>
            <w:bCs/>
            <w:color w:val="000000"/>
            <w:sz w:val="24"/>
          </w:rPr>
          <w:delText>项目负责人将定期召开研究组会议，检查项目进度、数据质量、遇到的问题及解决方案。</w:delText>
        </w:r>
      </w:del>
    </w:p>
    <w:p w:rsidR="0067585B" w:rsidDel="00193B42" w:rsidRDefault="001234A7" w:rsidP="00193B42">
      <w:pPr>
        <w:pStyle w:val="BodyText"/>
        <w:spacing w:line="288" w:lineRule="auto"/>
        <w:rPr>
          <w:del w:id="2028" w:author="Microsoft Office User" w:date="2025-06-20T14:55:00Z"/>
          <w:rFonts w:eastAsia="方正仿宋_GBK" w:cs="方正仿宋_GBK"/>
          <w:b/>
          <w:color w:val="000000"/>
          <w:sz w:val="24"/>
        </w:rPr>
        <w:pPrChange w:id="2029" w:author="Microsoft Office User" w:date="2025-06-20T14:55:00Z">
          <w:pPr>
            <w:ind w:firstLineChars="200" w:firstLine="480"/>
          </w:pPr>
        </w:pPrChange>
      </w:pPr>
      <w:del w:id="2030" w:author="Microsoft Office User" w:date="2025-06-20T14:55:00Z">
        <w:r w:rsidDel="00193B42">
          <w:rPr>
            <w:rFonts w:ascii="Times New Roman" w:eastAsia="方正仿宋_GBK" w:hAnsi="Times New Roman" w:cs="方正仿宋_GBK" w:hint="eastAsia"/>
            <w:b/>
            <w:color w:val="000000"/>
            <w:sz w:val="24"/>
          </w:rPr>
          <w:delText xml:space="preserve">3.3 </w:delText>
        </w:r>
        <w:r w:rsidDel="00193B42">
          <w:rPr>
            <w:rFonts w:ascii="Times New Roman" w:eastAsia="方正仿宋_GBK" w:hAnsi="Times New Roman" w:cs="方正仿宋_GBK" w:hint="eastAsia"/>
            <w:b/>
            <w:color w:val="000000"/>
            <w:sz w:val="24"/>
          </w:rPr>
          <w:delText>实验手段</w:delText>
        </w:r>
      </w:del>
    </w:p>
    <w:p w:rsidR="0067585B" w:rsidDel="00193B42" w:rsidRDefault="001234A7" w:rsidP="00193B42">
      <w:pPr>
        <w:pStyle w:val="BodyText"/>
        <w:spacing w:line="288" w:lineRule="auto"/>
        <w:rPr>
          <w:del w:id="2031" w:author="Microsoft Office User" w:date="2025-06-20T14:55:00Z"/>
          <w:rFonts w:eastAsia="方正仿宋_GBK" w:cs="方正仿宋_GBK"/>
          <w:bCs/>
          <w:color w:val="000000"/>
          <w:sz w:val="24"/>
        </w:rPr>
        <w:pPrChange w:id="2032" w:author="Microsoft Office User" w:date="2025-06-20T14:55:00Z">
          <w:pPr>
            <w:ind w:firstLineChars="200" w:firstLine="480"/>
          </w:pPr>
        </w:pPrChange>
      </w:pPr>
      <w:del w:id="2033" w:author="Microsoft Office User" w:date="2025-06-20T14:55:00Z">
        <w:r w:rsidDel="00193B42">
          <w:rPr>
            <w:rFonts w:ascii="Times New Roman" w:eastAsia="方正仿宋_GBK" w:hAnsi="Times New Roman" w:cs="方正仿宋_GBK" w:hint="eastAsia"/>
            <w:b/>
            <w:color w:val="000000"/>
            <w:sz w:val="24"/>
          </w:rPr>
          <w:delText>（</w:delText>
        </w:r>
        <w:r w:rsidDel="00193B42">
          <w:rPr>
            <w:rFonts w:ascii="Times New Roman" w:eastAsia="方正仿宋_GBK" w:hAnsi="Times New Roman" w:cs="方正仿宋_GBK" w:hint="eastAsia"/>
            <w:b/>
            <w:color w:val="000000"/>
            <w:sz w:val="24"/>
          </w:rPr>
          <w:delText>1</w:delText>
        </w:r>
        <w:r w:rsidDel="00193B42">
          <w:rPr>
            <w:rFonts w:ascii="Times New Roman" w:eastAsia="方正仿宋_GBK" w:hAnsi="Times New Roman" w:cs="方正仿宋_GBK" w:hint="eastAsia"/>
            <w:b/>
            <w:color w:val="000000"/>
            <w:sz w:val="24"/>
          </w:rPr>
          <w:delText>）</w:delText>
        </w:r>
        <w:r w:rsidDel="00193B42">
          <w:rPr>
            <w:rFonts w:ascii="Times New Roman" w:eastAsia="方正仿宋_GBK" w:hAnsi="Times New Roman" w:cs="方正仿宋_GBK" w:hint="eastAsia"/>
            <w:b/>
            <w:color w:val="000000"/>
            <w:sz w:val="24"/>
          </w:rPr>
          <w:delText>Braden</w:delText>
        </w:r>
        <w:r w:rsidDel="00193B42">
          <w:rPr>
            <w:rFonts w:ascii="Times New Roman" w:eastAsia="方正仿宋_GBK" w:hAnsi="Times New Roman" w:cs="方正仿宋_GBK" w:hint="eastAsia"/>
            <w:b/>
            <w:color w:val="000000"/>
            <w:sz w:val="24"/>
          </w:rPr>
          <w:delText>评分评估：</w:delText>
        </w:r>
        <w:r w:rsidDel="00193B42">
          <w:rPr>
            <w:rFonts w:ascii="Times New Roman" w:eastAsia="方正仿宋_GBK" w:hAnsi="Times New Roman" w:cs="方正仿宋_GBK" w:hint="eastAsia"/>
            <w:bCs/>
            <w:color w:val="000000"/>
            <w:sz w:val="24"/>
          </w:rPr>
          <w:delText>由经过专业培训的护理人员按照</w:delText>
        </w:r>
        <w:r w:rsidDel="00193B42">
          <w:rPr>
            <w:rFonts w:ascii="Times New Roman" w:eastAsia="方正仿宋_GBK" w:hAnsi="Times New Roman" w:cs="方正仿宋_GBK" w:hint="eastAsia"/>
            <w:bCs/>
            <w:color w:val="000000"/>
            <w:sz w:val="24"/>
          </w:rPr>
          <w:delText>Braden</w:delText>
        </w:r>
        <w:r w:rsidDel="00193B42">
          <w:rPr>
            <w:rFonts w:ascii="Times New Roman" w:eastAsia="方正仿宋_GBK" w:hAnsi="Times New Roman" w:cs="方正仿宋_GBK" w:hint="eastAsia"/>
            <w:bCs/>
            <w:color w:val="000000"/>
            <w:sz w:val="24"/>
          </w:rPr>
          <w:delText>评分标准对患者进行评估。</w:delText>
        </w:r>
      </w:del>
    </w:p>
    <w:p w:rsidR="0067585B" w:rsidDel="00193B42" w:rsidRDefault="001234A7" w:rsidP="00193B42">
      <w:pPr>
        <w:pStyle w:val="BodyText"/>
        <w:spacing w:line="288" w:lineRule="auto"/>
        <w:rPr>
          <w:del w:id="2034" w:author="Microsoft Office User" w:date="2025-06-20T14:55:00Z"/>
          <w:rFonts w:eastAsia="方正仿宋_GBK" w:cs="方正仿宋_GBK"/>
          <w:bCs/>
          <w:color w:val="000000"/>
          <w:sz w:val="24"/>
        </w:rPr>
        <w:pPrChange w:id="2035" w:author="Microsoft Office User" w:date="2025-06-20T14:55:00Z">
          <w:pPr>
            <w:ind w:firstLineChars="200" w:firstLine="480"/>
          </w:pPr>
        </w:pPrChange>
      </w:pPr>
      <w:del w:id="2036" w:author="Microsoft Office User" w:date="2025-06-20T14:55:00Z">
        <w:r w:rsidDel="00193B42">
          <w:rPr>
            <w:rFonts w:ascii="Times New Roman" w:eastAsia="方正仿宋_GBK" w:hAnsi="Times New Roman" w:cs="方正仿宋_GBK" w:hint="eastAsia"/>
            <w:b/>
            <w:color w:val="000000"/>
            <w:sz w:val="24"/>
          </w:rPr>
          <w:delText>（</w:delText>
        </w:r>
        <w:r w:rsidDel="00193B42">
          <w:rPr>
            <w:rFonts w:ascii="Times New Roman" w:eastAsia="方正仿宋_GBK" w:hAnsi="Times New Roman" w:cs="方正仿宋_GBK" w:hint="eastAsia"/>
            <w:b/>
            <w:color w:val="000000"/>
            <w:sz w:val="24"/>
          </w:rPr>
          <w:delText>2</w:delText>
        </w:r>
        <w:r w:rsidDel="00193B42">
          <w:rPr>
            <w:rFonts w:ascii="Times New Roman" w:eastAsia="方正仿宋_GBK" w:hAnsi="Times New Roman" w:cs="方正仿宋_GBK" w:hint="eastAsia"/>
            <w:b/>
            <w:color w:val="000000"/>
            <w:sz w:val="24"/>
          </w:rPr>
          <w:delText>）床旁超声评估：</w:delText>
        </w:r>
        <w:r w:rsidDel="00193B42">
          <w:rPr>
            <w:rFonts w:ascii="Times New Roman" w:eastAsia="方正仿宋_GBK" w:hAnsi="Times New Roman" w:cs="方正仿宋_GBK" w:hint="eastAsia"/>
            <w:bCs/>
            <w:color w:val="000000"/>
            <w:sz w:val="24"/>
          </w:rPr>
          <w:delText>使用便携式超声设备，由经验丰富的超声医师对骶尾部、足跟等高风险部位的皮肤软组织特征进行评估。</w:delText>
        </w:r>
      </w:del>
    </w:p>
    <w:p w:rsidR="0067585B" w:rsidDel="00193B42" w:rsidRDefault="001234A7" w:rsidP="00193B42">
      <w:pPr>
        <w:pStyle w:val="BodyText"/>
        <w:spacing w:line="288" w:lineRule="auto"/>
        <w:rPr>
          <w:del w:id="2037" w:author="Microsoft Office User" w:date="2025-06-20T14:55:00Z"/>
          <w:rFonts w:eastAsia="方正仿宋_GBK" w:cs="方正仿宋_GBK"/>
          <w:bCs/>
          <w:color w:val="000000"/>
          <w:sz w:val="24"/>
        </w:rPr>
        <w:pPrChange w:id="2038" w:author="Microsoft Office User" w:date="2025-06-20T14:55:00Z">
          <w:pPr>
            <w:ind w:firstLineChars="200" w:firstLine="480"/>
          </w:pPr>
        </w:pPrChange>
      </w:pPr>
      <w:del w:id="2039" w:author="Microsoft Office User" w:date="2025-06-20T14:55:00Z">
        <w:r w:rsidDel="00193B42">
          <w:rPr>
            <w:rFonts w:ascii="Times New Roman" w:eastAsia="方正仿宋_GBK" w:hAnsi="Times New Roman" w:cs="方正仿宋_GBK" w:hint="eastAsia"/>
            <w:b/>
            <w:color w:val="000000"/>
            <w:sz w:val="24"/>
          </w:rPr>
          <w:delText>（</w:delText>
        </w:r>
        <w:r w:rsidDel="00193B42">
          <w:rPr>
            <w:rFonts w:ascii="Times New Roman" w:eastAsia="方正仿宋_GBK" w:hAnsi="Times New Roman" w:cs="方正仿宋_GBK" w:hint="eastAsia"/>
            <w:b/>
            <w:color w:val="000000"/>
            <w:sz w:val="24"/>
          </w:rPr>
          <w:delText>3</w:delText>
        </w:r>
        <w:r w:rsidDel="00193B42">
          <w:rPr>
            <w:rFonts w:ascii="Times New Roman" w:eastAsia="方正仿宋_GBK" w:hAnsi="Times New Roman" w:cs="方正仿宋_GBK" w:hint="eastAsia"/>
            <w:b/>
            <w:color w:val="000000"/>
            <w:sz w:val="24"/>
          </w:rPr>
          <w:delText>）数据记录：</w:delText>
        </w:r>
        <w:r w:rsidDel="00193B42">
          <w:rPr>
            <w:rFonts w:ascii="Times New Roman" w:eastAsia="方正仿宋_GBK" w:hAnsi="Times New Roman" w:cs="方正仿宋_GBK" w:hint="eastAsia"/>
            <w:bCs/>
            <w:color w:val="000000"/>
            <w:sz w:val="24"/>
          </w:rPr>
          <w:delText>设计专门的数据记录表，详细记录患者的基本信息、</w:delText>
        </w:r>
        <w:r w:rsidDel="00193B42">
          <w:rPr>
            <w:rFonts w:ascii="Times New Roman" w:eastAsia="方正仿宋_GBK" w:hAnsi="Times New Roman" w:cs="方正仿宋_GBK" w:hint="eastAsia"/>
            <w:bCs/>
            <w:color w:val="000000"/>
            <w:sz w:val="24"/>
          </w:rPr>
          <w:delText>Braden</w:delText>
        </w:r>
        <w:r w:rsidDel="00193B42">
          <w:rPr>
            <w:rFonts w:ascii="Times New Roman" w:eastAsia="方正仿宋_GBK" w:hAnsi="Times New Roman" w:cs="方正仿宋_GBK" w:hint="eastAsia"/>
            <w:bCs/>
            <w:color w:val="000000"/>
            <w:sz w:val="24"/>
          </w:rPr>
          <w:delText>评分、床旁超声参数、</w:delText>
        </w:r>
        <w:r w:rsidDel="00193B42">
          <w:rPr>
            <w:rFonts w:ascii="Times New Roman" w:eastAsia="方正仿宋_GBK" w:hAnsi="Times New Roman" w:cs="方正仿宋_GBK" w:hint="eastAsia"/>
            <w:bCs/>
            <w:color w:val="000000"/>
            <w:sz w:val="24"/>
          </w:rPr>
          <w:delText>PI</w:delText>
        </w:r>
        <w:r w:rsidDel="00193B42">
          <w:rPr>
            <w:rFonts w:ascii="Times New Roman" w:eastAsia="方正仿宋_GBK" w:hAnsi="Times New Roman" w:cs="方正仿宋_GBK" w:hint="eastAsia"/>
            <w:bCs/>
            <w:color w:val="000000"/>
            <w:sz w:val="24"/>
          </w:rPr>
          <w:delText>发生情况及其分期等。</w:delText>
        </w:r>
      </w:del>
    </w:p>
    <w:p w:rsidR="0067585B" w:rsidDel="00193B42" w:rsidRDefault="001234A7" w:rsidP="00193B42">
      <w:pPr>
        <w:pStyle w:val="BodyText"/>
        <w:spacing w:line="288" w:lineRule="auto"/>
        <w:rPr>
          <w:del w:id="2040" w:author="Microsoft Office User" w:date="2025-06-20T14:55:00Z"/>
          <w:rFonts w:eastAsia="方正仿宋_GBK" w:cs="方正仿宋_GBK"/>
          <w:bCs/>
          <w:color w:val="000000"/>
          <w:sz w:val="24"/>
        </w:rPr>
        <w:pPrChange w:id="2041" w:author="Microsoft Office User" w:date="2025-06-20T14:55:00Z">
          <w:pPr>
            <w:ind w:firstLineChars="200" w:firstLine="480"/>
          </w:pPr>
        </w:pPrChange>
      </w:pPr>
      <w:del w:id="2042" w:author="Microsoft Office User" w:date="2025-06-20T14:55:00Z">
        <w:r w:rsidDel="00193B42">
          <w:rPr>
            <w:rFonts w:ascii="Times New Roman" w:eastAsia="方正仿宋_GBK" w:hAnsi="Times New Roman" w:cs="方正仿宋_GBK" w:hint="eastAsia"/>
            <w:b/>
            <w:color w:val="000000"/>
            <w:sz w:val="24"/>
          </w:rPr>
          <w:delText>（</w:delText>
        </w:r>
        <w:r w:rsidDel="00193B42">
          <w:rPr>
            <w:rFonts w:ascii="Times New Roman" w:eastAsia="方正仿宋_GBK" w:hAnsi="Times New Roman" w:cs="方正仿宋_GBK" w:hint="eastAsia"/>
            <w:b/>
            <w:color w:val="000000"/>
            <w:sz w:val="24"/>
          </w:rPr>
          <w:delText>4</w:delText>
        </w:r>
        <w:r w:rsidDel="00193B42">
          <w:rPr>
            <w:rFonts w:ascii="Times New Roman" w:eastAsia="方正仿宋_GBK" w:hAnsi="Times New Roman" w:cs="方正仿宋_GBK" w:hint="eastAsia"/>
            <w:b/>
            <w:color w:val="000000"/>
            <w:sz w:val="24"/>
          </w:rPr>
          <w:delText>）统计分析：</w:delText>
        </w:r>
        <w:r w:rsidDel="00193B42">
          <w:rPr>
            <w:rFonts w:ascii="Times New Roman" w:eastAsia="方正仿宋_GBK" w:hAnsi="Times New Roman" w:cs="方正仿宋_GBK" w:hint="eastAsia"/>
            <w:bCs/>
            <w:color w:val="000000"/>
            <w:sz w:val="24"/>
          </w:rPr>
          <w:delText>使用</w:delText>
        </w:r>
        <w:r w:rsidDel="00193B42">
          <w:rPr>
            <w:rFonts w:ascii="Times New Roman" w:eastAsia="方正仿宋_GBK" w:hAnsi="Times New Roman" w:cs="方正仿宋_GBK" w:hint="eastAsia"/>
            <w:bCs/>
            <w:color w:val="000000"/>
            <w:sz w:val="24"/>
          </w:rPr>
          <w:delText>S</w:delText>
        </w:r>
        <w:r w:rsidDel="00193B42">
          <w:rPr>
            <w:rFonts w:ascii="Times New Roman" w:eastAsia="方正仿宋_GBK" w:hAnsi="Times New Roman" w:cs="方正仿宋_GBK" w:hint="eastAsia"/>
            <w:bCs/>
            <w:color w:val="000000"/>
            <w:sz w:val="24"/>
          </w:rPr>
          <w:delText>PSS</w:delText>
        </w:r>
        <w:r w:rsidDel="00193B42">
          <w:rPr>
            <w:rFonts w:ascii="Times New Roman" w:eastAsia="方正仿宋_GBK" w:hAnsi="Times New Roman" w:cs="方正仿宋_GBK" w:hint="eastAsia"/>
            <w:bCs/>
            <w:color w:val="000000"/>
            <w:sz w:val="24"/>
          </w:rPr>
          <w:delText>、</w:delText>
        </w:r>
        <w:r w:rsidDel="00193B42">
          <w:rPr>
            <w:rFonts w:ascii="Times New Roman" w:eastAsia="方正仿宋_GBK" w:hAnsi="Times New Roman" w:cs="方正仿宋_GBK" w:hint="eastAsia"/>
            <w:bCs/>
            <w:color w:val="000000"/>
            <w:sz w:val="24"/>
          </w:rPr>
          <w:delText>R</w:delText>
        </w:r>
        <w:r w:rsidDel="00193B42">
          <w:rPr>
            <w:rFonts w:ascii="Times New Roman" w:eastAsia="方正仿宋_GBK" w:hAnsi="Times New Roman" w:cs="方正仿宋_GBK" w:hint="eastAsia"/>
            <w:bCs/>
            <w:color w:val="000000"/>
            <w:sz w:val="24"/>
          </w:rPr>
          <w:delText>等统计软件进行数据分析，构建模型并评估性能。</w:delText>
        </w:r>
      </w:del>
    </w:p>
    <w:p w:rsidR="0067585B" w:rsidDel="00193B42" w:rsidRDefault="001234A7" w:rsidP="00193B42">
      <w:pPr>
        <w:pStyle w:val="BodyText"/>
        <w:spacing w:line="288" w:lineRule="auto"/>
        <w:rPr>
          <w:del w:id="2043" w:author="Microsoft Office User" w:date="2025-06-20T14:55:00Z"/>
          <w:rFonts w:eastAsia="方正仿宋_GBK" w:cs="方正仿宋_GBK"/>
          <w:b/>
          <w:color w:val="000000"/>
          <w:sz w:val="24"/>
        </w:rPr>
        <w:pPrChange w:id="2044" w:author="Microsoft Office User" w:date="2025-06-20T14:55:00Z">
          <w:pPr>
            <w:spacing w:line="288" w:lineRule="auto"/>
            <w:ind w:firstLineChars="200" w:firstLine="480"/>
            <w:jc w:val="left"/>
          </w:pPr>
        </w:pPrChange>
      </w:pPr>
      <w:del w:id="2045" w:author="Microsoft Office User" w:date="2025-06-20T14:55:00Z">
        <w:r w:rsidDel="00193B42">
          <w:rPr>
            <w:rFonts w:ascii="Times New Roman" w:eastAsia="方正仿宋_GBK" w:hAnsi="Times New Roman" w:cs="方正仿宋_GBK" w:hint="eastAsia"/>
            <w:b/>
            <w:color w:val="000000"/>
            <w:sz w:val="24"/>
          </w:rPr>
          <w:delText xml:space="preserve">3.4 </w:delText>
        </w:r>
        <w:r w:rsidDel="00193B42">
          <w:rPr>
            <w:rFonts w:ascii="Times New Roman" w:eastAsia="方正仿宋_GBK" w:hAnsi="Times New Roman" w:cs="方正仿宋_GBK" w:hint="eastAsia"/>
            <w:b/>
            <w:color w:val="000000"/>
            <w:sz w:val="24"/>
          </w:rPr>
          <w:delText>关键技术</w:delText>
        </w:r>
      </w:del>
    </w:p>
    <w:p w:rsidR="0067585B" w:rsidDel="00193B42" w:rsidRDefault="001234A7" w:rsidP="00193B42">
      <w:pPr>
        <w:pStyle w:val="BodyText"/>
        <w:spacing w:line="288" w:lineRule="auto"/>
        <w:rPr>
          <w:del w:id="2046" w:author="Microsoft Office User" w:date="2025-06-20T14:55:00Z"/>
          <w:rFonts w:ascii="Times New Roman" w:eastAsia="方正仿宋_GBK" w:hAnsi="Times New Roman" w:cs="方正仿宋_GBK"/>
          <w:bCs/>
          <w:color w:val="000000"/>
          <w:sz w:val="24"/>
        </w:rPr>
        <w:pPrChange w:id="2047" w:author="Microsoft Office User" w:date="2025-06-20T14:55:00Z">
          <w:pPr>
            <w:pStyle w:val="BodyText"/>
            <w:ind w:firstLine="640"/>
          </w:pPr>
        </w:pPrChange>
      </w:pPr>
      <w:del w:id="2048" w:author="Microsoft Office User" w:date="2025-06-20T14:55:00Z">
        <w:r w:rsidDel="00193B42">
          <w:rPr>
            <w:rFonts w:ascii="Times New Roman" w:eastAsia="方正仿宋_GBK" w:hAnsi="Times New Roman" w:cs="方正仿宋_GBK" w:hint="eastAsia"/>
            <w:b/>
            <w:color w:val="000000"/>
            <w:sz w:val="24"/>
          </w:rPr>
          <w:delText>（</w:delText>
        </w:r>
        <w:r w:rsidDel="00193B42">
          <w:rPr>
            <w:rFonts w:ascii="Times New Roman" w:eastAsia="方正仿宋_GBK" w:hAnsi="Times New Roman" w:cs="方正仿宋_GBK" w:hint="eastAsia"/>
            <w:b/>
            <w:color w:val="000000"/>
            <w:sz w:val="24"/>
          </w:rPr>
          <w:delText>1</w:delText>
        </w:r>
        <w:r w:rsidDel="00193B42">
          <w:rPr>
            <w:rFonts w:ascii="Times New Roman" w:eastAsia="方正仿宋_GBK" w:hAnsi="Times New Roman" w:cs="方正仿宋_GBK" w:hint="eastAsia"/>
            <w:b/>
            <w:color w:val="000000"/>
            <w:sz w:val="24"/>
          </w:rPr>
          <w:delText>）超声技术：</w:delText>
        </w:r>
        <w:r w:rsidDel="00193B42">
          <w:rPr>
            <w:rFonts w:ascii="Times New Roman" w:eastAsia="方正仿宋_GBK" w:hAnsi="Times New Roman" w:cs="方正仿宋_GBK" w:hint="eastAsia"/>
            <w:bCs/>
            <w:color w:val="000000"/>
            <w:sz w:val="24"/>
          </w:rPr>
          <w:delText>掌握床旁超声技术，准确获取皮肤软组织的特征参数。</w:delText>
        </w:r>
      </w:del>
    </w:p>
    <w:p w:rsidR="0067585B" w:rsidDel="00193B42" w:rsidRDefault="001234A7" w:rsidP="00193B42">
      <w:pPr>
        <w:pStyle w:val="BodyText"/>
        <w:spacing w:line="288" w:lineRule="auto"/>
        <w:rPr>
          <w:del w:id="2049" w:author="Microsoft Office User" w:date="2025-06-20T14:55:00Z"/>
          <w:rFonts w:ascii="Times New Roman" w:eastAsia="方正仿宋_GBK" w:hAnsi="Times New Roman" w:cs="方正仿宋_GBK"/>
          <w:bCs/>
          <w:color w:val="000000"/>
          <w:sz w:val="24"/>
        </w:rPr>
        <w:pPrChange w:id="2050" w:author="Microsoft Office User" w:date="2025-06-20T14:55:00Z">
          <w:pPr>
            <w:pStyle w:val="BodyText"/>
            <w:ind w:firstLine="640"/>
          </w:pPr>
        </w:pPrChange>
      </w:pPr>
      <w:del w:id="2051" w:author="Microsoft Office User" w:date="2025-06-20T14:55:00Z">
        <w:r w:rsidDel="00193B42">
          <w:rPr>
            <w:rFonts w:ascii="Times New Roman" w:eastAsia="方正仿宋_GBK" w:hAnsi="Times New Roman" w:cs="方正仿宋_GBK" w:hint="eastAsia"/>
            <w:b/>
            <w:color w:val="000000"/>
            <w:sz w:val="24"/>
          </w:rPr>
          <w:delText>（</w:delText>
        </w:r>
        <w:r w:rsidDel="00193B42">
          <w:rPr>
            <w:rFonts w:ascii="Times New Roman" w:eastAsia="方正仿宋_GBK" w:hAnsi="Times New Roman" w:cs="方正仿宋_GBK" w:hint="eastAsia"/>
            <w:b/>
            <w:color w:val="000000"/>
            <w:sz w:val="24"/>
          </w:rPr>
          <w:delText>2</w:delText>
        </w:r>
        <w:r w:rsidDel="00193B42">
          <w:rPr>
            <w:rFonts w:ascii="Times New Roman" w:eastAsia="方正仿宋_GBK" w:hAnsi="Times New Roman" w:cs="方正仿宋_GBK" w:hint="eastAsia"/>
            <w:b/>
            <w:color w:val="000000"/>
            <w:sz w:val="24"/>
          </w:rPr>
          <w:delText>）数据处理与分析技术：</w:delText>
        </w:r>
        <w:r w:rsidDel="00193B42">
          <w:rPr>
            <w:rFonts w:ascii="Times New Roman" w:eastAsia="方正仿宋_GBK" w:hAnsi="Times New Roman" w:cs="方正仿宋_GBK" w:hint="eastAsia"/>
            <w:bCs/>
            <w:color w:val="000000"/>
            <w:sz w:val="24"/>
          </w:rPr>
          <w:delText>运用统计学软件对采集的数据进行处理和分析，筛选关键变量，构建高效的预测模型。</w:delText>
        </w:r>
      </w:del>
    </w:p>
    <w:p w:rsidR="0067585B" w:rsidDel="00193B42" w:rsidRDefault="001234A7" w:rsidP="00193B42">
      <w:pPr>
        <w:pStyle w:val="BodyText"/>
        <w:spacing w:line="288" w:lineRule="auto"/>
        <w:rPr>
          <w:del w:id="2052" w:author="Microsoft Office User" w:date="2025-06-20T14:55:00Z"/>
          <w:rFonts w:eastAsia="方正仿宋_GBK" w:cs="方正仿宋_GBK"/>
          <w:b/>
          <w:color w:val="000000"/>
          <w:sz w:val="24"/>
        </w:rPr>
        <w:pPrChange w:id="2053" w:author="Microsoft Office User" w:date="2025-06-20T14:55:00Z">
          <w:pPr>
            <w:spacing w:line="288" w:lineRule="auto"/>
            <w:ind w:firstLineChars="200" w:firstLine="480"/>
            <w:jc w:val="left"/>
          </w:pPr>
        </w:pPrChange>
      </w:pPr>
      <w:del w:id="2054" w:author="Microsoft Office User" w:date="2025-06-20T14:55:00Z">
        <w:r w:rsidDel="00193B42">
          <w:rPr>
            <w:rFonts w:ascii="Times New Roman" w:eastAsia="方正仿宋_GBK" w:hAnsi="Times New Roman" w:cs="方正仿宋_GBK" w:hint="eastAsia"/>
            <w:b/>
            <w:color w:val="000000"/>
            <w:sz w:val="24"/>
          </w:rPr>
          <w:delText xml:space="preserve">3.5 </w:delText>
        </w:r>
        <w:r w:rsidDel="00193B42">
          <w:rPr>
            <w:rFonts w:ascii="Times New Roman" w:eastAsia="方正仿宋_GBK" w:hAnsi="Times New Roman" w:cs="方正仿宋_GBK" w:hint="eastAsia"/>
            <w:b/>
            <w:color w:val="000000"/>
            <w:sz w:val="24"/>
          </w:rPr>
          <w:delText>可行性分析</w:delText>
        </w:r>
      </w:del>
    </w:p>
    <w:p w:rsidR="0067585B" w:rsidDel="00193B42" w:rsidRDefault="001234A7" w:rsidP="00193B42">
      <w:pPr>
        <w:pStyle w:val="BodyText"/>
        <w:spacing w:line="288" w:lineRule="auto"/>
        <w:rPr>
          <w:del w:id="2055" w:author="Microsoft Office User" w:date="2025-06-20T14:55:00Z"/>
          <w:rFonts w:ascii="Times New Roman" w:eastAsia="方正仿宋_GBK" w:hAnsi="Times New Roman" w:cs="方正仿宋_GBK"/>
          <w:bCs/>
          <w:color w:val="000000"/>
          <w:sz w:val="24"/>
        </w:rPr>
        <w:pPrChange w:id="2056" w:author="Microsoft Office User" w:date="2025-06-20T14:55:00Z">
          <w:pPr>
            <w:pStyle w:val="BodyText"/>
            <w:ind w:firstLineChars="200" w:firstLine="480"/>
          </w:pPr>
        </w:pPrChange>
      </w:pPr>
      <w:del w:id="2057" w:author="Microsoft Office User" w:date="2025-06-20T14:55:00Z">
        <w:r w:rsidDel="00193B42">
          <w:rPr>
            <w:rFonts w:ascii="Times New Roman" w:eastAsia="方正仿宋_GBK" w:hAnsi="Times New Roman" w:cs="方正仿宋_GBK" w:hint="eastAsia"/>
            <w:b/>
            <w:color w:val="000000"/>
            <w:sz w:val="24"/>
          </w:rPr>
          <w:delText>（</w:delText>
        </w:r>
        <w:r w:rsidDel="00193B42">
          <w:rPr>
            <w:rFonts w:ascii="Times New Roman" w:eastAsia="方正仿宋_GBK" w:hAnsi="Times New Roman" w:cs="方正仿宋_GBK" w:hint="eastAsia"/>
            <w:b/>
            <w:color w:val="000000"/>
            <w:sz w:val="24"/>
          </w:rPr>
          <w:delText>1</w:delText>
        </w:r>
        <w:r w:rsidDel="00193B42">
          <w:rPr>
            <w:rFonts w:ascii="Times New Roman" w:eastAsia="方正仿宋_GBK" w:hAnsi="Times New Roman" w:cs="方正仿宋_GBK" w:hint="eastAsia"/>
            <w:b/>
            <w:color w:val="000000"/>
            <w:sz w:val="24"/>
          </w:rPr>
          <w:delText>）理论与技术可行性：</w:delText>
        </w:r>
        <w:r w:rsidDel="00193B42">
          <w:rPr>
            <w:rFonts w:ascii="Times New Roman" w:eastAsia="方正仿宋_GBK" w:hAnsi="Times New Roman" w:cs="方正仿宋_GBK" w:hint="eastAsia"/>
            <w:bCs/>
            <w:color w:val="000000"/>
            <w:sz w:val="24"/>
          </w:rPr>
          <w:delText>床旁超声技术作为一种成熟的影像学工具，在重症监护室</w:delText>
        </w:r>
        <w:r w:rsidDel="00193B42">
          <w:rPr>
            <w:rFonts w:ascii="Times New Roman" w:eastAsia="方正仿宋_GBK" w:hAnsi="Times New Roman" w:cs="方正仿宋_GBK" w:hint="eastAsia"/>
            <w:bCs/>
            <w:color w:val="000000"/>
            <w:sz w:val="24"/>
          </w:rPr>
          <w:delText>ICU</w:delText>
        </w:r>
        <w:r w:rsidDel="00193B42">
          <w:rPr>
            <w:rFonts w:ascii="Times New Roman" w:eastAsia="方正仿宋_GBK" w:hAnsi="Times New Roman" w:cs="方正仿宋_GBK" w:hint="eastAsia"/>
            <w:bCs/>
            <w:color w:val="000000"/>
            <w:sz w:val="24"/>
          </w:rPr>
          <w:delText>中已广泛应用于血流动力学监测、肺部评估、腹部探查等多个方面，其操作相对简便。利用高频超声探头观察皮肤及皮下软组织结构，评估其厚度、回声、水肿及血流等状况，在技术上是完全可行的。</w:delText>
        </w:r>
        <w:r w:rsidDel="00193B42">
          <w:rPr>
            <w:rFonts w:ascii="Times New Roman" w:eastAsia="方正仿宋_GBK" w:hAnsi="Times New Roman" w:cs="方正仿宋_GBK" w:hint="eastAsia"/>
            <w:bCs/>
            <w:color w:val="000000"/>
            <w:sz w:val="24"/>
          </w:rPr>
          <w:delText>Logistic</w:delText>
        </w:r>
        <w:r w:rsidDel="00193B42">
          <w:rPr>
            <w:rFonts w:ascii="Times New Roman" w:eastAsia="方正仿宋_GBK" w:hAnsi="Times New Roman" w:cs="方正仿宋_GBK" w:hint="eastAsia"/>
            <w:bCs/>
            <w:color w:val="000000"/>
            <w:sz w:val="24"/>
          </w:rPr>
          <w:delText>回归作为一种经典的二分类结局预测模型构建方法，其理论基础坚实，统计推断过程清晰，结果易于临床解释，在医学研究中应用极为广泛，各类统计软件均提供完善的支持模块。结合客观的</w:delText>
        </w:r>
        <w:r w:rsidDel="00193B42">
          <w:rPr>
            <w:rFonts w:ascii="Times New Roman" w:eastAsia="方正仿宋_GBK" w:hAnsi="Times New Roman" w:cs="方正仿宋_GBK" w:hint="eastAsia"/>
            <w:bCs/>
            <w:color w:val="000000"/>
            <w:sz w:val="24"/>
          </w:rPr>
          <w:delText>POCUS</w:delText>
        </w:r>
        <w:r w:rsidDel="00193B42">
          <w:rPr>
            <w:rFonts w:ascii="Times New Roman" w:eastAsia="方正仿宋_GBK" w:hAnsi="Times New Roman" w:cs="方正仿宋_GBK" w:hint="eastAsia"/>
            <w:bCs/>
            <w:color w:val="000000"/>
            <w:sz w:val="24"/>
          </w:rPr>
          <w:delText>量化指标与临床危险因素，运用</w:delText>
        </w:r>
        <w:r w:rsidDel="00193B42">
          <w:rPr>
            <w:rFonts w:ascii="Times New Roman" w:eastAsia="方正仿宋_GBK" w:hAnsi="Times New Roman" w:cs="方正仿宋_GBK" w:hint="eastAsia"/>
            <w:bCs/>
            <w:color w:val="000000"/>
            <w:sz w:val="24"/>
          </w:rPr>
          <w:delText>Logistic</w:delText>
        </w:r>
        <w:r w:rsidDel="00193B42">
          <w:rPr>
            <w:rFonts w:ascii="Times New Roman" w:eastAsia="方正仿宋_GBK" w:hAnsi="Times New Roman" w:cs="方正仿宋_GBK" w:hint="eastAsia"/>
            <w:bCs/>
            <w:color w:val="000000"/>
            <w:sz w:val="24"/>
          </w:rPr>
          <w:delText>回归构建预测模型，在方法学上是成熟且可行的</w:delText>
        </w:r>
        <w:r w:rsidDel="00193B42">
          <w:rPr>
            <w:rFonts w:ascii="Times New Roman" w:eastAsia="方正仿宋_GBK" w:hAnsi="Times New Roman" w:cs="方正仿宋_GBK" w:hint="eastAsia"/>
            <w:bCs/>
            <w:color w:val="000000"/>
            <w:sz w:val="24"/>
          </w:rPr>
          <w:delText>。</w:delText>
        </w:r>
      </w:del>
    </w:p>
    <w:p w:rsidR="0067585B" w:rsidDel="00193B42" w:rsidRDefault="001234A7" w:rsidP="00193B42">
      <w:pPr>
        <w:pStyle w:val="BodyText"/>
        <w:spacing w:line="288" w:lineRule="auto"/>
        <w:rPr>
          <w:del w:id="2058" w:author="Microsoft Office User" w:date="2025-06-20T14:55:00Z"/>
          <w:rFonts w:ascii="Times New Roman" w:eastAsia="方正仿宋_GBK" w:hAnsi="Times New Roman" w:cs="方正仿宋_GBK"/>
          <w:bCs/>
          <w:color w:val="000000"/>
          <w:sz w:val="24"/>
        </w:rPr>
        <w:pPrChange w:id="2059" w:author="Microsoft Office User" w:date="2025-06-20T14:55:00Z">
          <w:pPr>
            <w:pStyle w:val="BodyText"/>
            <w:ind w:firstLineChars="200" w:firstLine="480"/>
          </w:pPr>
        </w:pPrChange>
      </w:pPr>
      <w:del w:id="2060" w:author="Microsoft Office User" w:date="2025-06-20T14:55:00Z">
        <w:r w:rsidDel="00193B42">
          <w:rPr>
            <w:rFonts w:ascii="Times New Roman" w:eastAsia="方正仿宋_GBK" w:hAnsi="Times New Roman" w:cs="方正仿宋_GBK" w:hint="eastAsia"/>
            <w:b/>
            <w:color w:val="000000"/>
            <w:sz w:val="24"/>
          </w:rPr>
          <w:delText>（</w:delText>
        </w:r>
        <w:r w:rsidDel="00193B42">
          <w:rPr>
            <w:rFonts w:ascii="Times New Roman" w:eastAsia="方正仿宋_GBK" w:hAnsi="Times New Roman" w:cs="方正仿宋_GBK" w:hint="eastAsia"/>
            <w:b/>
            <w:color w:val="000000"/>
            <w:sz w:val="24"/>
          </w:rPr>
          <w:delText>2</w:delText>
        </w:r>
        <w:r w:rsidDel="00193B42">
          <w:rPr>
            <w:rFonts w:ascii="Times New Roman" w:eastAsia="方正仿宋_GBK" w:hAnsi="Times New Roman" w:cs="方正仿宋_GBK" w:hint="eastAsia"/>
            <w:b/>
            <w:color w:val="000000"/>
            <w:sz w:val="24"/>
          </w:rPr>
          <w:delText>）研究团队与经验：</w:delText>
        </w:r>
        <w:r w:rsidDel="00193B42">
          <w:rPr>
            <w:rFonts w:ascii="Times New Roman" w:eastAsia="方正仿宋_GBK" w:hAnsi="Times New Roman" w:cs="方正仿宋_GBK" w:hint="eastAsia"/>
            <w:bCs/>
            <w:color w:val="000000"/>
            <w:sz w:val="24"/>
          </w:rPr>
          <w:delText>本项目团队具备多学科交叉背景，核心成员在重症医学临床实践、压力性损伤的预防与规范化管理方面积累了丰富的经验，并对</w:delText>
        </w:r>
        <w:r w:rsidDel="00193B42">
          <w:rPr>
            <w:rFonts w:ascii="Times New Roman" w:eastAsia="方正仿宋_GBK" w:hAnsi="Times New Roman" w:cs="方正仿宋_GBK" w:hint="eastAsia"/>
            <w:bCs/>
            <w:color w:val="000000"/>
            <w:sz w:val="24"/>
          </w:rPr>
          <w:delText>ICU</w:delText>
        </w:r>
        <w:r w:rsidDel="00193B42">
          <w:rPr>
            <w:rFonts w:ascii="Times New Roman" w:eastAsia="方正仿宋_GBK" w:hAnsi="Times New Roman" w:cs="方正仿宋_GBK" w:hint="eastAsia"/>
            <w:bCs/>
            <w:color w:val="000000"/>
            <w:sz w:val="24"/>
          </w:rPr>
          <w:delText>患者的病理生理特点有深入理解。团队部分成员已接受系统的床旁超声操作与诊断培训，能够独立完成本项目所需的</w:delText>
        </w:r>
        <w:r w:rsidDel="00193B42">
          <w:rPr>
            <w:rFonts w:ascii="Times New Roman" w:eastAsia="方正仿宋_GBK" w:hAnsi="Times New Roman" w:cs="方正仿宋_GBK" w:hint="eastAsia"/>
            <w:bCs/>
            <w:color w:val="000000"/>
            <w:sz w:val="24"/>
          </w:rPr>
          <w:delText>POCUS</w:delText>
        </w:r>
        <w:r w:rsidDel="00193B42">
          <w:rPr>
            <w:rFonts w:ascii="Times New Roman" w:eastAsia="方正仿宋_GBK" w:hAnsi="Times New Roman" w:cs="方正仿宋_GBK" w:hint="eastAsia"/>
            <w:bCs/>
            <w:color w:val="000000"/>
            <w:sz w:val="24"/>
          </w:rPr>
          <w:delText>检查和图像判读。在科研方面，团队成员曾参与或主持过与危重症护理、临床预测模型相关的研究项目，熟悉临床研究设计、数据收集、统计分析流程，并具备运用</w:delText>
        </w:r>
        <w:r w:rsidDel="00193B42">
          <w:rPr>
            <w:rFonts w:ascii="Times New Roman" w:eastAsia="方正仿宋_GBK" w:hAnsi="Times New Roman" w:cs="方正仿宋_GBK" w:hint="eastAsia"/>
            <w:bCs/>
            <w:color w:val="000000"/>
            <w:sz w:val="24"/>
          </w:rPr>
          <w:delText>Logistic</w:delText>
        </w:r>
        <w:r w:rsidDel="00193B42">
          <w:rPr>
            <w:rFonts w:ascii="Times New Roman" w:eastAsia="方正仿宋_GBK" w:hAnsi="Times New Roman" w:cs="方正仿宋_GBK" w:hint="eastAsia"/>
            <w:bCs/>
            <w:color w:val="000000"/>
            <w:sz w:val="24"/>
          </w:rPr>
          <w:delText>回归等方法进行数据建模的经验。团队成员之间分工明确，协作紧密，能够保障研究计划的顺利实施。</w:delText>
        </w:r>
      </w:del>
    </w:p>
    <w:p w:rsidR="0067585B" w:rsidDel="00193B42" w:rsidRDefault="001234A7" w:rsidP="00193B42">
      <w:pPr>
        <w:pStyle w:val="BodyText"/>
        <w:spacing w:line="288" w:lineRule="auto"/>
        <w:rPr>
          <w:del w:id="2061" w:author="Microsoft Office User" w:date="2025-06-20T14:55:00Z"/>
          <w:rFonts w:ascii="Times New Roman" w:eastAsia="方正仿宋_GBK" w:hAnsi="Times New Roman" w:cs="方正仿宋_GBK"/>
          <w:bCs/>
          <w:color w:val="000000"/>
          <w:sz w:val="24"/>
        </w:rPr>
        <w:pPrChange w:id="2062" w:author="Microsoft Office User" w:date="2025-06-20T14:55:00Z">
          <w:pPr>
            <w:pStyle w:val="BodyText"/>
            <w:ind w:firstLineChars="200" w:firstLine="480"/>
          </w:pPr>
        </w:pPrChange>
      </w:pPr>
      <w:del w:id="2063" w:author="Microsoft Office User" w:date="2025-06-20T14:55:00Z">
        <w:r w:rsidDel="00193B42">
          <w:rPr>
            <w:rFonts w:ascii="Times New Roman" w:eastAsia="方正仿宋_GBK" w:hAnsi="Times New Roman" w:cs="方正仿宋_GBK" w:hint="eastAsia"/>
            <w:b/>
            <w:color w:val="000000"/>
            <w:sz w:val="24"/>
          </w:rPr>
          <w:delText>（</w:delText>
        </w:r>
        <w:r w:rsidDel="00193B42">
          <w:rPr>
            <w:rFonts w:ascii="Times New Roman" w:eastAsia="方正仿宋_GBK" w:hAnsi="Times New Roman" w:cs="方正仿宋_GBK" w:hint="eastAsia"/>
            <w:b/>
            <w:color w:val="000000"/>
            <w:sz w:val="24"/>
          </w:rPr>
          <w:delText>3</w:delText>
        </w:r>
        <w:r w:rsidDel="00193B42">
          <w:rPr>
            <w:rFonts w:ascii="Times New Roman" w:eastAsia="方正仿宋_GBK" w:hAnsi="Times New Roman" w:cs="方正仿宋_GBK" w:hint="eastAsia"/>
            <w:b/>
            <w:color w:val="000000"/>
            <w:sz w:val="24"/>
          </w:rPr>
          <w:delText>）研究条件与设备：</w:delText>
        </w:r>
        <w:r w:rsidDel="00193B42">
          <w:rPr>
            <w:rFonts w:ascii="Times New Roman" w:eastAsia="方正仿宋_GBK" w:hAnsi="Times New Roman" w:cs="方正仿宋_GBK" w:hint="eastAsia"/>
            <w:bCs/>
            <w:color w:val="000000"/>
            <w:sz w:val="24"/>
          </w:rPr>
          <w:delText>本研究依</w:delText>
        </w:r>
        <w:r w:rsidDel="00193B42">
          <w:rPr>
            <w:rFonts w:ascii="Times New Roman" w:eastAsia="方正仿宋_GBK" w:hAnsi="Times New Roman" w:cs="方正仿宋_GBK" w:hint="eastAsia"/>
            <w:bCs/>
            <w:color w:val="000000"/>
            <w:sz w:val="24"/>
          </w:rPr>
          <w:delText>托的临床单位</w:delText>
        </w:r>
        <w:r w:rsidDel="00193B42">
          <w:rPr>
            <w:rFonts w:ascii="Times New Roman" w:eastAsia="方正仿宋_GBK" w:hAnsi="Times New Roman" w:cs="方正仿宋_GBK" w:hint="eastAsia"/>
            <w:bCs/>
            <w:color w:val="000000"/>
            <w:sz w:val="24"/>
          </w:rPr>
          <w:delText>ICU</w:delText>
        </w:r>
        <w:r w:rsidDel="00193B42">
          <w:rPr>
            <w:rFonts w:ascii="Times New Roman" w:eastAsia="方正仿宋_GBK" w:hAnsi="Times New Roman" w:cs="方正仿宋_GBK" w:hint="eastAsia"/>
            <w:bCs/>
            <w:color w:val="000000"/>
            <w:sz w:val="24"/>
          </w:rPr>
          <w:delText>拥有充足的病床数量和多样的危重病例来源，能够满足本研究对样本量的需求。科室配备了便携式彩色多普勒超声诊断仪，并配有高频线阵探头，完全能够满足对皮肤及皮下浅表组织进行精细探查的要求。同时，单位具备完善的医院信息系统和电子病历系统，便于临床数据的提取与核对。数据处理和统计分析所需的计算机硬件及正版统计分析软件均已配备。</w:delText>
        </w:r>
      </w:del>
    </w:p>
    <w:p w:rsidR="0067585B" w:rsidDel="00193B42" w:rsidRDefault="001234A7" w:rsidP="00193B42">
      <w:pPr>
        <w:pStyle w:val="BodyText"/>
        <w:spacing w:line="288" w:lineRule="auto"/>
        <w:rPr>
          <w:del w:id="2064" w:author="Microsoft Office User" w:date="2025-06-20T14:55:00Z"/>
          <w:rFonts w:ascii="Times New Roman" w:eastAsia="方正仿宋_GBK" w:hAnsi="Times New Roman" w:cs="方正仿宋_GBK"/>
          <w:bCs/>
          <w:color w:val="000000"/>
          <w:sz w:val="24"/>
        </w:rPr>
        <w:pPrChange w:id="2065" w:author="Microsoft Office User" w:date="2025-06-20T14:55:00Z">
          <w:pPr>
            <w:pStyle w:val="BodyText"/>
            <w:ind w:firstLineChars="200" w:firstLine="480"/>
          </w:pPr>
        </w:pPrChange>
      </w:pPr>
      <w:del w:id="2066" w:author="Microsoft Office User" w:date="2025-06-20T14:55:00Z">
        <w:r w:rsidDel="00193B42">
          <w:rPr>
            <w:rFonts w:ascii="Times New Roman" w:eastAsia="方正仿宋_GBK" w:hAnsi="Times New Roman" w:cs="方正仿宋_GBK" w:hint="eastAsia"/>
            <w:b/>
            <w:color w:val="000000"/>
            <w:sz w:val="24"/>
          </w:rPr>
          <w:delText>（</w:delText>
        </w:r>
        <w:r w:rsidDel="00193B42">
          <w:rPr>
            <w:rFonts w:ascii="Times New Roman" w:eastAsia="方正仿宋_GBK" w:hAnsi="Times New Roman" w:cs="方正仿宋_GBK" w:hint="eastAsia"/>
            <w:b/>
            <w:color w:val="000000"/>
            <w:sz w:val="24"/>
          </w:rPr>
          <w:delText>4</w:delText>
        </w:r>
        <w:r w:rsidDel="00193B42">
          <w:rPr>
            <w:rFonts w:ascii="Times New Roman" w:eastAsia="方正仿宋_GBK" w:hAnsi="Times New Roman" w:cs="方正仿宋_GBK" w:hint="eastAsia"/>
            <w:b/>
            <w:color w:val="000000"/>
            <w:sz w:val="24"/>
          </w:rPr>
          <w:delText>）经费与时间保障：</w:delText>
        </w:r>
        <w:r w:rsidDel="00193B42">
          <w:rPr>
            <w:rFonts w:ascii="Times New Roman" w:eastAsia="方正仿宋_GBK" w:hAnsi="Times New Roman" w:cs="方正仿宋_GBK" w:hint="eastAsia"/>
            <w:bCs/>
            <w:color w:val="000000"/>
            <w:sz w:val="24"/>
          </w:rPr>
          <w:delText>本项目申请的经费预算经过详细测算，主要用于</w:delText>
        </w:r>
        <w:r w:rsidDel="00193B42">
          <w:rPr>
            <w:rFonts w:ascii="Times New Roman" w:eastAsia="方正仿宋_GBK" w:hAnsi="Times New Roman" w:cs="方正仿宋_GBK" w:hint="eastAsia"/>
            <w:bCs/>
            <w:color w:val="000000"/>
            <w:sz w:val="24"/>
          </w:rPr>
          <w:delText>POCUS</w:delText>
        </w:r>
        <w:r w:rsidDel="00193B42">
          <w:rPr>
            <w:rFonts w:ascii="Times New Roman" w:eastAsia="方正仿宋_GBK" w:hAnsi="Times New Roman" w:cs="方正仿宋_GBK" w:hint="eastAsia"/>
            <w:bCs/>
            <w:color w:val="000000"/>
            <w:sz w:val="24"/>
          </w:rPr>
          <w:delText>检查相关耗材、数据管理与分析、论文发表、学术交流以及必要的劳务支出等，能够基本满足研究需求。项目依托单</w:delText>
        </w:r>
        <w:r w:rsidDel="00193B42">
          <w:rPr>
            <w:rFonts w:ascii="Times New Roman" w:eastAsia="方正仿宋_GBK" w:hAnsi="Times New Roman" w:cs="方正仿宋_GBK" w:hint="eastAsia"/>
            <w:bCs/>
            <w:color w:val="000000"/>
            <w:sz w:val="24"/>
          </w:rPr>
          <w:delText>位将在科研时间和辅助条件上给予支持。研究周期设定为</w:delText>
        </w:r>
        <w:r w:rsidDel="00193B42">
          <w:rPr>
            <w:rFonts w:ascii="Times New Roman" w:eastAsia="方正仿宋_GBK" w:hAnsi="Times New Roman" w:cs="方正仿宋_GBK" w:hint="eastAsia"/>
            <w:bCs/>
            <w:color w:val="000000"/>
            <w:sz w:val="24"/>
          </w:rPr>
          <w:delText>2</w:delText>
        </w:r>
        <w:r w:rsidDel="00193B42">
          <w:rPr>
            <w:rFonts w:ascii="Times New Roman" w:eastAsia="方正仿宋_GBK" w:hAnsi="Times New Roman" w:cs="方正仿宋_GBK" w:hint="eastAsia"/>
            <w:bCs/>
            <w:color w:val="000000"/>
            <w:sz w:val="24"/>
          </w:rPr>
          <w:delText>年，各阶段任务和时间节点规划合理，具有可操作性，预期能够按期完成研究目标。</w:delText>
        </w:r>
      </w:del>
    </w:p>
    <w:p w:rsidR="0067585B" w:rsidDel="00193B42" w:rsidRDefault="001234A7" w:rsidP="00193B42">
      <w:pPr>
        <w:pStyle w:val="BodyText"/>
        <w:spacing w:line="288" w:lineRule="auto"/>
        <w:rPr>
          <w:del w:id="2067" w:author="Microsoft Office User" w:date="2025-06-20T14:55:00Z"/>
          <w:rFonts w:ascii="Times New Roman" w:eastAsia="方正仿宋_GBK" w:hAnsi="Times New Roman" w:cs="方正仿宋_GBK"/>
          <w:bCs/>
          <w:color w:val="000000"/>
          <w:sz w:val="24"/>
        </w:rPr>
        <w:pPrChange w:id="2068" w:author="Microsoft Office User" w:date="2025-06-20T14:55:00Z">
          <w:pPr>
            <w:pStyle w:val="BodyText"/>
            <w:ind w:firstLineChars="200" w:firstLine="480"/>
          </w:pPr>
        </w:pPrChange>
      </w:pPr>
      <w:del w:id="2069" w:author="Microsoft Office User" w:date="2025-06-20T14:55:00Z">
        <w:r w:rsidDel="00193B42">
          <w:rPr>
            <w:rFonts w:ascii="Times New Roman" w:eastAsia="方正仿宋_GBK" w:hAnsi="Times New Roman" w:cs="方正仿宋_GBK" w:hint="eastAsia"/>
            <w:b/>
            <w:color w:val="000000"/>
            <w:sz w:val="24"/>
          </w:rPr>
          <w:delText>（</w:delText>
        </w:r>
        <w:r w:rsidDel="00193B42">
          <w:rPr>
            <w:rFonts w:ascii="Times New Roman" w:eastAsia="方正仿宋_GBK" w:hAnsi="Times New Roman" w:cs="方正仿宋_GBK" w:hint="eastAsia"/>
            <w:b/>
            <w:color w:val="000000"/>
            <w:sz w:val="24"/>
          </w:rPr>
          <w:delText>5</w:delText>
        </w:r>
        <w:r w:rsidDel="00193B42">
          <w:rPr>
            <w:rFonts w:ascii="Times New Roman" w:eastAsia="方正仿宋_GBK" w:hAnsi="Times New Roman" w:cs="方正仿宋_GBK" w:hint="eastAsia"/>
            <w:b/>
            <w:color w:val="000000"/>
            <w:sz w:val="24"/>
          </w:rPr>
          <w:delText>）伦理保障：本</w:delText>
        </w:r>
        <w:r w:rsidDel="00193B42">
          <w:rPr>
            <w:rFonts w:ascii="Times New Roman" w:eastAsia="方正仿宋_GBK" w:hAnsi="Times New Roman" w:cs="方正仿宋_GBK" w:hint="eastAsia"/>
            <w:bCs/>
            <w:color w:val="000000"/>
            <w:sz w:val="24"/>
          </w:rPr>
          <w:delText>项目方案在设计之初即充分考虑了伦理学要求。研究方案将提交项目依托单位的医学伦理委员会进行审查，获得批准后方可实施。在研究过程中，将严格遵循赫尔辛基宣言的原则，对所有入选患者或其法定代理人进行充分的知情告知，并签署书面知情同意书。所有患者数据将进行匿名化处理，严格保护患者隐私。</w:delText>
        </w:r>
        <w:r w:rsidDel="00193B42">
          <w:rPr>
            <w:rFonts w:ascii="Times New Roman" w:eastAsia="方正仿宋_GBK" w:hAnsi="Times New Roman" w:cs="方正仿宋_GBK" w:hint="eastAsia"/>
            <w:bCs/>
            <w:color w:val="000000"/>
            <w:sz w:val="24"/>
          </w:rPr>
          <w:delText>POCUS</w:delText>
        </w:r>
        <w:r w:rsidDel="00193B42">
          <w:rPr>
            <w:rFonts w:ascii="Times New Roman" w:eastAsia="方正仿宋_GBK" w:hAnsi="Times New Roman" w:cs="方正仿宋_GBK" w:hint="eastAsia"/>
            <w:bCs/>
            <w:color w:val="000000"/>
            <w:sz w:val="24"/>
          </w:rPr>
          <w:delText>检查本身为无创操作，不会给患者带来额外痛苦或风险。</w:delText>
        </w:r>
      </w:del>
    </w:p>
    <w:p w:rsidR="0067585B" w:rsidDel="00193B42" w:rsidRDefault="001234A7" w:rsidP="00193B42">
      <w:pPr>
        <w:pStyle w:val="BodyText"/>
        <w:spacing w:line="288" w:lineRule="auto"/>
        <w:rPr>
          <w:del w:id="2070" w:author="Microsoft Office User" w:date="2025-06-20T14:55:00Z"/>
          <w:rFonts w:ascii="Times New Roman" w:eastAsia="方正仿宋_GBK" w:hAnsi="Times New Roman" w:cs="方正仿宋_GBK"/>
          <w:b/>
          <w:color w:val="000000"/>
          <w:sz w:val="24"/>
        </w:rPr>
        <w:pPrChange w:id="2071" w:author="Microsoft Office User" w:date="2025-06-20T14:55:00Z">
          <w:pPr>
            <w:pStyle w:val="BodyText"/>
            <w:ind w:firstLineChars="200" w:firstLine="480"/>
          </w:pPr>
        </w:pPrChange>
      </w:pPr>
      <w:del w:id="2072" w:author="Microsoft Office User" w:date="2025-06-20T14:55:00Z">
        <w:r w:rsidDel="00193B42">
          <w:rPr>
            <w:rFonts w:ascii="Times New Roman" w:eastAsia="方正仿宋_GBK" w:hAnsi="Times New Roman" w:cs="方正仿宋_GBK" w:hint="eastAsia"/>
            <w:b/>
            <w:color w:val="000000"/>
            <w:sz w:val="24"/>
          </w:rPr>
          <w:delText xml:space="preserve">3.6 </w:delText>
        </w:r>
        <w:r w:rsidDel="00193B42">
          <w:rPr>
            <w:rFonts w:ascii="Times New Roman" w:eastAsia="方正仿宋_GBK" w:hAnsi="Times New Roman" w:cs="方正仿宋_GBK" w:hint="eastAsia"/>
            <w:b/>
            <w:color w:val="000000"/>
            <w:sz w:val="24"/>
          </w:rPr>
          <w:delText>特色与创新之处</w:delText>
        </w:r>
      </w:del>
    </w:p>
    <w:p w:rsidR="0067585B" w:rsidDel="00193B42" w:rsidRDefault="001234A7" w:rsidP="00193B42">
      <w:pPr>
        <w:pStyle w:val="BodyText"/>
        <w:spacing w:line="288" w:lineRule="auto"/>
        <w:rPr>
          <w:del w:id="2073" w:author="Microsoft Office User" w:date="2025-06-20T14:55:00Z"/>
          <w:rFonts w:eastAsia="方正仿宋_GBK" w:cs="方正仿宋_GBK"/>
          <w:bCs/>
          <w:color w:val="000000"/>
          <w:sz w:val="24"/>
        </w:rPr>
        <w:pPrChange w:id="2074" w:author="Microsoft Office User" w:date="2025-06-20T14:55:00Z">
          <w:pPr>
            <w:spacing w:line="600" w:lineRule="exact"/>
            <w:ind w:firstLineChars="200" w:firstLine="480"/>
          </w:pPr>
        </w:pPrChange>
      </w:pPr>
      <w:bookmarkStart w:id="2075" w:name="_Toc532193368_WPSOffice_Level1"/>
      <w:del w:id="2076" w:author="Microsoft Office User" w:date="2025-06-20T14:55:00Z">
        <w:r w:rsidDel="00193B42">
          <w:rPr>
            <w:rFonts w:ascii="Times New Roman" w:eastAsia="方正仿宋_GBK" w:hAnsi="Times New Roman" w:cs="方正仿宋_GBK" w:hint="eastAsia"/>
            <w:b/>
            <w:color w:val="000000"/>
            <w:sz w:val="24"/>
          </w:rPr>
          <w:delText>（</w:delText>
        </w:r>
        <w:r w:rsidDel="00193B42">
          <w:rPr>
            <w:rFonts w:ascii="Times New Roman" w:eastAsia="方正仿宋_GBK" w:hAnsi="Times New Roman" w:cs="方正仿宋_GBK" w:hint="eastAsia"/>
            <w:b/>
            <w:color w:val="000000"/>
            <w:sz w:val="24"/>
          </w:rPr>
          <w:delText>1</w:delText>
        </w:r>
        <w:r w:rsidDel="00193B42">
          <w:rPr>
            <w:rFonts w:ascii="Times New Roman" w:eastAsia="方正仿宋_GBK" w:hAnsi="Times New Roman" w:cs="方正仿宋_GBK" w:hint="eastAsia"/>
            <w:b/>
            <w:color w:val="000000"/>
            <w:sz w:val="24"/>
          </w:rPr>
          <w:delText>）研究视角的创新——聚焦</w:delText>
        </w:r>
        <w:r w:rsidDel="00193B42">
          <w:rPr>
            <w:rFonts w:ascii="Times New Roman" w:eastAsia="方正仿宋_GBK" w:hAnsi="Times New Roman" w:cs="方正仿宋_GBK" w:hint="eastAsia"/>
            <w:b/>
            <w:color w:val="000000"/>
            <w:sz w:val="24"/>
          </w:rPr>
          <w:delText>POCUS</w:delText>
        </w:r>
        <w:r w:rsidDel="00193B42">
          <w:rPr>
            <w:rFonts w:ascii="Times New Roman" w:eastAsia="方正仿宋_GBK" w:hAnsi="Times New Roman" w:cs="方正仿宋_GBK" w:hint="eastAsia"/>
            <w:b/>
            <w:color w:val="000000"/>
            <w:sz w:val="24"/>
          </w:rPr>
          <w:delText>多维度客观量化：</w:delText>
        </w:r>
        <w:r w:rsidDel="00193B42">
          <w:rPr>
            <w:rFonts w:ascii="Times New Roman" w:eastAsia="方正仿宋_GBK" w:hAnsi="Times New Roman" w:cs="方正仿宋_GBK" w:hint="eastAsia"/>
            <w:bCs/>
            <w:color w:val="000000"/>
            <w:sz w:val="24"/>
          </w:rPr>
          <w:delText>传统压力性损伤风险评估多依赖主观量表或临床经验。本项目创新性地引入床旁超声技术，系统性地探索多个可量化的</w:delText>
        </w:r>
        <w:r w:rsidDel="00193B42">
          <w:rPr>
            <w:rFonts w:ascii="Times New Roman" w:eastAsia="方正仿宋_GBK" w:hAnsi="Times New Roman" w:cs="方正仿宋_GBK" w:hint="eastAsia"/>
            <w:bCs/>
            <w:color w:val="000000"/>
            <w:sz w:val="24"/>
          </w:rPr>
          <w:delText>POCUS</w:delText>
        </w:r>
        <w:r w:rsidDel="00193B42">
          <w:rPr>
            <w:rFonts w:ascii="Times New Roman" w:eastAsia="方正仿宋_GBK" w:hAnsi="Times New Roman" w:cs="方正仿宋_GBK" w:hint="eastAsia"/>
            <w:bCs/>
            <w:color w:val="000000"/>
            <w:sz w:val="24"/>
          </w:rPr>
          <w:delText>指标、临床指标与</w:delText>
        </w:r>
        <w:r w:rsidDel="00193B42">
          <w:rPr>
            <w:rFonts w:ascii="Times New Roman" w:eastAsia="方正仿宋_GBK" w:hAnsi="Times New Roman" w:cs="方正仿宋_GBK" w:hint="eastAsia"/>
            <w:bCs/>
            <w:color w:val="000000"/>
            <w:sz w:val="24"/>
          </w:rPr>
          <w:delText>ICU</w:delText>
        </w:r>
        <w:r w:rsidDel="00193B42">
          <w:rPr>
            <w:rFonts w:ascii="Times New Roman" w:eastAsia="方正仿宋_GBK" w:hAnsi="Times New Roman" w:cs="方正仿宋_GBK" w:hint="eastAsia"/>
            <w:bCs/>
            <w:color w:val="000000"/>
            <w:sz w:val="24"/>
          </w:rPr>
          <w:delText>患者压力性损伤风险的内在联系。这种基于客观影像学证据的多维度评估视角，有望揭示传统方法难以发现的亚临床组织损伤，实现更早期的风险识别。</w:delText>
        </w:r>
      </w:del>
    </w:p>
    <w:p w:rsidR="0067585B" w:rsidDel="00193B42" w:rsidRDefault="001234A7" w:rsidP="00193B42">
      <w:pPr>
        <w:pStyle w:val="BodyText"/>
        <w:spacing w:line="288" w:lineRule="auto"/>
        <w:rPr>
          <w:del w:id="2077" w:author="Microsoft Office User" w:date="2025-06-20T14:55:00Z"/>
          <w:rFonts w:eastAsia="方正仿宋_GBK" w:cs="方正仿宋_GBK"/>
          <w:bCs/>
          <w:color w:val="000000"/>
          <w:sz w:val="24"/>
        </w:rPr>
        <w:pPrChange w:id="2078" w:author="Microsoft Office User" w:date="2025-06-20T14:55:00Z">
          <w:pPr>
            <w:spacing w:line="600" w:lineRule="exact"/>
            <w:ind w:firstLineChars="200" w:firstLine="480"/>
          </w:pPr>
        </w:pPrChange>
      </w:pPr>
      <w:del w:id="2079" w:author="Microsoft Office User" w:date="2025-06-20T14:55:00Z">
        <w:r w:rsidDel="00193B42">
          <w:rPr>
            <w:rFonts w:ascii="Times New Roman" w:eastAsia="方正仿宋_GBK" w:hAnsi="Times New Roman" w:cs="方正仿宋_GBK" w:hint="eastAsia"/>
            <w:b/>
            <w:color w:val="000000"/>
            <w:sz w:val="24"/>
          </w:rPr>
          <w:delText>（</w:delText>
        </w:r>
        <w:r w:rsidDel="00193B42">
          <w:rPr>
            <w:rFonts w:ascii="Times New Roman" w:eastAsia="方正仿宋_GBK" w:hAnsi="Times New Roman" w:cs="方正仿宋_GBK" w:hint="eastAsia"/>
            <w:b/>
            <w:color w:val="000000"/>
            <w:sz w:val="24"/>
          </w:rPr>
          <w:delText>2</w:delText>
        </w:r>
        <w:r w:rsidDel="00193B42">
          <w:rPr>
            <w:rFonts w:ascii="Times New Roman" w:eastAsia="方正仿宋_GBK" w:hAnsi="Times New Roman" w:cs="方正仿宋_GBK" w:hint="eastAsia"/>
            <w:b/>
            <w:color w:val="000000"/>
            <w:sz w:val="24"/>
          </w:rPr>
          <w:delText>）技术应用的创新——探索标准化的</w:delText>
        </w:r>
        <w:r w:rsidDel="00193B42">
          <w:rPr>
            <w:rFonts w:ascii="Times New Roman" w:eastAsia="方正仿宋_GBK" w:hAnsi="Times New Roman" w:cs="方正仿宋_GBK" w:hint="eastAsia"/>
            <w:b/>
            <w:color w:val="000000"/>
            <w:sz w:val="24"/>
          </w:rPr>
          <w:delText>POCUS</w:delText>
        </w:r>
        <w:r w:rsidDel="00193B42">
          <w:rPr>
            <w:rFonts w:ascii="Times New Roman" w:eastAsia="方正仿宋_GBK" w:hAnsi="Times New Roman" w:cs="方正仿宋_GBK" w:hint="eastAsia"/>
            <w:b/>
            <w:color w:val="000000"/>
            <w:sz w:val="24"/>
          </w:rPr>
          <w:delText>评估方案：</w:delText>
        </w:r>
        <w:r w:rsidDel="00193B42">
          <w:rPr>
            <w:rFonts w:ascii="Times New Roman" w:eastAsia="方正仿宋_GBK" w:hAnsi="Times New Roman" w:cs="方正仿宋_GBK" w:hint="eastAsia"/>
            <w:bCs/>
            <w:color w:val="000000"/>
            <w:sz w:val="24"/>
          </w:rPr>
          <w:delText>目前</w:delText>
        </w:r>
        <w:r w:rsidDel="00193B42">
          <w:rPr>
            <w:rFonts w:ascii="Times New Roman" w:eastAsia="方正仿宋_GBK" w:hAnsi="Times New Roman" w:cs="方正仿宋_GBK" w:hint="eastAsia"/>
            <w:bCs/>
            <w:color w:val="000000"/>
            <w:sz w:val="24"/>
          </w:rPr>
          <w:delText>POCUS</w:delText>
        </w:r>
        <w:r w:rsidDel="00193B42">
          <w:rPr>
            <w:rFonts w:ascii="Times New Roman" w:eastAsia="方正仿宋_GBK" w:hAnsi="Times New Roman" w:cs="方正仿宋_GBK" w:hint="eastAsia"/>
            <w:bCs/>
            <w:color w:val="000000"/>
            <w:sz w:val="24"/>
          </w:rPr>
          <w:delText>在压力性损伤评估中的应用尚缺乏统一的标准化操作流程和公认的量化指标体系。本研究将致力于探索和建立一套针对</w:delText>
        </w:r>
        <w:r w:rsidDel="00193B42">
          <w:rPr>
            <w:rFonts w:ascii="Times New Roman" w:eastAsia="方正仿宋_GBK" w:hAnsi="Times New Roman" w:cs="方正仿宋_GBK" w:hint="eastAsia"/>
            <w:bCs/>
            <w:color w:val="000000"/>
            <w:sz w:val="24"/>
          </w:rPr>
          <w:delText>ICU</w:delText>
        </w:r>
        <w:r w:rsidDel="00193B42">
          <w:rPr>
            <w:rFonts w:ascii="Times New Roman" w:eastAsia="方正仿宋_GBK" w:hAnsi="Times New Roman" w:cs="方正仿宋_GBK" w:hint="eastAsia"/>
            <w:bCs/>
            <w:color w:val="000000"/>
            <w:sz w:val="24"/>
          </w:rPr>
          <w:delText>患者压力性</w:delText>
        </w:r>
        <w:r w:rsidDel="00193B42">
          <w:rPr>
            <w:rFonts w:ascii="Times New Roman" w:eastAsia="方正仿宋_GBK" w:hAnsi="Times New Roman" w:cs="方正仿宋_GBK" w:hint="eastAsia"/>
            <w:bCs/>
            <w:color w:val="000000"/>
            <w:sz w:val="24"/>
          </w:rPr>
          <w:delText>损伤高危部位的</w:delText>
        </w:r>
        <w:r w:rsidDel="00193B42">
          <w:rPr>
            <w:rFonts w:ascii="Times New Roman" w:eastAsia="方正仿宋_GBK" w:hAnsi="Times New Roman" w:cs="方正仿宋_GBK" w:hint="eastAsia"/>
            <w:bCs/>
            <w:color w:val="000000"/>
            <w:sz w:val="24"/>
          </w:rPr>
          <w:delText>POCUS</w:delText>
        </w:r>
        <w:r w:rsidDel="00193B42">
          <w:rPr>
            <w:rFonts w:ascii="Times New Roman" w:eastAsia="方正仿宋_GBK" w:hAnsi="Times New Roman" w:cs="方正仿宋_GBK" w:hint="eastAsia"/>
            <w:bCs/>
            <w:color w:val="000000"/>
            <w:sz w:val="24"/>
          </w:rPr>
          <w:delText>检查标准化操作流程（</w:delText>
        </w:r>
        <w:r w:rsidDel="00193B42">
          <w:rPr>
            <w:rFonts w:ascii="Times New Roman" w:eastAsia="方正仿宋_GBK" w:hAnsi="Times New Roman" w:cs="方正仿宋_GBK" w:hint="eastAsia"/>
            <w:bCs/>
            <w:color w:val="000000"/>
            <w:sz w:val="24"/>
          </w:rPr>
          <w:delText>SOP</w:delText>
        </w:r>
        <w:r w:rsidDel="00193B42">
          <w:rPr>
            <w:rFonts w:ascii="Times New Roman" w:eastAsia="方正仿宋_GBK" w:hAnsi="Times New Roman" w:cs="方正仿宋_GBK" w:hint="eastAsia"/>
            <w:bCs/>
            <w:color w:val="000000"/>
            <w:sz w:val="24"/>
          </w:rPr>
          <w:delText>），包括探头选择、参数优化、图像采集规范、关键指标定义与测量方法等。这不仅为本研究的数据质量提供保障，也可能为未来</w:delText>
        </w:r>
        <w:r w:rsidDel="00193B42">
          <w:rPr>
            <w:rFonts w:ascii="Times New Roman" w:eastAsia="方正仿宋_GBK" w:hAnsi="Times New Roman" w:cs="方正仿宋_GBK" w:hint="eastAsia"/>
            <w:bCs/>
            <w:color w:val="000000"/>
            <w:sz w:val="24"/>
          </w:rPr>
          <w:delText>POCUS</w:delText>
        </w:r>
        <w:r w:rsidDel="00193B42">
          <w:rPr>
            <w:rFonts w:ascii="Times New Roman" w:eastAsia="方正仿宋_GBK" w:hAnsi="Times New Roman" w:cs="方正仿宋_GBK" w:hint="eastAsia"/>
            <w:bCs/>
            <w:color w:val="000000"/>
            <w:sz w:val="24"/>
          </w:rPr>
          <w:delText>在该领域的广泛应用提供技术参考。</w:delText>
        </w:r>
      </w:del>
    </w:p>
    <w:p w:rsidR="0067585B" w:rsidDel="00193B42" w:rsidRDefault="001234A7" w:rsidP="00193B42">
      <w:pPr>
        <w:pStyle w:val="BodyText"/>
        <w:spacing w:line="288" w:lineRule="auto"/>
        <w:rPr>
          <w:del w:id="2080" w:author="Microsoft Office User" w:date="2025-06-20T14:55:00Z"/>
          <w:rFonts w:eastAsia="方正仿宋_GBK" w:cs="方正仿宋_GBK"/>
          <w:bCs/>
          <w:color w:val="000000"/>
          <w:sz w:val="24"/>
        </w:rPr>
        <w:pPrChange w:id="2081" w:author="Microsoft Office User" w:date="2025-06-20T14:55:00Z">
          <w:pPr>
            <w:spacing w:line="600" w:lineRule="exact"/>
            <w:ind w:firstLineChars="200" w:firstLine="480"/>
          </w:pPr>
        </w:pPrChange>
      </w:pPr>
      <w:del w:id="2082" w:author="Microsoft Office User" w:date="2025-06-20T14:55:00Z">
        <w:r w:rsidDel="00193B42">
          <w:rPr>
            <w:rFonts w:ascii="Times New Roman" w:eastAsia="方正仿宋_GBK" w:hAnsi="Times New Roman" w:cs="方正仿宋_GBK" w:hint="eastAsia"/>
            <w:b/>
            <w:color w:val="000000"/>
            <w:sz w:val="24"/>
          </w:rPr>
          <w:delText>（</w:delText>
        </w:r>
        <w:r w:rsidDel="00193B42">
          <w:rPr>
            <w:rFonts w:ascii="Times New Roman" w:eastAsia="方正仿宋_GBK" w:hAnsi="Times New Roman" w:cs="方正仿宋_GBK" w:hint="eastAsia"/>
            <w:b/>
            <w:color w:val="000000"/>
            <w:sz w:val="24"/>
          </w:rPr>
          <w:delText>3</w:delText>
        </w:r>
        <w:r w:rsidDel="00193B42">
          <w:rPr>
            <w:rFonts w:ascii="Times New Roman" w:eastAsia="方正仿宋_GBK" w:hAnsi="Times New Roman" w:cs="方正仿宋_GBK" w:hint="eastAsia"/>
            <w:b/>
            <w:color w:val="000000"/>
            <w:sz w:val="24"/>
          </w:rPr>
          <w:delText>）临床转化价值的创新——开发实用型预测工具：</w:delText>
        </w:r>
        <w:r w:rsidDel="00193B42">
          <w:rPr>
            <w:rFonts w:ascii="Times New Roman" w:eastAsia="方正仿宋_GBK" w:hAnsi="Times New Roman" w:cs="方正仿宋_GBK" w:hint="eastAsia"/>
            <w:bCs/>
            <w:color w:val="000000"/>
            <w:sz w:val="24"/>
          </w:rPr>
          <w:delText>本研究不仅止步于模型的构建与验证，更注重其临床转化价值。预期将最终的</w:delText>
        </w:r>
        <w:r w:rsidDel="00193B42">
          <w:rPr>
            <w:rFonts w:ascii="Times New Roman" w:eastAsia="方正仿宋_GBK" w:hAnsi="Times New Roman" w:cs="方正仿宋_GBK" w:hint="eastAsia"/>
            <w:bCs/>
            <w:color w:val="000000"/>
            <w:sz w:val="24"/>
          </w:rPr>
          <w:delText>Logistic</w:delText>
        </w:r>
        <w:r w:rsidDel="00193B42">
          <w:rPr>
            <w:rFonts w:ascii="Times New Roman" w:eastAsia="方正仿宋_GBK" w:hAnsi="Times New Roman" w:cs="方正仿宋_GBK" w:hint="eastAsia"/>
            <w:bCs/>
            <w:color w:val="000000"/>
            <w:sz w:val="24"/>
          </w:rPr>
          <w:delText>回归模型转化为简单易用的列线图，方便临床一线医护人员快速、准确地评估个体患者的压力性损伤风险，从而及时启动个体化的预防干预措施，最终达到降低压力性损伤发生率、改善患者预后的</w:delText>
        </w:r>
        <w:r w:rsidDel="00193B42">
          <w:rPr>
            <w:rFonts w:ascii="Times New Roman" w:eastAsia="方正仿宋_GBK" w:hAnsi="Times New Roman" w:cs="方正仿宋_GBK" w:hint="eastAsia"/>
            <w:bCs/>
            <w:color w:val="000000"/>
            <w:sz w:val="24"/>
          </w:rPr>
          <w:delText>目标。</w:delText>
        </w:r>
      </w:del>
    </w:p>
    <w:p w:rsidR="0067585B" w:rsidDel="00193B42" w:rsidRDefault="001234A7" w:rsidP="00193B42">
      <w:pPr>
        <w:pStyle w:val="BodyText"/>
        <w:spacing w:line="288" w:lineRule="auto"/>
        <w:rPr>
          <w:del w:id="2083" w:author="Microsoft Office User" w:date="2025-06-20T14:55:00Z"/>
          <w:rFonts w:eastAsia="方正黑体_GBK" w:cs="方正黑体_GBK"/>
          <w:bCs/>
          <w:color w:val="000000"/>
          <w:szCs w:val="32"/>
        </w:rPr>
        <w:pPrChange w:id="2084" w:author="Microsoft Office User" w:date="2025-06-20T14:55:00Z">
          <w:pPr>
            <w:spacing w:line="600" w:lineRule="exact"/>
            <w:ind w:firstLineChars="200" w:firstLine="640"/>
          </w:pPr>
        </w:pPrChange>
      </w:pPr>
      <w:del w:id="2085" w:author="Microsoft Office User" w:date="2025-06-20T14:55:00Z">
        <w:r w:rsidDel="00193B42">
          <w:rPr>
            <w:rFonts w:ascii="Times New Roman" w:eastAsia="方正黑体_GBK" w:hAnsi="Times New Roman" w:cs="方正黑体_GBK" w:hint="eastAsia"/>
            <w:bCs/>
            <w:color w:val="000000"/>
            <w:szCs w:val="32"/>
          </w:rPr>
          <w:delText>四、年度研究计划与预期研究结果</w:delText>
        </w:r>
        <w:bookmarkEnd w:id="2075"/>
      </w:del>
    </w:p>
    <w:p w:rsidR="0067585B" w:rsidDel="00193B42" w:rsidRDefault="001234A7" w:rsidP="00193B42">
      <w:pPr>
        <w:pStyle w:val="BodyText"/>
        <w:spacing w:line="288" w:lineRule="auto"/>
        <w:rPr>
          <w:del w:id="2086" w:author="Microsoft Office User" w:date="2025-06-20T14:55:00Z"/>
          <w:rFonts w:ascii="Times New Roman" w:eastAsia="方正仿宋_GBK" w:hAnsi="Times New Roman" w:cs="方正仿宋_GBK"/>
          <w:b/>
          <w:color w:val="000000"/>
          <w:sz w:val="24"/>
        </w:rPr>
        <w:pPrChange w:id="2087" w:author="Microsoft Office User" w:date="2025-06-20T14:55:00Z">
          <w:pPr>
            <w:pStyle w:val="BodyText"/>
            <w:ind w:firstLineChars="200" w:firstLine="480"/>
          </w:pPr>
        </w:pPrChange>
      </w:pPr>
      <w:del w:id="2088" w:author="Microsoft Office User" w:date="2025-06-20T14:55:00Z">
        <w:r w:rsidDel="00193B42">
          <w:rPr>
            <w:rFonts w:ascii="Times New Roman" w:eastAsia="方正仿宋_GBK" w:hAnsi="Times New Roman" w:cs="方正仿宋_GBK" w:hint="eastAsia"/>
            <w:b/>
            <w:color w:val="000000"/>
            <w:sz w:val="24"/>
          </w:rPr>
          <w:delText>4.1</w:delText>
        </w:r>
        <w:r w:rsidDel="00193B42">
          <w:rPr>
            <w:rFonts w:ascii="Times New Roman" w:eastAsia="方正仿宋_GBK" w:hAnsi="Times New Roman" w:cs="方正仿宋_GBK" w:hint="eastAsia"/>
            <w:b/>
            <w:color w:val="000000"/>
            <w:sz w:val="24"/>
          </w:rPr>
          <w:delText>年度研究计划</w:delText>
        </w:r>
      </w:del>
    </w:p>
    <w:p w:rsidR="0067585B" w:rsidDel="00193B42" w:rsidRDefault="001234A7" w:rsidP="00193B42">
      <w:pPr>
        <w:pStyle w:val="BodyText"/>
        <w:spacing w:line="288" w:lineRule="auto"/>
        <w:rPr>
          <w:del w:id="2089" w:author="Microsoft Office User" w:date="2025-06-20T14:55:00Z"/>
          <w:rFonts w:ascii="Times New Roman" w:eastAsia="方正仿宋_GBK" w:hAnsi="Times New Roman" w:cs="方正仿宋_GBK"/>
          <w:b/>
          <w:color w:val="000000"/>
          <w:sz w:val="24"/>
        </w:rPr>
        <w:pPrChange w:id="2090" w:author="Microsoft Office User" w:date="2025-06-20T14:55:00Z">
          <w:pPr>
            <w:pStyle w:val="BodyText"/>
            <w:ind w:firstLineChars="200" w:firstLine="480"/>
          </w:pPr>
        </w:pPrChange>
      </w:pPr>
      <w:del w:id="2091" w:author="Microsoft Office User" w:date="2025-06-20T14:55:00Z">
        <w:r w:rsidDel="00193B42">
          <w:rPr>
            <w:rFonts w:ascii="Times New Roman" w:eastAsia="方正仿宋_GBK" w:hAnsi="Times New Roman" w:cs="方正仿宋_GBK" w:hint="eastAsia"/>
            <w:b/>
            <w:color w:val="000000"/>
            <w:sz w:val="24"/>
          </w:rPr>
          <w:delText>4.1.1</w:delText>
        </w:r>
        <w:r w:rsidDel="00193B42">
          <w:rPr>
            <w:rFonts w:ascii="Times New Roman" w:eastAsia="方正仿宋_GBK" w:hAnsi="Times New Roman" w:cs="方正仿宋_GBK" w:hint="eastAsia"/>
            <w:b/>
            <w:color w:val="000000"/>
            <w:sz w:val="24"/>
          </w:rPr>
          <w:delText>第一年（</w:delText>
        </w:r>
        <w:r w:rsidDel="00193B42">
          <w:rPr>
            <w:rFonts w:ascii="Times New Roman" w:eastAsia="方正仿宋_GBK" w:hAnsi="Times New Roman" w:cs="方正仿宋_GBK" w:hint="eastAsia"/>
            <w:b/>
            <w:color w:val="000000"/>
            <w:sz w:val="24"/>
          </w:rPr>
          <w:delText>2026.01-2026.12</w:delText>
        </w:r>
        <w:r w:rsidDel="00193B42">
          <w:rPr>
            <w:rFonts w:ascii="Times New Roman" w:eastAsia="方正仿宋_GBK" w:hAnsi="Times New Roman" w:cs="方正仿宋_GBK" w:hint="eastAsia"/>
            <w:b/>
            <w:color w:val="000000"/>
            <w:sz w:val="24"/>
          </w:rPr>
          <w:delText>）</w:delText>
        </w:r>
        <w:r w:rsidDel="00193B42">
          <w:rPr>
            <w:rFonts w:ascii="Arial" w:eastAsia="方正仿宋_GBK" w:hAnsi="Arial" w:cs="Arial"/>
            <w:b/>
            <w:color w:val="000000"/>
            <w:sz w:val="24"/>
          </w:rPr>
          <w:delText>​</w:delText>
        </w:r>
      </w:del>
    </w:p>
    <w:p w:rsidR="0067585B" w:rsidDel="00193B42" w:rsidRDefault="001234A7" w:rsidP="00193B42">
      <w:pPr>
        <w:pStyle w:val="BodyText"/>
        <w:spacing w:line="288" w:lineRule="auto"/>
        <w:rPr>
          <w:del w:id="2092" w:author="Microsoft Office User" w:date="2025-06-20T14:55:00Z"/>
          <w:rFonts w:ascii="Times New Roman" w:eastAsia="方正仿宋_GBK" w:hAnsi="Times New Roman" w:cs="方正仿宋_GBK"/>
          <w:b/>
          <w:color w:val="000000"/>
          <w:sz w:val="24"/>
        </w:rPr>
        <w:pPrChange w:id="2093" w:author="Microsoft Office User" w:date="2025-06-20T14:55:00Z">
          <w:pPr>
            <w:pStyle w:val="BodyText"/>
            <w:ind w:firstLineChars="200" w:firstLine="480"/>
          </w:pPr>
        </w:pPrChange>
      </w:pPr>
      <w:del w:id="2094" w:author="Microsoft Office User" w:date="2025-06-20T14:55:00Z">
        <w:r w:rsidDel="00193B42">
          <w:rPr>
            <w:rFonts w:ascii="Times New Roman" w:eastAsia="方正仿宋_GBK" w:hAnsi="Times New Roman" w:cs="方正仿宋_GBK" w:hint="eastAsia"/>
            <w:b/>
            <w:color w:val="000000"/>
            <w:sz w:val="24"/>
          </w:rPr>
          <w:delText>第一季度（</w:delText>
        </w:r>
        <w:r w:rsidDel="00193B42">
          <w:rPr>
            <w:rFonts w:ascii="Times New Roman" w:eastAsia="方正仿宋_GBK" w:hAnsi="Times New Roman" w:cs="方正仿宋_GBK" w:hint="eastAsia"/>
            <w:b/>
            <w:color w:val="000000"/>
            <w:sz w:val="24"/>
          </w:rPr>
          <w:delText>2026.01-2026.03</w:delText>
        </w:r>
        <w:r w:rsidDel="00193B42">
          <w:rPr>
            <w:rFonts w:ascii="Times New Roman" w:eastAsia="方正仿宋_GBK" w:hAnsi="Times New Roman" w:cs="方正仿宋_GBK" w:hint="eastAsia"/>
            <w:b/>
            <w:color w:val="000000"/>
            <w:sz w:val="24"/>
          </w:rPr>
          <w:delText>）：</w:delText>
        </w:r>
      </w:del>
    </w:p>
    <w:p w:rsidR="0067585B" w:rsidDel="00193B42" w:rsidRDefault="001234A7" w:rsidP="00193B42">
      <w:pPr>
        <w:pStyle w:val="BodyText"/>
        <w:spacing w:line="288" w:lineRule="auto"/>
        <w:rPr>
          <w:del w:id="2095" w:author="Microsoft Office User" w:date="2025-06-20T14:55:00Z"/>
          <w:rFonts w:ascii="Times New Roman" w:eastAsia="方正仿宋_GBK" w:hAnsi="Times New Roman" w:cs="方正仿宋_GBK"/>
          <w:bCs/>
          <w:color w:val="000000"/>
          <w:sz w:val="24"/>
        </w:rPr>
        <w:pPrChange w:id="2096" w:author="Microsoft Office User" w:date="2025-06-20T14:55:00Z">
          <w:pPr>
            <w:pStyle w:val="BodyText"/>
            <w:ind w:firstLineChars="200" w:firstLine="480"/>
          </w:pPr>
        </w:pPrChange>
      </w:pPr>
      <w:del w:id="2097" w:author="Microsoft Office User" w:date="2025-06-20T14:55:00Z">
        <w:r w:rsidDel="00193B42">
          <w:rPr>
            <w:rFonts w:ascii="Times New Roman" w:eastAsia="方正仿宋_GBK" w:hAnsi="Times New Roman" w:cs="方正仿宋_GBK" w:hint="eastAsia"/>
            <w:bCs/>
            <w:color w:val="000000"/>
            <w:sz w:val="24"/>
          </w:rPr>
          <w:delText>（</w:delText>
        </w:r>
        <w:r w:rsidDel="00193B42">
          <w:rPr>
            <w:rFonts w:ascii="Times New Roman" w:eastAsia="方正仿宋_GBK" w:hAnsi="Times New Roman" w:cs="方正仿宋_GBK" w:hint="eastAsia"/>
            <w:bCs/>
            <w:color w:val="000000"/>
            <w:sz w:val="24"/>
          </w:rPr>
          <w:delText>1</w:delText>
        </w:r>
        <w:r w:rsidDel="00193B42">
          <w:rPr>
            <w:rFonts w:ascii="Times New Roman" w:eastAsia="方正仿宋_GBK" w:hAnsi="Times New Roman" w:cs="方正仿宋_GBK" w:hint="eastAsia"/>
            <w:bCs/>
            <w:color w:val="000000"/>
            <w:sz w:val="24"/>
          </w:rPr>
          <w:delText>）完成研究设计与准备工作：组建跨学科研究团队，涵盖</w:delText>
        </w:r>
        <w:r w:rsidDel="00193B42">
          <w:rPr>
            <w:rFonts w:ascii="Times New Roman" w:eastAsia="方正仿宋_GBK" w:hAnsi="Times New Roman" w:cs="方正仿宋_GBK" w:hint="eastAsia"/>
            <w:bCs/>
            <w:color w:val="000000"/>
            <w:sz w:val="24"/>
          </w:rPr>
          <w:delText>ICU</w:delText>
        </w:r>
        <w:r w:rsidDel="00193B42">
          <w:rPr>
            <w:rFonts w:ascii="Times New Roman" w:eastAsia="方正仿宋_GBK" w:hAnsi="Times New Roman" w:cs="方正仿宋_GBK" w:hint="eastAsia"/>
            <w:bCs/>
            <w:color w:val="000000"/>
            <w:sz w:val="24"/>
          </w:rPr>
          <w:delText>医护人员、超声科医师等。制定详细研究方案，明确研究目的、内容与方法；确定严格的纳入排除标准，如纳入年龄≥</w:delText>
        </w:r>
        <w:r w:rsidDel="00193B42">
          <w:rPr>
            <w:rFonts w:ascii="Times New Roman" w:eastAsia="方正仿宋_GBK" w:hAnsi="Times New Roman" w:cs="方正仿宋_GBK" w:hint="eastAsia"/>
            <w:bCs/>
            <w:color w:val="000000"/>
            <w:sz w:val="24"/>
          </w:rPr>
          <w:delText>18</w:delText>
        </w:r>
        <w:r w:rsidDel="00193B42">
          <w:rPr>
            <w:rFonts w:ascii="Times New Roman" w:eastAsia="方正仿宋_GBK" w:hAnsi="Times New Roman" w:cs="方正仿宋_GBK" w:hint="eastAsia"/>
            <w:bCs/>
            <w:color w:val="000000"/>
            <w:sz w:val="24"/>
          </w:rPr>
          <w:delText>岁、预计</w:delText>
        </w:r>
        <w:r w:rsidDel="00193B42">
          <w:rPr>
            <w:rFonts w:ascii="Times New Roman" w:eastAsia="方正仿宋_GBK" w:hAnsi="Times New Roman" w:cs="方正仿宋_GBK" w:hint="eastAsia"/>
            <w:bCs/>
            <w:color w:val="000000"/>
            <w:sz w:val="24"/>
          </w:rPr>
          <w:delText>ICU</w:delText>
        </w:r>
        <w:r w:rsidDel="00193B42">
          <w:rPr>
            <w:rFonts w:ascii="Times New Roman" w:eastAsia="方正仿宋_GBK" w:hAnsi="Times New Roman" w:cs="方正仿宋_GBK" w:hint="eastAsia"/>
            <w:bCs/>
            <w:color w:val="000000"/>
            <w:sz w:val="24"/>
          </w:rPr>
          <w:delText>住院时间≥</w:delText>
        </w:r>
        <w:r w:rsidDel="00193B42">
          <w:rPr>
            <w:rFonts w:ascii="Times New Roman" w:eastAsia="方正仿宋_GBK" w:hAnsi="Times New Roman" w:cs="方正仿宋_GBK" w:hint="eastAsia"/>
            <w:bCs/>
            <w:color w:val="000000"/>
            <w:sz w:val="24"/>
          </w:rPr>
          <w:delText>48</w:delText>
        </w:r>
        <w:r w:rsidDel="00193B42">
          <w:rPr>
            <w:rFonts w:ascii="Times New Roman" w:eastAsia="方正仿宋_GBK" w:hAnsi="Times New Roman" w:cs="方正仿宋_GBK" w:hint="eastAsia"/>
            <w:bCs/>
            <w:color w:val="000000"/>
            <w:sz w:val="24"/>
          </w:rPr>
          <w:delText>小时的患者，排除皮肤完整性已受损、入院前已发生压力性损伤的患者；设计标准化数据记录表，涵盖</w:delText>
        </w:r>
        <w:r w:rsidDel="00193B42">
          <w:rPr>
            <w:rFonts w:ascii="Times New Roman" w:eastAsia="方正仿宋_GBK" w:hAnsi="Times New Roman" w:cs="方正仿宋_GBK" w:hint="eastAsia"/>
            <w:bCs/>
            <w:color w:val="000000"/>
            <w:sz w:val="24"/>
          </w:rPr>
          <w:delText>Braden</w:delText>
        </w:r>
        <w:r w:rsidDel="00193B42">
          <w:rPr>
            <w:rFonts w:ascii="Times New Roman" w:eastAsia="方正仿宋_GBK" w:hAnsi="Times New Roman" w:cs="方正仿宋_GBK" w:hint="eastAsia"/>
            <w:bCs/>
            <w:color w:val="000000"/>
            <w:sz w:val="24"/>
          </w:rPr>
          <w:delText>评分、床旁超声参数、其他生理指标及</w:delText>
        </w:r>
        <w:r w:rsidDel="00193B42">
          <w:rPr>
            <w:rFonts w:ascii="Times New Roman" w:eastAsia="方正仿宋_GBK" w:hAnsi="Times New Roman" w:cs="方正仿宋_GBK" w:hint="eastAsia"/>
            <w:bCs/>
            <w:color w:val="000000"/>
            <w:sz w:val="24"/>
          </w:rPr>
          <w:delText>PI</w:delText>
        </w:r>
        <w:r w:rsidDel="00193B42">
          <w:rPr>
            <w:rFonts w:ascii="Times New Roman" w:eastAsia="方正仿宋_GBK" w:hAnsi="Times New Roman" w:cs="方正仿宋_GBK" w:hint="eastAsia"/>
            <w:bCs/>
            <w:color w:val="000000"/>
            <w:sz w:val="24"/>
          </w:rPr>
          <w:delText>发生情况等内容；开展研究人员培训，包括</w:delText>
        </w:r>
        <w:r w:rsidDel="00193B42">
          <w:rPr>
            <w:rFonts w:ascii="Times New Roman" w:eastAsia="方正仿宋_GBK" w:hAnsi="Times New Roman" w:cs="方正仿宋_GBK" w:hint="eastAsia"/>
            <w:bCs/>
            <w:color w:val="000000"/>
            <w:sz w:val="24"/>
          </w:rPr>
          <w:delText>Braden</w:delText>
        </w:r>
        <w:r w:rsidDel="00193B42">
          <w:rPr>
            <w:rFonts w:ascii="Times New Roman" w:eastAsia="方正仿宋_GBK" w:hAnsi="Times New Roman" w:cs="方正仿宋_GBK" w:hint="eastAsia"/>
            <w:bCs/>
            <w:color w:val="000000"/>
            <w:sz w:val="24"/>
          </w:rPr>
          <w:delText>评分标准解读、床旁超声设备操作规范、数据采集流程及质量控制要点等。</w:delText>
        </w:r>
        <w:r w:rsidDel="00193B42">
          <w:rPr>
            <w:rFonts w:ascii="Arial" w:eastAsia="方正仿宋_GBK" w:hAnsi="Arial" w:cs="Arial"/>
            <w:bCs/>
            <w:color w:val="000000"/>
            <w:sz w:val="24"/>
          </w:rPr>
          <w:delText>​</w:delText>
        </w:r>
      </w:del>
    </w:p>
    <w:p w:rsidR="0067585B" w:rsidDel="00193B42" w:rsidRDefault="001234A7" w:rsidP="00193B42">
      <w:pPr>
        <w:pStyle w:val="BodyText"/>
        <w:spacing w:line="288" w:lineRule="auto"/>
        <w:rPr>
          <w:del w:id="2098" w:author="Microsoft Office User" w:date="2025-06-20T14:55:00Z"/>
          <w:rFonts w:ascii="Times New Roman" w:eastAsia="方正仿宋_GBK" w:hAnsi="Times New Roman" w:cs="方正仿宋_GBK"/>
          <w:bCs/>
          <w:color w:val="000000"/>
          <w:sz w:val="24"/>
        </w:rPr>
        <w:pPrChange w:id="2099" w:author="Microsoft Office User" w:date="2025-06-20T14:55:00Z">
          <w:pPr>
            <w:pStyle w:val="BodyText"/>
            <w:ind w:firstLineChars="200" w:firstLine="480"/>
          </w:pPr>
        </w:pPrChange>
      </w:pPr>
      <w:del w:id="2100" w:author="Microsoft Office User" w:date="2025-06-20T14:55:00Z">
        <w:r w:rsidDel="00193B42">
          <w:rPr>
            <w:rFonts w:ascii="Times New Roman" w:eastAsia="方正仿宋_GBK" w:hAnsi="Times New Roman" w:cs="方正仿宋_GBK" w:hint="eastAsia"/>
            <w:bCs/>
            <w:color w:val="000000"/>
            <w:sz w:val="24"/>
          </w:rPr>
          <w:delText>（</w:delText>
        </w:r>
        <w:r w:rsidDel="00193B42">
          <w:rPr>
            <w:rFonts w:ascii="Times New Roman" w:eastAsia="方正仿宋_GBK" w:hAnsi="Times New Roman" w:cs="方正仿宋_GBK" w:hint="eastAsia"/>
            <w:bCs/>
            <w:color w:val="000000"/>
            <w:sz w:val="24"/>
          </w:rPr>
          <w:delText>2</w:delText>
        </w:r>
        <w:r w:rsidDel="00193B42">
          <w:rPr>
            <w:rFonts w:ascii="Times New Roman" w:eastAsia="方正仿宋_GBK" w:hAnsi="Times New Roman" w:cs="方正仿宋_GBK" w:hint="eastAsia"/>
            <w:bCs/>
            <w:color w:val="000000"/>
            <w:sz w:val="24"/>
          </w:rPr>
          <w:delText>）启动患者入组与数据采集预试验：在某三甲医院</w:delText>
        </w:r>
        <w:r w:rsidDel="00193B42">
          <w:rPr>
            <w:rFonts w:ascii="Times New Roman" w:eastAsia="方正仿宋_GBK" w:hAnsi="Times New Roman" w:cs="方正仿宋_GBK" w:hint="eastAsia"/>
            <w:bCs/>
            <w:color w:val="000000"/>
            <w:sz w:val="24"/>
          </w:rPr>
          <w:delText>ICU</w:delText>
        </w:r>
        <w:r w:rsidDel="00193B42">
          <w:rPr>
            <w:rFonts w:ascii="Times New Roman" w:eastAsia="方正仿宋_GBK" w:hAnsi="Times New Roman" w:cs="方正仿宋_GBK" w:hint="eastAsia"/>
            <w:bCs/>
            <w:color w:val="000000"/>
            <w:sz w:val="24"/>
          </w:rPr>
          <w:delText>选</w:delText>
        </w:r>
        <w:r w:rsidDel="00193B42">
          <w:rPr>
            <w:rFonts w:ascii="Times New Roman" w:eastAsia="方正仿宋_GBK" w:hAnsi="Times New Roman" w:cs="方正仿宋_GBK" w:hint="eastAsia"/>
            <w:bCs/>
            <w:color w:val="000000"/>
            <w:sz w:val="24"/>
          </w:rPr>
          <w:delText>取</w:delText>
        </w:r>
        <w:r w:rsidDel="00193B42">
          <w:rPr>
            <w:rFonts w:ascii="Times New Roman" w:eastAsia="方正仿宋_GBK" w:hAnsi="Times New Roman" w:cs="方正仿宋_GBK" w:hint="eastAsia"/>
            <w:bCs/>
            <w:color w:val="000000"/>
            <w:sz w:val="24"/>
          </w:rPr>
          <w:delText>30-50</w:delText>
        </w:r>
        <w:r w:rsidDel="00193B42">
          <w:rPr>
            <w:rFonts w:ascii="Times New Roman" w:eastAsia="方正仿宋_GBK" w:hAnsi="Times New Roman" w:cs="方正仿宋_GBK" w:hint="eastAsia"/>
            <w:bCs/>
            <w:color w:val="000000"/>
            <w:sz w:val="24"/>
          </w:rPr>
          <w:delText>例患者开展预试验，按照标准流程进行入组，收集</w:delText>
        </w:r>
        <w:r w:rsidDel="00193B42">
          <w:rPr>
            <w:rFonts w:ascii="Times New Roman" w:eastAsia="方正仿宋_GBK" w:hAnsi="Times New Roman" w:cs="方正仿宋_GBK" w:hint="eastAsia"/>
            <w:bCs/>
            <w:color w:val="000000"/>
            <w:sz w:val="24"/>
          </w:rPr>
          <w:delText>Braden</w:delText>
        </w:r>
        <w:r w:rsidDel="00193B42">
          <w:rPr>
            <w:rFonts w:ascii="Times New Roman" w:eastAsia="方正仿宋_GBK" w:hAnsi="Times New Roman" w:cs="方正仿宋_GBK" w:hint="eastAsia"/>
            <w:bCs/>
            <w:color w:val="000000"/>
            <w:sz w:val="24"/>
          </w:rPr>
          <w:delText>评分、骶尾部和足跟等高风险部位的床旁超声参数（皮肤厚度、肌肉层厚度、血流灌注等）、全身性及局部皮肤生理指标（如血清白蛋白、经皮氧分压等），检验数据采集方案的可行性，发现问题并及时优化调整。</w:delText>
        </w:r>
        <w:r w:rsidDel="00193B42">
          <w:rPr>
            <w:rFonts w:ascii="Arial" w:eastAsia="方正仿宋_GBK" w:hAnsi="Arial" w:cs="Arial"/>
            <w:bCs/>
            <w:color w:val="000000"/>
            <w:sz w:val="24"/>
          </w:rPr>
          <w:delText>​</w:delText>
        </w:r>
      </w:del>
    </w:p>
    <w:p w:rsidR="0067585B" w:rsidDel="00193B42" w:rsidRDefault="001234A7" w:rsidP="00193B42">
      <w:pPr>
        <w:pStyle w:val="BodyText"/>
        <w:spacing w:line="288" w:lineRule="auto"/>
        <w:rPr>
          <w:del w:id="2101" w:author="Microsoft Office User" w:date="2025-06-20T14:55:00Z"/>
          <w:rFonts w:ascii="Times New Roman" w:eastAsia="方正仿宋_GBK" w:hAnsi="Times New Roman" w:cs="方正仿宋_GBK"/>
          <w:b/>
          <w:color w:val="000000"/>
          <w:sz w:val="24"/>
        </w:rPr>
        <w:pPrChange w:id="2102" w:author="Microsoft Office User" w:date="2025-06-20T14:55:00Z">
          <w:pPr>
            <w:pStyle w:val="BodyText"/>
            <w:ind w:firstLineChars="200" w:firstLine="480"/>
          </w:pPr>
        </w:pPrChange>
      </w:pPr>
      <w:del w:id="2103" w:author="Microsoft Office User" w:date="2025-06-20T14:55:00Z">
        <w:r w:rsidDel="00193B42">
          <w:rPr>
            <w:rFonts w:ascii="Times New Roman" w:eastAsia="方正仿宋_GBK" w:hAnsi="Times New Roman" w:cs="方正仿宋_GBK" w:hint="eastAsia"/>
            <w:b/>
            <w:color w:val="000000"/>
            <w:sz w:val="24"/>
          </w:rPr>
          <w:delText>第二季度（</w:delText>
        </w:r>
        <w:r w:rsidDel="00193B42">
          <w:rPr>
            <w:rFonts w:ascii="Times New Roman" w:eastAsia="方正仿宋_GBK" w:hAnsi="Times New Roman" w:cs="方正仿宋_GBK" w:hint="eastAsia"/>
            <w:b/>
            <w:color w:val="000000"/>
            <w:sz w:val="24"/>
          </w:rPr>
          <w:delText>2026.04-2026.06</w:delText>
        </w:r>
        <w:r w:rsidDel="00193B42">
          <w:rPr>
            <w:rFonts w:ascii="Times New Roman" w:eastAsia="方正仿宋_GBK" w:hAnsi="Times New Roman" w:cs="方正仿宋_GBK" w:hint="eastAsia"/>
            <w:b/>
            <w:color w:val="000000"/>
            <w:sz w:val="24"/>
          </w:rPr>
          <w:delText>）</w:delText>
        </w:r>
        <w:r w:rsidDel="00193B42">
          <w:rPr>
            <w:rFonts w:ascii="Arial" w:eastAsia="方正仿宋_GBK" w:hAnsi="Arial" w:cs="Arial"/>
            <w:b/>
            <w:color w:val="000000"/>
            <w:sz w:val="24"/>
          </w:rPr>
          <w:delText>​</w:delText>
        </w:r>
      </w:del>
    </w:p>
    <w:p w:rsidR="0067585B" w:rsidDel="00193B42" w:rsidRDefault="001234A7" w:rsidP="00193B42">
      <w:pPr>
        <w:pStyle w:val="BodyText"/>
        <w:spacing w:line="288" w:lineRule="auto"/>
        <w:rPr>
          <w:del w:id="2104" w:author="Microsoft Office User" w:date="2025-06-20T14:55:00Z"/>
          <w:rFonts w:ascii="Times New Roman" w:eastAsia="方正仿宋_GBK" w:hAnsi="Times New Roman" w:cs="方正仿宋_GBK"/>
          <w:bCs/>
          <w:color w:val="000000"/>
          <w:sz w:val="24"/>
        </w:rPr>
        <w:pPrChange w:id="2105" w:author="Microsoft Office User" w:date="2025-06-20T14:55:00Z">
          <w:pPr>
            <w:pStyle w:val="BodyText"/>
            <w:ind w:firstLineChars="200" w:firstLine="480"/>
          </w:pPr>
        </w:pPrChange>
      </w:pPr>
      <w:del w:id="2106" w:author="Microsoft Office User" w:date="2025-06-20T14:55:00Z">
        <w:r w:rsidDel="00193B42">
          <w:rPr>
            <w:rFonts w:ascii="Times New Roman" w:eastAsia="方正仿宋_GBK" w:hAnsi="Times New Roman" w:cs="方正仿宋_GBK" w:hint="eastAsia"/>
            <w:bCs/>
            <w:color w:val="000000"/>
            <w:sz w:val="24"/>
          </w:rPr>
          <w:delText>正式开展患者入组与数据采集：全面启动患者招募工作，按照纳入排除标准筛选患者，确保每周入组</w:delText>
        </w:r>
        <w:r w:rsidDel="00193B42">
          <w:rPr>
            <w:rFonts w:ascii="Times New Roman" w:eastAsia="方正仿宋_GBK" w:hAnsi="Times New Roman" w:cs="方正仿宋_GBK" w:hint="eastAsia"/>
            <w:bCs/>
            <w:color w:val="000000"/>
            <w:sz w:val="24"/>
          </w:rPr>
          <w:delText>15-20</w:delText>
        </w:r>
        <w:r w:rsidDel="00193B42">
          <w:rPr>
            <w:rFonts w:ascii="Times New Roman" w:eastAsia="方正仿宋_GBK" w:hAnsi="Times New Roman" w:cs="方正仿宋_GBK" w:hint="eastAsia"/>
            <w:bCs/>
            <w:color w:val="000000"/>
            <w:sz w:val="24"/>
          </w:rPr>
          <w:delText>例，建立患者数据库，实时记录各项采集数据，严格执行数据采集质量控制措施，保证数据的准确性和完整性。</w:delText>
        </w:r>
        <w:r w:rsidDel="00193B42">
          <w:rPr>
            <w:rFonts w:ascii="Arial" w:eastAsia="方正仿宋_GBK" w:hAnsi="Arial" w:cs="Arial"/>
            <w:bCs/>
            <w:color w:val="000000"/>
            <w:sz w:val="24"/>
          </w:rPr>
          <w:delText>​</w:delText>
        </w:r>
      </w:del>
    </w:p>
    <w:p w:rsidR="0067585B" w:rsidDel="00193B42" w:rsidRDefault="001234A7" w:rsidP="00193B42">
      <w:pPr>
        <w:pStyle w:val="BodyText"/>
        <w:spacing w:line="288" w:lineRule="auto"/>
        <w:rPr>
          <w:del w:id="2107" w:author="Microsoft Office User" w:date="2025-06-20T14:55:00Z"/>
          <w:rFonts w:ascii="Times New Roman" w:eastAsia="方正仿宋_GBK" w:hAnsi="Times New Roman" w:cs="方正仿宋_GBK"/>
          <w:b/>
          <w:color w:val="000000"/>
          <w:sz w:val="24"/>
        </w:rPr>
        <w:pPrChange w:id="2108" w:author="Microsoft Office User" w:date="2025-06-20T14:55:00Z">
          <w:pPr>
            <w:pStyle w:val="BodyText"/>
            <w:ind w:firstLineChars="200" w:firstLine="480"/>
          </w:pPr>
        </w:pPrChange>
      </w:pPr>
      <w:del w:id="2109" w:author="Microsoft Office User" w:date="2025-06-20T14:55:00Z">
        <w:r w:rsidDel="00193B42">
          <w:rPr>
            <w:rFonts w:ascii="Times New Roman" w:eastAsia="方正仿宋_GBK" w:hAnsi="Times New Roman" w:cs="方正仿宋_GBK" w:hint="eastAsia"/>
            <w:b/>
            <w:color w:val="000000"/>
            <w:sz w:val="24"/>
          </w:rPr>
          <w:delText>第三季</w:delText>
        </w:r>
        <w:r w:rsidDel="00193B42">
          <w:rPr>
            <w:rFonts w:ascii="Times New Roman" w:eastAsia="方正仿宋_GBK" w:hAnsi="Times New Roman" w:cs="方正仿宋_GBK" w:hint="eastAsia"/>
            <w:b/>
            <w:color w:val="000000"/>
            <w:sz w:val="24"/>
          </w:rPr>
          <w:delText>度（</w:delText>
        </w:r>
        <w:r w:rsidDel="00193B42">
          <w:rPr>
            <w:rFonts w:ascii="Times New Roman" w:eastAsia="方正仿宋_GBK" w:hAnsi="Times New Roman" w:cs="方正仿宋_GBK" w:hint="eastAsia"/>
            <w:b/>
            <w:color w:val="000000"/>
            <w:sz w:val="24"/>
          </w:rPr>
          <w:delText>2026.07-2026.09</w:delText>
        </w:r>
        <w:r w:rsidDel="00193B42">
          <w:rPr>
            <w:rFonts w:ascii="Times New Roman" w:eastAsia="方正仿宋_GBK" w:hAnsi="Times New Roman" w:cs="方正仿宋_GBK" w:hint="eastAsia"/>
            <w:b/>
            <w:color w:val="000000"/>
            <w:sz w:val="24"/>
          </w:rPr>
          <w:delText>）</w:delText>
        </w:r>
        <w:r w:rsidDel="00193B42">
          <w:rPr>
            <w:rFonts w:ascii="Arial" w:eastAsia="方正仿宋_GBK" w:hAnsi="Arial" w:cs="Arial"/>
            <w:b/>
            <w:color w:val="000000"/>
            <w:sz w:val="24"/>
          </w:rPr>
          <w:delText>​</w:delText>
        </w:r>
      </w:del>
    </w:p>
    <w:p w:rsidR="0067585B" w:rsidDel="00193B42" w:rsidRDefault="001234A7" w:rsidP="00193B42">
      <w:pPr>
        <w:pStyle w:val="BodyText"/>
        <w:spacing w:line="288" w:lineRule="auto"/>
        <w:rPr>
          <w:del w:id="2110" w:author="Microsoft Office User" w:date="2025-06-20T14:55:00Z"/>
          <w:rFonts w:ascii="Times New Roman" w:eastAsia="方正仿宋_GBK" w:hAnsi="Times New Roman" w:cs="方正仿宋_GBK"/>
          <w:bCs/>
          <w:color w:val="000000"/>
          <w:sz w:val="24"/>
        </w:rPr>
        <w:pPrChange w:id="2111" w:author="Microsoft Office User" w:date="2025-06-20T14:55:00Z">
          <w:pPr>
            <w:pStyle w:val="BodyText"/>
            <w:ind w:firstLineChars="200" w:firstLine="480"/>
          </w:pPr>
        </w:pPrChange>
      </w:pPr>
      <w:del w:id="2112" w:author="Microsoft Office User" w:date="2025-06-20T14:55:00Z">
        <w:r w:rsidDel="00193B42">
          <w:rPr>
            <w:rFonts w:ascii="Times New Roman" w:eastAsia="方正仿宋_GBK" w:hAnsi="Times New Roman" w:cs="方正仿宋_GBK" w:hint="eastAsia"/>
            <w:bCs/>
            <w:color w:val="000000"/>
            <w:sz w:val="24"/>
          </w:rPr>
          <w:delText>持续数据采集与中期质量评估：持续进行患者数据采集，定期对已采集数据进行抽查核对，计算数据完整率和准确率，开展中期数据质量评估，若发现数据质量问题，及时追溯原因并采取纠正措施。</w:delText>
        </w:r>
        <w:r w:rsidDel="00193B42">
          <w:rPr>
            <w:rFonts w:ascii="Arial" w:eastAsia="方正仿宋_GBK" w:hAnsi="Arial" w:cs="Arial"/>
            <w:bCs/>
            <w:color w:val="000000"/>
            <w:sz w:val="24"/>
          </w:rPr>
          <w:delText>​</w:delText>
        </w:r>
      </w:del>
    </w:p>
    <w:p w:rsidR="0067585B" w:rsidDel="00193B42" w:rsidRDefault="001234A7" w:rsidP="00193B42">
      <w:pPr>
        <w:pStyle w:val="BodyText"/>
        <w:spacing w:line="288" w:lineRule="auto"/>
        <w:rPr>
          <w:del w:id="2113" w:author="Microsoft Office User" w:date="2025-06-20T14:55:00Z"/>
          <w:rFonts w:ascii="Times New Roman" w:eastAsia="方正仿宋_GBK" w:hAnsi="Times New Roman" w:cs="方正仿宋_GBK"/>
          <w:b/>
          <w:color w:val="000000"/>
          <w:sz w:val="24"/>
        </w:rPr>
        <w:pPrChange w:id="2114" w:author="Microsoft Office User" w:date="2025-06-20T14:55:00Z">
          <w:pPr>
            <w:pStyle w:val="BodyText"/>
            <w:ind w:firstLineChars="200" w:firstLine="480"/>
          </w:pPr>
        </w:pPrChange>
      </w:pPr>
      <w:del w:id="2115" w:author="Microsoft Office User" w:date="2025-06-20T14:55:00Z">
        <w:r w:rsidDel="00193B42">
          <w:rPr>
            <w:rFonts w:ascii="Times New Roman" w:eastAsia="方正仿宋_GBK" w:hAnsi="Times New Roman" w:cs="方正仿宋_GBK" w:hint="eastAsia"/>
            <w:b/>
            <w:color w:val="000000"/>
            <w:sz w:val="24"/>
          </w:rPr>
          <w:delText>第四季度（</w:delText>
        </w:r>
        <w:r w:rsidDel="00193B42">
          <w:rPr>
            <w:rFonts w:ascii="Times New Roman" w:eastAsia="方正仿宋_GBK" w:hAnsi="Times New Roman" w:cs="方正仿宋_GBK" w:hint="eastAsia"/>
            <w:b/>
            <w:color w:val="000000"/>
            <w:sz w:val="24"/>
          </w:rPr>
          <w:delText>2026.10-2026.12</w:delText>
        </w:r>
        <w:r w:rsidDel="00193B42">
          <w:rPr>
            <w:rFonts w:ascii="Times New Roman" w:eastAsia="方正仿宋_GBK" w:hAnsi="Times New Roman" w:cs="方正仿宋_GBK" w:hint="eastAsia"/>
            <w:b/>
            <w:color w:val="000000"/>
            <w:sz w:val="24"/>
          </w:rPr>
          <w:delText>）</w:delText>
        </w:r>
        <w:r w:rsidDel="00193B42">
          <w:rPr>
            <w:rFonts w:ascii="Arial" w:eastAsia="方正仿宋_GBK" w:hAnsi="Arial" w:cs="Arial"/>
            <w:b/>
            <w:color w:val="000000"/>
            <w:sz w:val="24"/>
          </w:rPr>
          <w:delText>​</w:delText>
        </w:r>
      </w:del>
    </w:p>
    <w:p w:rsidR="0067585B" w:rsidDel="00193B42" w:rsidRDefault="001234A7" w:rsidP="00193B42">
      <w:pPr>
        <w:pStyle w:val="BodyText"/>
        <w:spacing w:line="288" w:lineRule="auto"/>
        <w:rPr>
          <w:del w:id="2116" w:author="Microsoft Office User" w:date="2025-06-20T14:55:00Z"/>
          <w:rFonts w:ascii="Times New Roman" w:eastAsia="方正仿宋_GBK" w:hAnsi="Times New Roman" w:cs="方正仿宋_GBK"/>
          <w:bCs/>
          <w:color w:val="000000"/>
          <w:sz w:val="24"/>
        </w:rPr>
        <w:pPrChange w:id="2117" w:author="Microsoft Office User" w:date="2025-06-20T14:55:00Z">
          <w:pPr>
            <w:pStyle w:val="BodyText"/>
            <w:ind w:firstLineChars="200" w:firstLine="480"/>
          </w:pPr>
        </w:pPrChange>
      </w:pPr>
      <w:del w:id="2118" w:author="Microsoft Office User" w:date="2025-06-20T14:55:00Z">
        <w:r w:rsidDel="00193B42">
          <w:rPr>
            <w:rFonts w:ascii="Times New Roman" w:eastAsia="方正仿宋_GBK" w:hAnsi="Times New Roman" w:cs="方正仿宋_GBK" w:hint="eastAsia"/>
            <w:bCs/>
            <w:color w:val="000000"/>
            <w:sz w:val="24"/>
          </w:rPr>
          <w:delText>完成首批数据采集与初步分析：完成约</w:delText>
        </w:r>
        <w:r w:rsidDel="00193B42">
          <w:rPr>
            <w:rFonts w:ascii="Times New Roman" w:eastAsia="方正仿宋_GBK" w:hAnsi="Times New Roman" w:cs="方正仿宋_GBK" w:hint="eastAsia"/>
            <w:bCs/>
            <w:color w:val="000000"/>
            <w:sz w:val="24"/>
          </w:rPr>
          <w:delText>500-600</w:delText>
        </w:r>
        <w:r w:rsidDel="00193B42">
          <w:rPr>
            <w:rFonts w:ascii="Times New Roman" w:eastAsia="方正仿宋_GBK" w:hAnsi="Times New Roman" w:cs="方正仿宋_GBK" w:hint="eastAsia"/>
            <w:bCs/>
            <w:color w:val="000000"/>
            <w:sz w:val="24"/>
          </w:rPr>
          <w:delText>例患者的数据采集工作，对已采集数据进行初步整理和描述性统计分析，了解各指标的分布特征，为后续模型构建提供基础。</w:delText>
        </w:r>
        <w:r w:rsidDel="00193B42">
          <w:rPr>
            <w:rFonts w:ascii="Arial" w:eastAsia="方正仿宋_GBK" w:hAnsi="Arial" w:cs="Arial"/>
            <w:bCs/>
            <w:color w:val="000000"/>
            <w:sz w:val="24"/>
          </w:rPr>
          <w:delText>​</w:delText>
        </w:r>
      </w:del>
    </w:p>
    <w:p w:rsidR="0067585B" w:rsidDel="00193B42" w:rsidRDefault="001234A7" w:rsidP="00193B42">
      <w:pPr>
        <w:pStyle w:val="BodyText"/>
        <w:spacing w:line="288" w:lineRule="auto"/>
        <w:rPr>
          <w:del w:id="2119" w:author="Microsoft Office User" w:date="2025-06-20T14:55:00Z"/>
          <w:rFonts w:ascii="Times New Roman" w:eastAsia="方正仿宋_GBK" w:hAnsi="Times New Roman" w:cs="方正仿宋_GBK"/>
          <w:b/>
          <w:color w:val="000000"/>
          <w:sz w:val="24"/>
        </w:rPr>
        <w:pPrChange w:id="2120" w:author="Microsoft Office User" w:date="2025-06-20T14:55:00Z">
          <w:pPr>
            <w:pStyle w:val="BodyText"/>
            <w:ind w:firstLineChars="200" w:firstLine="480"/>
          </w:pPr>
        </w:pPrChange>
      </w:pPr>
      <w:del w:id="2121" w:author="Microsoft Office User" w:date="2025-06-20T14:55:00Z">
        <w:r w:rsidDel="00193B42">
          <w:rPr>
            <w:rFonts w:ascii="Times New Roman" w:eastAsia="方正仿宋_GBK" w:hAnsi="Times New Roman" w:cs="方正仿宋_GBK" w:hint="eastAsia"/>
            <w:b/>
            <w:color w:val="000000"/>
            <w:sz w:val="24"/>
          </w:rPr>
          <w:delText>4.1.2</w:delText>
        </w:r>
        <w:r w:rsidDel="00193B42">
          <w:rPr>
            <w:rFonts w:ascii="Times New Roman" w:eastAsia="方正仿宋_GBK" w:hAnsi="Times New Roman" w:cs="方正仿宋_GBK" w:hint="eastAsia"/>
            <w:b/>
            <w:color w:val="000000"/>
            <w:sz w:val="24"/>
          </w:rPr>
          <w:delText>第二年（</w:delText>
        </w:r>
        <w:r w:rsidDel="00193B42">
          <w:rPr>
            <w:rFonts w:ascii="Times New Roman" w:eastAsia="方正仿宋_GBK" w:hAnsi="Times New Roman" w:cs="方正仿宋_GBK" w:hint="eastAsia"/>
            <w:b/>
            <w:color w:val="000000"/>
            <w:sz w:val="24"/>
          </w:rPr>
          <w:delText>2027.01-2027.12</w:delText>
        </w:r>
        <w:r w:rsidDel="00193B42">
          <w:rPr>
            <w:rFonts w:ascii="Times New Roman" w:eastAsia="方正仿宋_GBK" w:hAnsi="Times New Roman" w:cs="方正仿宋_GBK" w:hint="eastAsia"/>
            <w:b/>
            <w:color w:val="000000"/>
            <w:sz w:val="24"/>
          </w:rPr>
          <w:delText>）</w:delText>
        </w:r>
        <w:r w:rsidDel="00193B42">
          <w:rPr>
            <w:rFonts w:ascii="Arial" w:eastAsia="方正仿宋_GBK" w:hAnsi="Arial" w:cs="Arial"/>
            <w:b/>
            <w:color w:val="000000"/>
            <w:sz w:val="24"/>
          </w:rPr>
          <w:delText>​</w:delText>
        </w:r>
      </w:del>
    </w:p>
    <w:p w:rsidR="0067585B" w:rsidDel="00193B42" w:rsidRDefault="001234A7" w:rsidP="00193B42">
      <w:pPr>
        <w:pStyle w:val="BodyText"/>
        <w:spacing w:line="288" w:lineRule="auto"/>
        <w:rPr>
          <w:del w:id="2122" w:author="Microsoft Office User" w:date="2025-06-20T14:55:00Z"/>
          <w:rFonts w:ascii="Times New Roman" w:eastAsia="方正仿宋_GBK" w:hAnsi="Times New Roman" w:cs="方正仿宋_GBK"/>
          <w:b/>
          <w:color w:val="000000"/>
          <w:sz w:val="24"/>
        </w:rPr>
        <w:pPrChange w:id="2123" w:author="Microsoft Office User" w:date="2025-06-20T14:55:00Z">
          <w:pPr>
            <w:pStyle w:val="BodyText"/>
            <w:ind w:firstLineChars="200" w:firstLine="480"/>
          </w:pPr>
        </w:pPrChange>
      </w:pPr>
      <w:del w:id="2124" w:author="Microsoft Office User" w:date="2025-06-20T14:55:00Z">
        <w:r w:rsidDel="00193B42">
          <w:rPr>
            <w:rFonts w:ascii="Times New Roman" w:eastAsia="方正仿宋_GBK" w:hAnsi="Times New Roman" w:cs="方正仿宋_GBK" w:hint="eastAsia"/>
            <w:b/>
            <w:color w:val="000000"/>
            <w:sz w:val="24"/>
          </w:rPr>
          <w:delText>第一季度（</w:delText>
        </w:r>
        <w:r w:rsidDel="00193B42">
          <w:rPr>
            <w:rFonts w:ascii="Times New Roman" w:eastAsia="方正仿宋_GBK" w:hAnsi="Times New Roman" w:cs="方正仿宋_GBK" w:hint="eastAsia"/>
            <w:b/>
            <w:color w:val="000000"/>
            <w:sz w:val="24"/>
          </w:rPr>
          <w:delText>2027.01-202</w:delText>
        </w:r>
        <w:r w:rsidDel="00193B42">
          <w:rPr>
            <w:rFonts w:ascii="Times New Roman" w:eastAsia="方正仿宋_GBK" w:hAnsi="Times New Roman" w:cs="方正仿宋_GBK" w:hint="eastAsia"/>
            <w:b/>
            <w:color w:val="000000"/>
            <w:sz w:val="24"/>
          </w:rPr>
          <w:delText>7.03</w:delText>
        </w:r>
        <w:r w:rsidDel="00193B42">
          <w:rPr>
            <w:rFonts w:ascii="Times New Roman" w:eastAsia="方正仿宋_GBK" w:hAnsi="Times New Roman" w:cs="方正仿宋_GBK" w:hint="eastAsia"/>
            <w:b/>
            <w:color w:val="000000"/>
            <w:sz w:val="24"/>
          </w:rPr>
          <w:delText>）</w:delText>
        </w:r>
        <w:r w:rsidDel="00193B42">
          <w:rPr>
            <w:rFonts w:ascii="Arial" w:eastAsia="方正仿宋_GBK" w:hAnsi="Arial" w:cs="Arial"/>
            <w:b/>
            <w:color w:val="000000"/>
            <w:sz w:val="24"/>
          </w:rPr>
          <w:delText>​</w:delText>
        </w:r>
      </w:del>
    </w:p>
    <w:p w:rsidR="0067585B" w:rsidDel="00193B42" w:rsidRDefault="001234A7" w:rsidP="00193B42">
      <w:pPr>
        <w:pStyle w:val="BodyText"/>
        <w:spacing w:line="288" w:lineRule="auto"/>
        <w:rPr>
          <w:del w:id="2125" w:author="Microsoft Office User" w:date="2025-06-20T14:55:00Z"/>
          <w:rFonts w:ascii="Times New Roman" w:eastAsia="方正仿宋_GBK" w:hAnsi="Times New Roman" w:cs="方正仿宋_GBK"/>
          <w:bCs/>
          <w:color w:val="000000"/>
          <w:sz w:val="24"/>
        </w:rPr>
        <w:pPrChange w:id="2126" w:author="Microsoft Office User" w:date="2025-06-20T14:55:00Z">
          <w:pPr>
            <w:pStyle w:val="BodyText"/>
            <w:ind w:firstLineChars="200" w:firstLine="480"/>
          </w:pPr>
        </w:pPrChange>
      </w:pPr>
      <w:del w:id="2127" w:author="Microsoft Office User" w:date="2025-06-20T14:55:00Z">
        <w:r w:rsidDel="00193B42">
          <w:rPr>
            <w:rFonts w:ascii="Times New Roman" w:eastAsia="方正仿宋_GBK" w:hAnsi="Times New Roman" w:cs="方正仿宋_GBK" w:hint="eastAsia"/>
            <w:bCs/>
            <w:color w:val="000000"/>
            <w:sz w:val="24"/>
          </w:rPr>
          <w:delText>构建预测模型：将采集的数据按照</w:delText>
        </w:r>
        <w:r w:rsidDel="00193B42">
          <w:rPr>
            <w:rFonts w:ascii="Times New Roman" w:eastAsia="方正仿宋_GBK" w:hAnsi="Times New Roman" w:cs="方正仿宋_GBK" w:hint="eastAsia"/>
            <w:bCs/>
            <w:color w:val="000000"/>
            <w:sz w:val="24"/>
          </w:rPr>
          <w:delText>7:3</w:delText>
        </w:r>
        <w:r w:rsidDel="00193B42">
          <w:rPr>
            <w:rFonts w:ascii="Times New Roman" w:eastAsia="方正仿宋_GBK" w:hAnsi="Times New Roman" w:cs="方正仿宋_GBK" w:hint="eastAsia"/>
            <w:bCs/>
            <w:color w:val="000000"/>
            <w:sz w:val="24"/>
          </w:rPr>
          <w:delText>比例划分训练组和验证组，运用</w:delText>
        </w:r>
        <w:r w:rsidDel="00193B42">
          <w:rPr>
            <w:rFonts w:ascii="Times New Roman" w:eastAsia="方正仿宋_GBK" w:hAnsi="Times New Roman" w:cs="方正仿宋_GBK" w:hint="eastAsia"/>
            <w:bCs/>
            <w:color w:val="000000"/>
            <w:sz w:val="24"/>
          </w:rPr>
          <w:delText>Logistic</w:delText>
        </w:r>
        <w:r w:rsidDel="00193B42">
          <w:rPr>
            <w:rFonts w:ascii="Times New Roman" w:eastAsia="方正仿宋_GBK" w:hAnsi="Times New Roman" w:cs="方正仿宋_GBK" w:hint="eastAsia"/>
            <w:bCs/>
            <w:color w:val="000000"/>
            <w:sz w:val="24"/>
          </w:rPr>
          <w:delText>回归方法，结合</w:delText>
        </w:r>
        <w:r w:rsidDel="00193B42">
          <w:rPr>
            <w:rFonts w:ascii="Times New Roman" w:eastAsia="方正仿宋_GBK" w:hAnsi="Times New Roman" w:cs="方正仿宋_GBK" w:hint="eastAsia"/>
            <w:bCs/>
            <w:color w:val="000000"/>
            <w:sz w:val="24"/>
          </w:rPr>
          <w:delText>Braden</w:delText>
        </w:r>
        <w:r w:rsidDel="00193B42">
          <w:rPr>
            <w:rFonts w:ascii="Times New Roman" w:eastAsia="方正仿宋_GBK" w:hAnsi="Times New Roman" w:cs="方正仿宋_GBK" w:hint="eastAsia"/>
            <w:bCs/>
            <w:color w:val="000000"/>
            <w:sz w:val="24"/>
          </w:rPr>
          <w:delText>评分、床旁超声参数及其他生理指标，对训练组数据进行分析，筛选影响</w:delText>
        </w:r>
        <w:r w:rsidDel="00193B42">
          <w:rPr>
            <w:rFonts w:ascii="Times New Roman" w:eastAsia="方正仿宋_GBK" w:hAnsi="Times New Roman" w:cs="方正仿宋_GBK" w:hint="eastAsia"/>
            <w:bCs/>
            <w:color w:val="000000"/>
            <w:sz w:val="24"/>
          </w:rPr>
          <w:delText>PI</w:delText>
        </w:r>
        <w:r w:rsidDel="00193B42">
          <w:rPr>
            <w:rFonts w:ascii="Times New Roman" w:eastAsia="方正仿宋_GBK" w:hAnsi="Times New Roman" w:cs="方正仿宋_GBK" w:hint="eastAsia"/>
            <w:bCs/>
            <w:color w:val="000000"/>
            <w:sz w:val="24"/>
          </w:rPr>
          <w:delText>发生的关键变量，构建基于多参数的</w:delText>
        </w:r>
        <w:r w:rsidDel="00193B42">
          <w:rPr>
            <w:rFonts w:ascii="Times New Roman" w:eastAsia="方正仿宋_GBK" w:hAnsi="Times New Roman" w:cs="方正仿宋_GBK" w:hint="eastAsia"/>
            <w:bCs/>
            <w:color w:val="000000"/>
            <w:sz w:val="24"/>
          </w:rPr>
          <w:delText>PI</w:delText>
        </w:r>
        <w:r w:rsidDel="00193B42">
          <w:rPr>
            <w:rFonts w:ascii="Times New Roman" w:eastAsia="方正仿宋_GBK" w:hAnsi="Times New Roman" w:cs="方正仿宋_GBK" w:hint="eastAsia"/>
            <w:bCs/>
            <w:color w:val="000000"/>
            <w:sz w:val="24"/>
          </w:rPr>
          <w:delText>风险预测模型。</w:delText>
        </w:r>
        <w:r w:rsidDel="00193B42">
          <w:rPr>
            <w:rFonts w:ascii="Arial" w:eastAsia="方正仿宋_GBK" w:hAnsi="Arial" w:cs="Arial"/>
            <w:bCs/>
            <w:color w:val="000000"/>
            <w:sz w:val="24"/>
          </w:rPr>
          <w:delText>​</w:delText>
        </w:r>
      </w:del>
    </w:p>
    <w:p w:rsidR="0067585B" w:rsidDel="00193B42" w:rsidRDefault="001234A7" w:rsidP="00193B42">
      <w:pPr>
        <w:pStyle w:val="BodyText"/>
        <w:spacing w:line="288" w:lineRule="auto"/>
        <w:rPr>
          <w:del w:id="2128" w:author="Microsoft Office User" w:date="2025-06-20T14:55:00Z"/>
          <w:rFonts w:ascii="Times New Roman" w:eastAsia="方正仿宋_GBK" w:hAnsi="Times New Roman" w:cs="方正仿宋_GBK"/>
          <w:b/>
          <w:color w:val="000000"/>
          <w:sz w:val="24"/>
        </w:rPr>
        <w:pPrChange w:id="2129" w:author="Microsoft Office User" w:date="2025-06-20T14:55:00Z">
          <w:pPr>
            <w:pStyle w:val="BodyText"/>
            <w:ind w:firstLineChars="200" w:firstLine="480"/>
          </w:pPr>
        </w:pPrChange>
      </w:pPr>
      <w:del w:id="2130" w:author="Microsoft Office User" w:date="2025-06-20T14:55:00Z">
        <w:r w:rsidDel="00193B42">
          <w:rPr>
            <w:rFonts w:ascii="Times New Roman" w:eastAsia="方正仿宋_GBK" w:hAnsi="Times New Roman" w:cs="方正仿宋_GBK" w:hint="eastAsia"/>
            <w:b/>
            <w:color w:val="000000"/>
            <w:sz w:val="24"/>
          </w:rPr>
          <w:delText>第二季度（</w:delText>
        </w:r>
        <w:r w:rsidDel="00193B42">
          <w:rPr>
            <w:rFonts w:ascii="Times New Roman" w:eastAsia="方正仿宋_GBK" w:hAnsi="Times New Roman" w:cs="方正仿宋_GBK" w:hint="eastAsia"/>
            <w:b/>
            <w:color w:val="000000"/>
            <w:sz w:val="24"/>
          </w:rPr>
          <w:delText>2027.04-2027.06</w:delText>
        </w:r>
        <w:r w:rsidDel="00193B42">
          <w:rPr>
            <w:rFonts w:ascii="Times New Roman" w:eastAsia="方正仿宋_GBK" w:hAnsi="Times New Roman" w:cs="方正仿宋_GBK" w:hint="eastAsia"/>
            <w:b/>
            <w:color w:val="000000"/>
            <w:sz w:val="24"/>
          </w:rPr>
          <w:delText>）</w:delText>
        </w:r>
        <w:r w:rsidDel="00193B42">
          <w:rPr>
            <w:rFonts w:ascii="Arial" w:eastAsia="方正仿宋_GBK" w:hAnsi="Arial" w:cs="Arial"/>
            <w:b/>
            <w:color w:val="000000"/>
            <w:sz w:val="24"/>
          </w:rPr>
          <w:delText>​</w:delText>
        </w:r>
      </w:del>
    </w:p>
    <w:p w:rsidR="0067585B" w:rsidDel="00193B42" w:rsidRDefault="001234A7" w:rsidP="00193B42">
      <w:pPr>
        <w:pStyle w:val="BodyText"/>
        <w:spacing w:line="288" w:lineRule="auto"/>
        <w:rPr>
          <w:del w:id="2131" w:author="Microsoft Office User" w:date="2025-06-20T14:55:00Z"/>
          <w:rFonts w:ascii="Times New Roman" w:eastAsia="方正仿宋_GBK" w:hAnsi="Times New Roman" w:cs="方正仿宋_GBK"/>
          <w:bCs/>
          <w:color w:val="000000"/>
          <w:sz w:val="24"/>
        </w:rPr>
        <w:pPrChange w:id="2132" w:author="Microsoft Office User" w:date="2025-06-20T14:55:00Z">
          <w:pPr>
            <w:pStyle w:val="BodyText"/>
            <w:ind w:firstLineChars="200" w:firstLine="480"/>
          </w:pPr>
        </w:pPrChange>
      </w:pPr>
      <w:del w:id="2133" w:author="Microsoft Office User" w:date="2025-06-20T14:55:00Z">
        <w:r w:rsidDel="00193B42">
          <w:rPr>
            <w:rFonts w:ascii="Times New Roman" w:eastAsia="方正仿宋_GBK" w:hAnsi="Times New Roman" w:cs="方正仿宋_GBK" w:hint="eastAsia"/>
            <w:bCs/>
            <w:color w:val="000000"/>
            <w:sz w:val="24"/>
          </w:rPr>
          <w:delText>评估与优化模型性能：使用验证组数据对构建的模型进行性能评估，计算</w:delText>
        </w:r>
        <w:r w:rsidDel="00193B42">
          <w:rPr>
            <w:rFonts w:ascii="Times New Roman" w:eastAsia="方正仿宋_GBK" w:hAnsi="Times New Roman" w:cs="方正仿宋_GBK" w:hint="eastAsia"/>
            <w:bCs/>
            <w:color w:val="000000"/>
            <w:sz w:val="24"/>
          </w:rPr>
          <w:delText>AUC</w:delText>
        </w:r>
        <w:r w:rsidDel="00193B42">
          <w:rPr>
            <w:rFonts w:ascii="Times New Roman" w:eastAsia="方正仿宋_GBK" w:hAnsi="Times New Roman" w:cs="方正仿宋_GBK" w:hint="eastAsia"/>
            <w:bCs/>
            <w:color w:val="000000"/>
            <w:sz w:val="24"/>
          </w:rPr>
          <w:delText>、敏感性、特异性、准确性等指标；根据评估结果，通过调整变量组合、优化模型参数等方式对模型进行优化，提高模型预测准确性和稳定性。</w:delText>
        </w:r>
        <w:r w:rsidDel="00193B42">
          <w:rPr>
            <w:rFonts w:ascii="Arial" w:eastAsia="方正仿宋_GBK" w:hAnsi="Arial" w:cs="Arial"/>
            <w:bCs/>
            <w:color w:val="000000"/>
            <w:sz w:val="24"/>
          </w:rPr>
          <w:delText>​</w:delText>
        </w:r>
      </w:del>
    </w:p>
    <w:p w:rsidR="0067585B" w:rsidDel="00193B42" w:rsidRDefault="001234A7" w:rsidP="00193B42">
      <w:pPr>
        <w:pStyle w:val="BodyText"/>
        <w:spacing w:line="288" w:lineRule="auto"/>
        <w:rPr>
          <w:del w:id="2134" w:author="Microsoft Office User" w:date="2025-06-20T14:55:00Z"/>
          <w:rFonts w:ascii="Times New Roman" w:eastAsia="方正仿宋_GBK" w:hAnsi="Times New Roman" w:cs="方正仿宋_GBK"/>
          <w:b/>
          <w:color w:val="000000"/>
          <w:sz w:val="24"/>
        </w:rPr>
        <w:pPrChange w:id="2135" w:author="Microsoft Office User" w:date="2025-06-20T14:55:00Z">
          <w:pPr>
            <w:pStyle w:val="BodyText"/>
            <w:ind w:firstLineChars="200" w:firstLine="480"/>
          </w:pPr>
        </w:pPrChange>
      </w:pPr>
      <w:del w:id="2136" w:author="Microsoft Office User" w:date="2025-06-20T14:55:00Z">
        <w:r w:rsidDel="00193B42">
          <w:rPr>
            <w:rFonts w:ascii="Times New Roman" w:eastAsia="方正仿宋_GBK" w:hAnsi="Times New Roman" w:cs="方正仿宋_GBK" w:hint="eastAsia"/>
            <w:b/>
            <w:color w:val="000000"/>
            <w:sz w:val="24"/>
          </w:rPr>
          <w:delText>第三季度（</w:delText>
        </w:r>
        <w:r w:rsidDel="00193B42">
          <w:rPr>
            <w:rFonts w:ascii="Times New Roman" w:eastAsia="方正仿宋_GBK" w:hAnsi="Times New Roman" w:cs="方正仿宋_GBK" w:hint="eastAsia"/>
            <w:b/>
            <w:color w:val="000000"/>
            <w:sz w:val="24"/>
          </w:rPr>
          <w:delText>2027.07-2027.09</w:delText>
        </w:r>
        <w:r w:rsidDel="00193B42">
          <w:rPr>
            <w:rFonts w:ascii="Times New Roman" w:eastAsia="方正仿宋_GBK" w:hAnsi="Times New Roman" w:cs="方正仿宋_GBK" w:hint="eastAsia"/>
            <w:b/>
            <w:color w:val="000000"/>
            <w:sz w:val="24"/>
          </w:rPr>
          <w:delText>）</w:delText>
        </w:r>
        <w:r w:rsidDel="00193B42">
          <w:rPr>
            <w:rFonts w:ascii="Arial" w:eastAsia="方正仿宋_GBK" w:hAnsi="Arial" w:cs="Arial"/>
            <w:b/>
            <w:color w:val="000000"/>
            <w:sz w:val="24"/>
          </w:rPr>
          <w:delText>​</w:delText>
        </w:r>
      </w:del>
    </w:p>
    <w:p w:rsidR="0067585B" w:rsidDel="00193B42" w:rsidRDefault="001234A7" w:rsidP="00193B42">
      <w:pPr>
        <w:pStyle w:val="BodyText"/>
        <w:spacing w:line="288" w:lineRule="auto"/>
        <w:rPr>
          <w:del w:id="2137" w:author="Microsoft Office User" w:date="2025-06-20T14:55:00Z"/>
          <w:rFonts w:ascii="Times New Roman" w:eastAsia="方正仿宋_GBK" w:hAnsi="Times New Roman" w:cs="方正仿宋_GBK"/>
          <w:bCs/>
          <w:color w:val="000000"/>
          <w:sz w:val="24"/>
        </w:rPr>
        <w:pPrChange w:id="2138" w:author="Microsoft Office User" w:date="2025-06-20T14:55:00Z">
          <w:pPr>
            <w:pStyle w:val="BodyText"/>
            <w:ind w:firstLineChars="200" w:firstLine="480"/>
          </w:pPr>
        </w:pPrChange>
      </w:pPr>
      <w:del w:id="2139" w:author="Microsoft Office User" w:date="2025-06-20T14:55:00Z">
        <w:r w:rsidDel="00193B42">
          <w:rPr>
            <w:rFonts w:ascii="Times New Roman" w:eastAsia="方正仿宋_GBK" w:hAnsi="Times New Roman" w:cs="方正仿宋_GBK" w:hint="eastAsia"/>
            <w:bCs/>
            <w:color w:val="000000"/>
            <w:sz w:val="24"/>
          </w:rPr>
          <w:delText>临床验证与应用：将优化后的模型应用于</w:delText>
        </w:r>
        <w:r w:rsidDel="00193B42">
          <w:rPr>
            <w:rFonts w:ascii="Times New Roman" w:eastAsia="方正仿宋_GBK" w:hAnsi="Times New Roman" w:cs="方正仿宋_GBK" w:hint="eastAsia"/>
            <w:bCs/>
            <w:color w:val="000000"/>
            <w:sz w:val="24"/>
          </w:rPr>
          <w:delText>ICU</w:delText>
        </w:r>
        <w:r w:rsidDel="00193B42">
          <w:rPr>
            <w:rFonts w:ascii="Times New Roman" w:eastAsia="方正仿宋_GBK" w:hAnsi="Times New Roman" w:cs="方正仿宋_GBK" w:hint="eastAsia"/>
            <w:bCs/>
            <w:color w:val="000000"/>
            <w:sz w:val="24"/>
          </w:rPr>
          <w:delText>临床实践，对新入院患者进行</w:delText>
        </w:r>
        <w:r w:rsidDel="00193B42">
          <w:rPr>
            <w:rFonts w:ascii="Times New Roman" w:eastAsia="方正仿宋_GBK" w:hAnsi="Times New Roman" w:cs="方正仿宋_GBK" w:hint="eastAsia"/>
            <w:bCs/>
            <w:color w:val="000000"/>
            <w:sz w:val="24"/>
          </w:rPr>
          <w:delText>PI</w:delText>
        </w:r>
        <w:r w:rsidDel="00193B42">
          <w:rPr>
            <w:rFonts w:ascii="Times New Roman" w:eastAsia="方正仿宋_GBK" w:hAnsi="Times New Roman" w:cs="方正仿宋_GBK" w:hint="eastAsia"/>
            <w:bCs/>
            <w:color w:val="000000"/>
            <w:sz w:val="24"/>
          </w:rPr>
          <w:delText>风险预测，根据预测结果制定个性化护理干预措施；建立临床观察指标监测体系，定期记录预测准确性、干预及时性、</w:delText>
        </w:r>
        <w:r w:rsidDel="00193B42">
          <w:rPr>
            <w:rFonts w:ascii="Times New Roman" w:eastAsia="方正仿宋_GBK" w:hAnsi="Times New Roman" w:cs="方正仿宋_GBK" w:hint="eastAsia"/>
            <w:bCs/>
            <w:color w:val="000000"/>
            <w:sz w:val="24"/>
          </w:rPr>
          <w:delText>PI</w:delText>
        </w:r>
        <w:r w:rsidDel="00193B42">
          <w:rPr>
            <w:rFonts w:ascii="Times New Roman" w:eastAsia="方正仿宋_GBK" w:hAnsi="Times New Roman" w:cs="方正仿宋_GBK" w:hint="eastAsia"/>
            <w:bCs/>
            <w:color w:val="000000"/>
            <w:sz w:val="24"/>
          </w:rPr>
          <w:delText>发生率等指标变化情况。</w:delText>
        </w:r>
        <w:r w:rsidDel="00193B42">
          <w:rPr>
            <w:rFonts w:ascii="Arial" w:eastAsia="方正仿宋_GBK" w:hAnsi="Arial" w:cs="Arial"/>
            <w:bCs/>
            <w:color w:val="000000"/>
            <w:sz w:val="24"/>
          </w:rPr>
          <w:delText>​</w:delText>
        </w:r>
      </w:del>
    </w:p>
    <w:p w:rsidR="0067585B" w:rsidDel="00193B42" w:rsidRDefault="001234A7" w:rsidP="00193B42">
      <w:pPr>
        <w:pStyle w:val="BodyText"/>
        <w:spacing w:line="288" w:lineRule="auto"/>
        <w:rPr>
          <w:del w:id="2140" w:author="Microsoft Office User" w:date="2025-06-20T14:55:00Z"/>
          <w:rFonts w:ascii="Times New Roman" w:eastAsia="方正仿宋_GBK" w:hAnsi="Times New Roman" w:cs="方正仿宋_GBK"/>
          <w:b/>
          <w:color w:val="000000"/>
          <w:sz w:val="24"/>
        </w:rPr>
        <w:pPrChange w:id="2141" w:author="Microsoft Office User" w:date="2025-06-20T14:55:00Z">
          <w:pPr>
            <w:pStyle w:val="BodyText"/>
            <w:ind w:firstLineChars="200" w:firstLine="480"/>
          </w:pPr>
        </w:pPrChange>
      </w:pPr>
      <w:del w:id="2142" w:author="Microsoft Office User" w:date="2025-06-20T14:55:00Z">
        <w:r w:rsidDel="00193B42">
          <w:rPr>
            <w:rFonts w:ascii="Times New Roman" w:eastAsia="方正仿宋_GBK" w:hAnsi="Times New Roman" w:cs="方正仿宋_GBK" w:hint="eastAsia"/>
            <w:b/>
            <w:color w:val="000000"/>
            <w:sz w:val="24"/>
          </w:rPr>
          <w:delText>第四季度（</w:delText>
        </w:r>
        <w:r w:rsidDel="00193B42">
          <w:rPr>
            <w:rFonts w:ascii="Times New Roman" w:eastAsia="方正仿宋_GBK" w:hAnsi="Times New Roman" w:cs="方正仿宋_GBK" w:hint="eastAsia"/>
            <w:b/>
            <w:color w:val="000000"/>
            <w:sz w:val="24"/>
          </w:rPr>
          <w:delText>2027.10-2027.12</w:delText>
        </w:r>
        <w:r w:rsidDel="00193B42">
          <w:rPr>
            <w:rFonts w:ascii="Times New Roman" w:eastAsia="方正仿宋_GBK" w:hAnsi="Times New Roman" w:cs="方正仿宋_GBK" w:hint="eastAsia"/>
            <w:b/>
            <w:color w:val="000000"/>
            <w:sz w:val="24"/>
          </w:rPr>
          <w:delText>）</w:delText>
        </w:r>
        <w:r w:rsidDel="00193B42">
          <w:rPr>
            <w:rFonts w:ascii="Arial" w:eastAsia="方正仿宋_GBK" w:hAnsi="Arial" w:cs="Arial"/>
            <w:b/>
            <w:color w:val="000000"/>
            <w:sz w:val="24"/>
          </w:rPr>
          <w:delText>​</w:delText>
        </w:r>
      </w:del>
    </w:p>
    <w:p w:rsidR="0067585B" w:rsidDel="00193B42" w:rsidRDefault="001234A7" w:rsidP="00193B42">
      <w:pPr>
        <w:pStyle w:val="BodyText"/>
        <w:spacing w:line="288" w:lineRule="auto"/>
        <w:rPr>
          <w:del w:id="2143" w:author="Microsoft Office User" w:date="2025-06-20T14:55:00Z"/>
          <w:rFonts w:ascii="Times New Roman" w:eastAsia="方正仿宋_GBK" w:hAnsi="Times New Roman" w:cs="方正仿宋_GBK"/>
          <w:bCs/>
          <w:color w:val="000000"/>
          <w:sz w:val="24"/>
        </w:rPr>
        <w:pPrChange w:id="2144" w:author="Microsoft Office User" w:date="2025-06-20T14:55:00Z">
          <w:pPr>
            <w:pStyle w:val="BodyText"/>
            <w:ind w:firstLineChars="200" w:firstLine="480"/>
          </w:pPr>
        </w:pPrChange>
      </w:pPr>
      <w:del w:id="2145" w:author="Microsoft Office User" w:date="2025-06-20T14:55:00Z">
        <w:r w:rsidDel="00193B42">
          <w:rPr>
            <w:rFonts w:ascii="Times New Roman" w:eastAsia="方正仿宋_GBK" w:hAnsi="Times New Roman" w:cs="方正仿宋_GBK" w:hint="eastAsia"/>
            <w:bCs/>
            <w:color w:val="000000"/>
            <w:sz w:val="24"/>
          </w:rPr>
          <w:delText>收集反馈与总结研究成果：定期收集护理人员对模型使用的反馈意见，评估模型操作的可行性与实用性；对研究全过程数据进行全面深入分析，撰写研究报告；整理研究成果，准备在国内</w:delText>
        </w:r>
        <w:r w:rsidDel="00193B42">
          <w:rPr>
            <w:rFonts w:ascii="Times New Roman" w:eastAsia="方正仿宋_GBK" w:hAnsi="Times New Roman" w:cs="方正仿宋_GBK" w:hint="eastAsia"/>
            <w:bCs/>
            <w:color w:val="000000"/>
            <w:sz w:val="24"/>
          </w:rPr>
          <w:delText>外学术期刊发表论文</w:delText>
        </w:r>
        <w:r w:rsidDel="00193B42">
          <w:rPr>
            <w:rFonts w:ascii="Times New Roman" w:eastAsia="方正仿宋_GBK" w:hAnsi="Times New Roman" w:cs="方正仿宋_GBK" w:hint="eastAsia"/>
            <w:bCs/>
            <w:color w:val="000000"/>
            <w:sz w:val="24"/>
          </w:rPr>
          <w:delText>1-2</w:delText>
        </w:r>
        <w:r w:rsidDel="00193B42">
          <w:rPr>
            <w:rFonts w:ascii="Times New Roman" w:eastAsia="方正仿宋_GBK" w:hAnsi="Times New Roman" w:cs="方正仿宋_GBK" w:hint="eastAsia"/>
            <w:bCs/>
            <w:color w:val="000000"/>
            <w:sz w:val="24"/>
          </w:rPr>
          <w:delText>篇，积极参加相关学术会议进</w:delText>
        </w:r>
        <w:r w:rsidDel="00193B42">
          <w:rPr>
            <w:rFonts w:ascii="Times New Roman" w:eastAsia="方正仿宋_GBK" w:hAnsi="Times New Roman" w:cs="方正仿宋_GBK" w:hint="eastAsia"/>
            <w:bCs/>
            <w:color w:val="000000"/>
            <w:sz w:val="24"/>
          </w:rPr>
          <w:delText>行成果汇报交流。</w:delText>
        </w:r>
      </w:del>
    </w:p>
    <w:p w:rsidR="0067585B" w:rsidDel="00193B42" w:rsidRDefault="001234A7" w:rsidP="00193B42">
      <w:pPr>
        <w:pStyle w:val="BodyText"/>
        <w:spacing w:line="288" w:lineRule="auto"/>
        <w:rPr>
          <w:del w:id="2146" w:author="Microsoft Office User" w:date="2025-06-20T14:55:00Z"/>
          <w:rFonts w:ascii="Times New Roman" w:eastAsia="方正仿宋_GBK" w:hAnsi="Times New Roman" w:cs="方正仿宋_GBK"/>
          <w:b/>
          <w:color w:val="000000"/>
          <w:sz w:val="24"/>
        </w:rPr>
        <w:pPrChange w:id="2147" w:author="Microsoft Office User" w:date="2025-06-20T14:55:00Z">
          <w:pPr>
            <w:pStyle w:val="BodyText"/>
            <w:ind w:firstLineChars="200" w:firstLine="480"/>
          </w:pPr>
        </w:pPrChange>
      </w:pPr>
      <w:del w:id="2148" w:author="Microsoft Office User" w:date="2025-06-20T14:55:00Z">
        <w:r w:rsidDel="00193B42">
          <w:rPr>
            <w:rFonts w:ascii="Times New Roman" w:eastAsia="方正仿宋_GBK" w:hAnsi="Times New Roman" w:cs="方正仿宋_GBK" w:hint="eastAsia"/>
            <w:b/>
            <w:color w:val="000000"/>
            <w:sz w:val="24"/>
          </w:rPr>
          <w:delText>4.2</w:delText>
        </w:r>
        <w:r w:rsidDel="00193B42">
          <w:rPr>
            <w:rFonts w:ascii="Times New Roman" w:eastAsia="方正仿宋_GBK" w:hAnsi="Times New Roman" w:cs="方正仿宋_GBK" w:hint="eastAsia"/>
            <w:b/>
            <w:color w:val="000000"/>
            <w:sz w:val="24"/>
          </w:rPr>
          <w:delText>预期研究结果</w:delText>
        </w:r>
      </w:del>
    </w:p>
    <w:p w:rsidR="0067585B" w:rsidDel="00193B42" w:rsidRDefault="001234A7" w:rsidP="00193B42">
      <w:pPr>
        <w:pStyle w:val="BodyText"/>
        <w:spacing w:line="288" w:lineRule="auto"/>
        <w:rPr>
          <w:del w:id="2149" w:author="Microsoft Office User" w:date="2025-06-20T14:55:00Z"/>
          <w:rFonts w:ascii="Times New Roman" w:eastAsia="方正仿宋_GBK" w:hAnsi="Times New Roman" w:cs="方正仿宋_GBK"/>
          <w:bCs/>
          <w:color w:val="000000"/>
          <w:sz w:val="24"/>
        </w:rPr>
        <w:pPrChange w:id="2150" w:author="Microsoft Office User" w:date="2025-06-20T14:55:00Z">
          <w:pPr>
            <w:pStyle w:val="BodyText"/>
            <w:ind w:firstLineChars="200" w:firstLine="480"/>
          </w:pPr>
        </w:pPrChange>
      </w:pPr>
      <w:del w:id="2151" w:author="Microsoft Office User" w:date="2025-06-20T14:55:00Z">
        <w:r w:rsidDel="00193B42">
          <w:rPr>
            <w:rFonts w:ascii="Times New Roman" w:eastAsia="方正仿宋_GBK" w:hAnsi="Times New Roman" w:cs="方正仿宋_GBK" w:hint="eastAsia"/>
            <w:bCs/>
            <w:color w:val="000000"/>
            <w:sz w:val="24"/>
          </w:rPr>
          <w:delText>（</w:delText>
        </w:r>
        <w:r w:rsidDel="00193B42">
          <w:rPr>
            <w:rFonts w:ascii="Times New Roman" w:eastAsia="方正仿宋_GBK" w:hAnsi="Times New Roman" w:cs="方正仿宋_GBK" w:hint="eastAsia"/>
            <w:bCs/>
            <w:color w:val="000000"/>
            <w:sz w:val="24"/>
          </w:rPr>
          <w:delText>1</w:delText>
        </w:r>
        <w:r w:rsidDel="00193B42">
          <w:rPr>
            <w:rFonts w:ascii="Times New Roman" w:eastAsia="方正仿宋_GBK" w:hAnsi="Times New Roman" w:cs="方正仿宋_GBK" w:hint="eastAsia"/>
            <w:bCs/>
            <w:color w:val="000000"/>
            <w:sz w:val="24"/>
          </w:rPr>
          <w:delText>）发表高质量学术论文：在国内外知名医学期刊上发表</w:delText>
        </w:r>
        <w:r w:rsidDel="00193B42">
          <w:rPr>
            <w:rFonts w:ascii="Times New Roman" w:eastAsia="方正仿宋_GBK" w:hAnsi="Times New Roman" w:cs="方正仿宋_GBK" w:hint="eastAsia"/>
            <w:bCs/>
            <w:color w:val="000000"/>
            <w:sz w:val="24"/>
          </w:rPr>
          <w:delText>1-2</w:delText>
        </w:r>
        <w:r w:rsidDel="00193B42">
          <w:rPr>
            <w:rFonts w:ascii="Times New Roman" w:eastAsia="方正仿宋_GBK" w:hAnsi="Times New Roman" w:cs="方正仿宋_GBK" w:hint="eastAsia"/>
            <w:bCs/>
            <w:color w:val="000000"/>
            <w:sz w:val="24"/>
          </w:rPr>
          <w:delText>篇学术论文，阐述研究成果。</w:delText>
        </w:r>
      </w:del>
    </w:p>
    <w:p w:rsidR="0067585B" w:rsidDel="00193B42" w:rsidRDefault="001234A7" w:rsidP="00193B42">
      <w:pPr>
        <w:pStyle w:val="BodyText"/>
        <w:spacing w:line="288" w:lineRule="auto"/>
        <w:rPr>
          <w:del w:id="2152" w:author="Microsoft Office User" w:date="2025-06-20T14:55:00Z"/>
          <w:rFonts w:ascii="Times New Roman" w:eastAsia="方正仿宋_GBK" w:hAnsi="Times New Roman" w:cs="方正仿宋_GBK"/>
          <w:bCs/>
          <w:color w:val="000000"/>
          <w:sz w:val="24"/>
        </w:rPr>
        <w:pPrChange w:id="2153" w:author="Microsoft Office User" w:date="2025-06-20T14:55:00Z">
          <w:pPr>
            <w:pStyle w:val="BodyText"/>
            <w:ind w:firstLineChars="200" w:firstLine="480"/>
          </w:pPr>
        </w:pPrChange>
      </w:pPr>
      <w:del w:id="2154" w:author="Microsoft Office User" w:date="2025-06-20T14:55:00Z">
        <w:r w:rsidDel="00193B42">
          <w:rPr>
            <w:rFonts w:ascii="Times New Roman" w:eastAsia="方正仿宋_GBK" w:hAnsi="Times New Roman" w:cs="方正仿宋_GBK" w:hint="eastAsia"/>
            <w:bCs/>
            <w:color w:val="000000"/>
            <w:sz w:val="24"/>
          </w:rPr>
          <w:delText>（</w:delText>
        </w:r>
        <w:r w:rsidDel="00193B42">
          <w:rPr>
            <w:rFonts w:ascii="Times New Roman" w:eastAsia="方正仿宋_GBK" w:hAnsi="Times New Roman" w:cs="方正仿宋_GBK" w:hint="eastAsia"/>
            <w:bCs/>
            <w:color w:val="000000"/>
            <w:sz w:val="24"/>
          </w:rPr>
          <w:delText>2</w:delText>
        </w:r>
        <w:r w:rsidDel="00193B42">
          <w:rPr>
            <w:rFonts w:ascii="Times New Roman" w:eastAsia="方正仿宋_GBK" w:hAnsi="Times New Roman" w:cs="方正仿宋_GBK" w:hint="eastAsia"/>
            <w:bCs/>
            <w:color w:val="000000"/>
            <w:sz w:val="24"/>
          </w:rPr>
          <w:delText>）构建实用的预测模型：构建基于</w:delText>
        </w:r>
        <w:r w:rsidDel="00193B42">
          <w:rPr>
            <w:rFonts w:ascii="Times New Roman" w:eastAsia="方正仿宋_GBK" w:hAnsi="Times New Roman" w:cs="方正仿宋_GBK" w:hint="eastAsia"/>
            <w:bCs/>
            <w:color w:val="000000"/>
            <w:sz w:val="24"/>
          </w:rPr>
          <w:delText>Braden</w:delText>
        </w:r>
        <w:r w:rsidDel="00193B42">
          <w:rPr>
            <w:rFonts w:ascii="Times New Roman" w:eastAsia="方正仿宋_GBK" w:hAnsi="Times New Roman" w:cs="方正仿宋_GBK" w:hint="eastAsia"/>
            <w:bCs/>
            <w:color w:val="000000"/>
            <w:sz w:val="24"/>
          </w:rPr>
          <w:delText>评分联合床旁超声的</w:delText>
        </w:r>
        <w:r w:rsidDel="00193B42">
          <w:rPr>
            <w:rFonts w:ascii="Times New Roman" w:eastAsia="方正仿宋_GBK" w:hAnsi="Times New Roman" w:cs="方正仿宋_GBK" w:hint="eastAsia"/>
            <w:bCs/>
            <w:color w:val="000000"/>
            <w:sz w:val="24"/>
          </w:rPr>
          <w:delText>PI</w:delText>
        </w:r>
        <w:r w:rsidDel="00193B42">
          <w:rPr>
            <w:rFonts w:ascii="Times New Roman" w:eastAsia="方正仿宋_GBK" w:hAnsi="Times New Roman" w:cs="方正仿宋_GBK" w:hint="eastAsia"/>
            <w:bCs/>
            <w:color w:val="000000"/>
            <w:sz w:val="24"/>
          </w:rPr>
          <w:delText>风险预测模型。</w:delText>
        </w:r>
      </w:del>
    </w:p>
    <w:p w:rsidR="0067585B" w:rsidDel="00193B42" w:rsidRDefault="001234A7" w:rsidP="00193B42">
      <w:pPr>
        <w:pStyle w:val="BodyText"/>
        <w:spacing w:line="288" w:lineRule="auto"/>
        <w:rPr>
          <w:del w:id="2155" w:author="Microsoft Office User" w:date="2025-06-20T14:55:00Z"/>
          <w:rFonts w:ascii="Times New Roman" w:eastAsia="方正仿宋_GBK" w:hAnsi="Times New Roman" w:cs="方正仿宋_GBK"/>
          <w:bCs/>
          <w:color w:val="000000"/>
          <w:sz w:val="24"/>
        </w:rPr>
        <w:pPrChange w:id="2156" w:author="Microsoft Office User" w:date="2025-06-20T14:55:00Z">
          <w:pPr>
            <w:pStyle w:val="BodyText"/>
            <w:ind w:firstLineChars="200" w:firstLine="480"/>
          </w:pPr>
        </w:pPrChange>
      </w:pPr>
      <w:del w:id="2157" w:author="Microsoft Office User" w:date="2025-06-20T14:55:00Z">
        <w:r w:rsidDel="00193B42">
          <w:rPr>
            <w:rFonts w:ascii="Times New Roman" w:eastAsia="方正仿宋_GBK" w:hAnsi="Times New Roman" w:cs="方正仿宋_GBK" w:hint="eastAsia"/>
            <w:bCs/>
            <w:color w:val="000000"/>
            <w:sz w:val="24"/>
          </w:rPr>
          <w:delText>（</w:delText>
        </w:r>
        <w:r w:rsidDel="00193B42">
          <w:rPr>
            <w:rFonts w:ascii="Times New Roman" w:eastAsia="方正仿宋_GBK" w:hAnsi="Times New Roman" w:cs="方正仿宋_GBK" w:hint="eastAsia"/>
            <w:bCs/>
            <w:color w:val="000000"/>
            <w:sz w:val="24"/>
          </w:rPr>
          <w:delText>3</w:delText>
        </w:r>
        <w:r w:rsidDel="00193B42">
          <w:rPr>
            <w:rFonts w:ascii="Times New Roman" w:eastAsia="方正仿宋_GBK" w:hAnsi="Times New Roman" w:cs="方正仿宋_GBK" w:hint="eastAsia"/>
            <w:bCs/>
            <w:color w:val="000000"/>
            <w:sz w:val="24"/>
          </w:rPr>
          <w:delText>）推动临床实践改进：通过临床验证，证明模型可有效降低</w:delText>
        </w:r>
        <w:r w:rsidDel="00193B42">
          <w:rPr>
            <w:rFonts w:ascii="Times New Roman" w:eastAsia="方正仿宋_GBK" w:hAnsi="Times New Roman" w:cs="方正仿宋_GBK" w:hint="eastAsia"/>
            <w:bCs/>
            <w:color w:val="000000"/>
            <w:sz w:val="24"/>
          </w:rPr>
          <w:delText>ICU</w:delText>
        </w:r>
        <w:r w:rsidDel="00193B42">
          <w:rPr>
            <w:rFonts w:ascii="Times New Roman" w:eastAsia="方正仿宋_GBK" w:hAnsi="Times New Roman" w:cs="方正仿宋_GBK" w:hint="eastAsia"/>
            <w:bCs/>
            <w:color w:val="000000"/>
            <w:sz w:val="24"/>
          </w:rPr>
          <w:delText>患者</w:delText>
        </w:r>
        <w:r w:rsidDel="00193B42">
          <w:rPr>
            <w:rFonts w:ascii="Times New Roman" w:eastAsia="方正仿宋_GBK" w:hAnsi="Times New Roman" w:cs="方正仿宋_GBK" w:hint="eastAsia"/>
            <w:bCs/>
            <w:color w:val="000000"/>
            <w:sz w:val="24"/>
          </w:rPr>
          <w:delText>PI</w:delText>
        </w:r>
        <w:r w:rsidDel="00193B42">
          <w:rPr>
            <w:rFonts w:ascii="Times New Roman" w:eastAsia="方正仿宋_GBK" w:hAnsi="Times New Roman" w:cs="方正仿宋_GBK" w:hint="eastAsia"/>
            <w:bCs/>
            <w:color w:val="000000"/>
            <w:sz w:val="24"/>
          </w:rPr>
          <w:delText>发生率，提高护理干预的及时性和针对性，为</w:delText>
        </w:r>
        <w:r w:rsidDel="00193B42">
          <w:rPr>
            <w:rFonts w:ascii="Times New Roman" w:eastAsia="方正仿宋_GBK" w:hAnsi="Times New Roman" w:cs="方正仿宋_GBK" w:hint="eastAsia"/>
            <w:bCs/>
            <w:color w:val="000000"/>
            <w:sz w:val="24"/>
          </w:rPr>
          <w:delText>ICU</w:delText>
        </w:r>
        <w:r w:rsidDel="00193B42">
          <w:rPr>
            <w:rFonts w:ascii="Times New Roman" w:eastAsia="方正仿宋_GBK" w:hAnsi="Times New Roman" w:cs="方正仿宋_GBK" w:hint="eastAsia"/>
            <w:bCs/>
            <w:color w:val="000000"/>
            <w:sz w:val="24"/>
          </w:rPr>
          <w:delText>护理工作提供新的思路和方法。</w:delText>
        </w:r>
      </w:del>
    </w:p>
    <w:p w:rsidR="0067585B" w:rsidDel="00193B42" w:rsidRDefault="001234A7" w:rsidP="00193B42">
      <w:pPr>
        <w:pStyle w:val="BodyText"/>
        <w:spacing w:line="288" w:lineRule="auto"/>
        <w:rPr>
          <w:del w:id="2158" w:author="Microsoft Office User" w:date="2025-06-20T14:55:00Z"/>
          <w:rFonts w:ascii="Times New Roman" w:eastAsia="方正仿宋_GBK" w:hAnsi="Times New Roman" w:cs="方正仿宋_GBK"/>
          <w:bCs/>
          <w:color w:val="000000"/>
          <w:sz w:val="24"/>
        </w:rPr>
        <w:pPrChange w:id="2159" w:author="Microsoft Office User" w:date="2025-06-20T14:55:00Z">
          <w:pPr>
            <w:pStyle w:val="BodyText"/>
            <w:ind w:firstLineChars="200" w:firstLine="480"/>
          </w:pPr>
        </w:pPrChange>
      </w:pPr>
      <w:del w:id="2160" w:author="Microsoft Office User" w:date="2025-06-20T14:55:00Z">
        <w:r w:rsidDel="00193B42">
          <w:rPr>
            <w:rFonts w:ascii="Times New Roman" w:eastAsia="方正仿宋_GBK" w:hAnsi="Times New Roman" w:cs="方正仿宋_GBK" w:hint="eastAsia"/>
            <w:bCs/>
            <w:color w:val="000000"/>
            <w:sz w:val="24"/>
          </w:rPr>
          <w:delText>（</w:delText>
        </w:r>
        <w:r w:rsidDel="00193B42">
          <w:rPr>
            <w:rFonts w:ascii="Times New Roman" w:eastAsia="方正仿宋_GBK" w:hAnsi="Times New Roman" w:cs="方正仿宋_GBK" w:hint="eastAsia"/>
            <w:bCs/>
            <w:color w:val="000000"/>
            <w:sz w:val="24"/>
          </w:rPr>
          <w:delText>4</w:delText>
        </w:r>
        <w:r w:rsidDel="00193B42">
          <w:rPr>
            <w:rFonts w:ascii="Times New Roman" w:eastAsia="方正仿宋_GBK" w:hAnsi="Times New Roman" w:cs="方正仿宋_GBK" w:hint="eastAsia"/>
            <w:bCs/>
            <w:color w:val="000000"/>
            <w:sz w:val="24"/>
          </w:rPr>
          <w:delText>）组织学术交流活动：举办相关的学术研讨会或参加学术会议，与同行分享研究成果，促进压力性损伤预防领域的学术交流与发展。</w:delText>
        </w:r>
      </w:del>
    </w:p>
    <w:p w:rsidR="0067585B" w:rsidDel="00193B42" w:rsidRDefault="001234A7" w:rsidP="00193B42">
      <w:pPr>
        <w:pStyle w:val="BodyText"/>
        <w:spacing w:line="288" w:lineRule="auto"/>
        <w:rPr>
          <w:del w:id="2161" w:author="Microsoft Office User" w:date="2025-06-20T14:55:00Z"/>
        </w:rPr>
        <w:pPrChange w:id="2162" w:author="Microsoft Office User" w:date="2025-06-20T14:55:00Z">
          <w:pPr>
            <w:ind w:firstLineChars="200" w:firstLine="480"/>
          </w:pPr>
        </w:pPrChange>
      </w:pPr>
      <w:del w:id="2163" w:author="Microsoft Office User" w:date="2025-06-20T14:55:00Z">
        <w:r w:rsidDel="00193B42">
          <w:rPr>
            <w:rFonts w:ascii="Times New Roman" w:eastAsia="方正仿宋_GBK" w:hAnsi="Times New Roman" w:cs="方正仿宋_GBK" w:hint="eastAsia"/>
            <w:bCs/>
            <w:color w:val="000000"/>
            <w:sz w:val="24"/>
          </w:rPr>
          <w:delText>（</w:delText>
        </w:r>
        <w:r w:rsidDel="00193B42">
          <w:rPr>
            <w:rFonts w:ascii="Times New Roman" w:eastAsia="方正仿宋_GBK" w:hAnsi="Times New Roman" w:cs="方正仿宋_GBK" w:hint="eastAsia"/>
            <w:bCs/>
            <w:color w:val="000000"/>
            <w:sz w:val="24"/>
          </w:rPr>
          <w:delText>5</w:delText>
        </w:r>
        <w:r w:rsidDel="00193B42">
          <w:rPr>
            <w:rFonts w:ascii="Times New Roman" w:eastAsia="方正仿宋_GBK" w:hAnsi="Times New Roman" w:cs="方正仿宋_GBK" w:hint="eastAsia"/>
            <w:bCs/>
            <w:color w:val="000000"/>
            <w:sz w:val="24"/>
          </w:rPr>
          <w:delText>）人才培养：通过本项目的实施，培养</w:delText>
        </w:r>
        <w:r w:rsidDel="00193B42">
          <w:rPr>
            <w:rFonts w:ascii="Times New Roman" w:eastAsia="方正仿宋_GBK" w:hAnsi="Times New Roman" w:cs="方正仿宋_GBK" w:hint="eastAsia"/>
            <w:bCs/>
            <w:color w:val="000000"/>
            <w:sz w:val="24"/>
          </w:rPr>
          <w:delText>1-2</w:delText>
        </w:r>
        <w:r w:rsidDel="00193B42">
          <w:rPr>
            <w:rFonts w:ascii="Times New Roman" w:eastAsia="方正仿宋_GBK" w:hAnsi="Times New Roman" w:cs="方正仿宋_GBK" w:hint="eastAsia"/>
            <w:bCs/>
            <w:color w:val="000000"/>
            <w:sz w:val="24"/>
          </w:rPr>
          <w:delText>名熟练掌握床旁超声技术在危重症护理中应用、具备临床科研设计与数据分析能力的临床医护人员，提升团队整体科研水平。</w:delText>
        </w:r>
      </w:del>
    </w:p>
    <w:p w:rsidR="0067585B" w:rsidDel="00193B42" w:rsidRDefault="001234A7" w:rsidP="00193B42">
      <w:pPr>
        <w:pStyle w:val="BodyText"/>
        <w:spacing w:line="288" w:lineRule="auto"/>
        <w:rPr>
          <w:del w:id="2164" w:author="Microsoft Office User" w:date="2025-06-20T14:55:00Z"/>
          <w:rFonts w:eastAsia="方正黑体_GBK" w:cs="方正黑体_GBK"/>
          <w:bCs/>
          <w:color w:val="000000"/>
          <w:szCs w:val="32"/>
        </w:rPr>
        <w:pPrChange w:id="2165" w:author="Microsoft Office User" w:date="2025-06-20T14:55:00Z">
          <w:pPr>
            <w:spacing w:line="600" w:lineRule="exact"/>
            <w:ind w:firstLineChars="200" w:firstLine="640"/>
          </w:pPr>
        </w:pPrChange>
      </w:pPr>
      <w:bookmarkStart w:id="2166" w:name="_Toc1723870194_WPSOffice_Level1"/>
      <w:del w:id="2167" w:author="Microsoft Office User" w:date="2025-06-20T14:55:00Z">
        <w:r w:rsidDel="00193B42">
          <w:rPr>
            <w:rFonts w:ascii="Times New Roman" w:eastAsia="方正黑体_GBK" w:hAnsi="Times New Roman" w:cs="方正黑体_GBK" w:hint="eastAsia"/>
            <w:bCs/>
            <w:color w:val="000000"/>
            <w:szCs w:val="32"/>
          </w:rPr>
          <w:delText>五、项目任务（课题）分解方案（如有）</w:delText>
        </w:r>
        <w:bookmarkEnd w:id="2166"/>
      </w:del>
    </w:p>
    <w:p w:rsidR="0067585B" w:rsidDel="00193B42" w:rsidRDefault="001234A7" w:rsidP="00193B42">
      <w:pPr>
        <w:pStyle w:val="BodyText"/>
        <w:spacing w:line="288" w:lineRule="auto"/>
        <w:rPr>
          <w:del w:id="2168" w:author="Microsoft Office User" w:date="2025-06-20T14:55:00Z"/>
          <w:rFonts w:cs="方正仿宋_GBK"/>
          <w:bCs/>
          <w:color w:val="000000"/>
          <w:szCs w:val="32"/>
        </w:rPr>
        <w:pPrChange w:id="2169" w:author="Microsoft Office User" w:date="2025-06-20T14:55:00Z">
          <w:pPr>
            <w:spacing w:line="600" w:lineRule="exact"/>
            <w:ind w:firstLineChars="200" w:firstLine="640"/>
          </w:pPr>
        </w:pPrChange>
      </w:pPr>
      <w:del w:id="2170" w:author="Microsoft Office User" w:date="2025-06-20T14:55:00Z">
        <w:r w:rsidDel="00193B42">
          <w:rPr>
            <w:rFonts w:ascii="Times New Roman" w:eastAsia="方正楷体_GBK" w:hAnsi="Times New Roman" w:cs="方正楷体_GBK" w:hint="eastAsia"/>
            <w:bCs/>
            <w:color w:val="000000"/>
            <w:szCs w:val="32"/>
          </w:rPr>
          <w:delText>（一）项目任务（课题）分解情况。</w:delText>
        </w:r>
      </w:del>
    </w:p>
    <w:p w:rsidR="0067585B" w:rsidDel="00193B42" w:rsidRDefault="001234A7" w:rsidP="00193B42">
      <w:pPr>
        <w:pStyle w:val="BodyText"/>
        <w:spacing w:line="288" w:lineRule="auto"/>
        <w:rPr>
          <w:del w:id="2171" w:author="Microsoft Office User" w:date="2025-06-20T14:55:00Z"/>
          <w:rFonts w:eastAsia="方正仿宋_GBK" w:cs="方正仿宋_GBK"/>
          <w:b/>
          <w:color w:val="000000"/>
          <w:sz w:val="24"/>
        </w:rPr>
        <w:pPrChange w:id="2172" w:author="Microsoft Office User" w:date="2025-06-20T14:55:00Z">
          <w:pPr>
            <w:spacing w:line="288" w:lineRule="auto"/>
            <w:ind w:firstLineChars="200" w:firstLine="480"/>
            <w:jc w:val="left"/>
          </w:pPr>
        </w:pPrChange>
      </w:pPr>
      <w:del w:id="2173" w:author="Microsoft Office User" w:date="2025-06-20T14:55:00Z">
        <w:r w:rsidDel="00193B42">
          <w:rPr>
            <w:rFonts w:ascii="Times New Roman" w:eastAsia="方正仿宋_GBK" w:hAnsi="Times New Roman" w:cs="方正仿宋_GBK" w:hint="eastAsia"/>
            <w:b/>
            <w:color w:val="000000"/>
            <w:sz w:val="24"/>
          </w:rPr>
          <w:delText>分课题</w:delText>
        </w:r>
        <w:r w:rsidDel="00193B42">
          <w:rPr>
            <w:rFonts w:ascii="Times New Roman" w:eastAsia="方正仿宋_GBK" w:hAnsi="Times New Roman" w:cs="方正仿宋_GBK" w:hint="eastAsia"/>
            <w:b/>
            <w:color w:val="000000"/>
            <w:sz w:val="24"/>
          </w:rPr>
          <w:delText>1</w:delText>
        </w:r>
        <w:r w:rsidDel="00193B42">
          <w:rPr>
            <w:rFonts w:ascii="Times New Roman" w:eastAsia="方正仿宋_GBK" w:hAnsi="Times New Roman" w:cs="方正仿宋_GBK" w:hint="eastAsia"/>
            <w:b/>
            <w:color w:val="000000"/>
            <w:sz w:val="24"/>
          </w:rPr>
          <w:delText>：基于床旁超声的</w:delText>
        </w:r>
        <w:r w:rsidDel="00193B42">
          <w:rPr>
            <w:rFonts w:ascii="Times New Roman" w:eastAsia="方正仿宋_GBK" w:hAnsi="Times New Roman" w:cs="方正仿宋_GBK" w:hint="eastAsia"/>
            <w:b/>
            <w:color w:val="000000"/>
            <w:sz w:val="24"/>
          </w:rPr>
          <w:delText>ICU</w:delText>
        </w:r>
        <w:r w:rsidDel="00193B42">
          <w:rPr>
            <w:rFonts w:ascii="Times New Roman" w:eastAsia="方正仿宋_GBK" w:hAnsi="Times New Roman" w:cs="方正仿宋_GBK" w:hint="eastAsia"/>
            <w:b/>
            <w:color w:val="000000"/>
            <w:sz w:val="24"/>
          </w:rPr>
          <w:delText>患者压力性损伤评估指标体系构建与数据采集</w:delText>
        </w:r>
      </w:del>
    </w:p>
    <w:p w:rsidR="0067585B" w:rsidDel="00193B42" w:rsidRDefault="001234A7" w:rsidP="00193B42">
      <w:pPr>
        <w:pStyle w:val="BodyText"/>
        <w:spacing w:line="288" w:lineRule="auto"/>
        <w:rPr>
          <w:del w:id="2174" w:author="Microsoft Office User" w:date="2025-06-20T14:55:00Z"/>
          <w:rFonts w:eastAsia="方正仿宋_GBK" w:cs="方正仿宋_GBK"/>
          <w:b/>
          <w:color w:val="000000"/>
          <w:sz w:val="24"/>
        </w:rPr>
        <w:pPrChange w:id="2175" w:author="Microsoft Office User" w:date="2025-06-20T14:55:00Z">
          <w:pPr>
            <w:spacing w:line="288" w:lineRule="auto"/>
            <w:ind w:firstLineChars="200" w:firstLine="480"/>
            <w:jc w:val="left"/>
          </w:pPr>
        </w:pPrChange>
      </w:pPr>
      <w:del w:id="2176" w:author="Microsoft Office User" w:date="2025-06-20T14:55:00Z">
        <w:r w:rsidDel="00193B42">
          <w:rPr>
            <w:rFonts w:ascii="Times New Roman" w:eastAsia="方正仿宋_GBK" w:hAnsi="Times New Roman" w:cs="方正仿宋_GBK" w:hint="eastAsia"/>
            <w:b/>
            <w:color w:val="000000"/>
            <w:sz w:val="24"/>
          </w:rPr>
          <w:delText>任务</w:delText>
        </w:r>
        <w:r w:rsidDel="00193B42">
          <w:rPr>
            <w:rFonts w:ascii="Times New Roman" w:eastAsia="方正仿宋_GBK" w:hAnsi="Times New Roman" w:cs="方正仿宋_GBK" w:hint="eastAsia"/>
            <w:b/>
            <w:color w:val="000000"/>
            <w:sz w:val="24"/>
          </w:rPr>
          <w:delText>1</w:delText>
        </w:r>
        <w:r w:rsidDel="00193B42">
          <w:rPr>
            <w:rFonts w:ascii="Times New Roman" w:eastAsia="方正仿宋_GBK" w:hAnsi="Times New Roman" w:cs="方正仿宋_GBK" w:hint="eastAsia"/>
            <w:b/>
            <w:color w:val="000000"/>
            <w:sz w:val="24"/>
          </w:rPr>
          <w:delText>：数据采集与指标体系建立</w:delText>
        </w:r>
      </w:del>
    </w:p>
    <w:p w:rsidR="0067585B" w:rsidDel="00193B42" w:rsidRDefault="001234A7" w:rsidP="00193B42">
      <w:pPr>
        <w:pStyle w:val="BodyText"/>
        <w:spacing w:line="288" w:lineRule="auto"/>
        <w:rPr>
          <w:del w:id="2177" w:author="Microsoft Office User" w:date="2025-06-20T14:55:00Z"/>
          <w:rFonts w:eastAsia="方正仿宋_GBK" w:cs="方正仿宋_GBK"/>
          <w:bCs/>
          <w:color w:val="000000"/>
          <w:sz w:val="24"/>
        </w:rPr>
        <w:pPrChange w:id="2178" w:author="Microsoft Office User" w:date="2025-06-20T14:55:00Z">
          <w:pPr>
            <w:spacing w:line="288" w:lineRule="auto"/>
            <w:ind w:firstLineChars="200" w:firstLine="480"/>
            <w:jc w:val="left"/>
          </w:pPr>
        </w:pPrChange>
      </w:pPr>
      <w:del w:id="2179" w:author="Microsoft Office User" w:date="2025-06-20T14:55:00Z">
        <w:r w:rsidDel="00193B42">
          <w:rPr>
            <w:rFonts w:ascii="Times New Roman" w:eastAsia="方正仿宋_GBK" w:hAnsi="Times New Roman" w:cs="方正仿宋_GBK" w:hint="eastAsia"/>
            <w:bCs/>
            <w:color w:val="000000"/>
            <w:sz w:val="24"/>
          </w:rPr>
          <w:delText>研究目标：建立一套准确、可重复的</w:delText>
        </w:r>
        <w:r w:rsidDel="00193B42">
          <w:rPr>
            <w:rFonts w:ascii="Times New Roman" w:eastAsia="方正仿宋_GBK" w:hAnsi="Times New Roman" w:cs="方正仿宋_GBK" w:hint="eastAsia"/>
            <w:bCs/>
            <w:color w:val="000000"/>
            <w:sz w:val="24"/>
          </w:rPr>
          <w:delText>ICU</w:delText>
        </w:r>
        <w:r w:rsidDel="00193B42">
          <w:rPr>
            <w:rFonts w:ascii="Times New Roman" w:eastAsia="方正仿宋_GBK" w:hAnsi="Times New Roman" w:cs="方正仿宋_GBK" w:hint="eastAsia"/>
            <w:bCs/>
            <w:color w:val="000000"/>
            <w:sz w:val="24"/>
          </w:rPr>
          <w:delText>患者压力性损伤相关床旁超声指标体系和标准化操作流程。</w:delText>
        </w:r>
      </w:del>
    </w:p>
    <w:p w:rsidR="0067585B" w:rsidDel="00193B42" w:rsidRDefault="001234A7" w:rsidP="00193B42">
      <w:pPr>
        <w:pStyle w:val="BodyText"/>
        <w:spacing w:line="288" w:lineRule="auto"/>
        <w:rPr>
          <w:del w:id="2180" w:author="Microsoft Office User" w:date="2025-06-20T14:55:00Z"/>
          <w:rFonts w:eastAsia="方正仿宋_GBK" w:cs="方正仿宋_GBK"/>
          <w:bCs/>
          <w:color w:val="000000"/>
          <w:sz w:val="24"/>
        </w:rPr>
        <w:pPrChange w:id="2181" w:author="Microsoft Office User" w:date="2025-06-20T14:55:00Z">
          <w:pPr>
            <w:spacing w:line="288" w:lineRule="auto"/>
            <w:ind w:firstLineChars="200" w:firstLine="480"/>
            <w:jc w:val="left"/>
          </w:pPr>
        </w:pPrChange>
      </w:pPr>
      <w:del w:id="2182" w:author="Microsoft Office User" w:date="2025-06-20T14:55:00Z">
        <w:r w:rsidDel="00193B42">
          <w:rPr>
            <w:rFonts w:ascii="Times New Roman" w:eastAsia="方正仿宋_GBK" w:hAnsi="Times New Roman" w:cs="方正仿宋_GBK" w:hint="eastAsia"/>
            <w:bCs/>
            <w:color w:val="000000"/>
            <w:sz w:val="24"/>
          </w:rPr>
          <w:delText>主要研究内容：</w:delText>
        </w:r>
      </w:del>
    </w:p>
    <w:p w:rsidR="0067585B" w:rsidDel="00193B42" w:rsidRDefault="001234A7" w:rsidP="00193B42">
      <w:pPr>
        <w:pStyle w:val="BodyText"/>
        <w:spacing w:line="288" w:lineRule="auto"/>
        <w:rPr>
          <w:del w:id="2183" w:author="Microsoft Office User" w:date="2025-06-20T14:55:00Z"/>
          <w:rFonts w:eastAsia="方正仿宋_GBK" w:cs="方正仿宋_GBK"/>
          <w:bCs/>
          <w:color w:val="000000"/>
          <w:sz w:val="24"/>
        </w:rPr>
        <w:pPrChange w:id="2184" w:author="Microsoft Office User" w:date="2025-06-20T14:55:00Z">
          <w:pPr>
            <w:spacing w:line="288" w:lineRule="auto"/>
            <w:ind w:firstLineChars="200" w:firstLine="480"/>
            <w:jc w:val="left"/>
          </w:pPr>
        </w:pPrChange>
      </w:pPr>
      <w:del w:id="2185" w:author="Microsoft Office User" w:date="2025-06-20T14:55:00Z">
        <w:r w:rsidDel="00193B42">
          <w:rPr>
            <w:rFonts w:ascii="Times New Roman" w:eastAsia="方正仿宋_GBK" w:hAnsi="Times New Roman" w:cs="方正仿宋_GBK" w:hint="eastAsia"/>
            <w:bCs/>
            <w:color w:val="000000"/>
            <w:sz w:val="24"/>
          </w:rPr>
          <w:delText>系统回顾国内外相关文献，识别潜在的</w:delText>
        </w:r>
        <w:r w:rsidDel="00193B42">
          <w:rPr>
            <w:rFonts w:ascii="Times New Roman" w:eastAsia="方正仿宋_GBK" w:hAnsi="Times New Roman" w:cs="方正仿宋_GBK" w:hint="eastAsia"/>
            <w:bCs/>
            <w:color w:val="000000"/>
            <w:sz w:val="24"/>
          </w:rPr>
          <w:delText>POCUS</w:delText>
        </w:r>
        <w:r w:rsidDel="00193B42">
          <w:rPr>
            <w:rFonts w:ascii="Times New Roman" w:eastAsia="方正仿宋_GBK" w:hAnsi="Times New Roman" w:cs="方正仿宋_GBK" w:hint="eastAsia"/>
            <w:bCs/>
            <w:color w:val="000000"/>
            <w:sz w:val="24"/>
          </w:rPr>
          <w:delText>指标。</w:delText>
        </w:r>
      </w:del>
    </w:p>
    <w:p w:rsidR="0067585B" w:rsidDel="00193B42" w:rsidRDefault="001234A7" w:rsidP="00193B42">
      <w:pPr>
        <w:pStyle w:val="BodyText"/>
        <w:spacing w:line="288" w:lineRule="auto"/>
        <w:rPr>
          <w:del w:id="2186" w:author="Microsoft Office User" w:date="2025-06-20T14:55:00Z"/>
          <w:rFonts w:eastAsia="方正仿宋_GBK" w:cs="方正仿宋_GBK"/>
          <w:bCs/>
          <w:color w:val="000000"/>
          <w:sz w:val="24"/>
        </w:rPr>
        <w:pPrChange w:id="2187" w:author="Microsoft Office User" w:date="2025-06-20T14:55:00Z">
          <w:pPr>
            <w:spacing w:line="288" w:lineRule="auto"/>
            <w:ind w:firstLineChars="200" w:firstLine="480"/>
            <w:jc w:val="left"/>
          </w:pPr>
        </w:pPrChange>
      </w:pPr>
      <w:del w:id="2188" w:author="Microsoft Office User" w:date="2025-06-20T14:55:00Z">
        <w:r w:rsidDel="00193B42">
          <w:rPr>
            <w:rFonts w:ascii="Times New Roman" w:eastAsia="方正仿宋_GBK" w:hAnsi="Times New Roman" w:cs="方正仿宋_GBK" w:hint="eastAsia"/>
            <w:bCs/>
            <w:color w:val="000000"/>
            <w:sz w:val="24"/>
          </w:rPr>
          <w:delText>进行预实验，优化探头选择、参数设置、图像采集序列和存储规范。</w:delText>
        </w:r>
      </w:del>
    </w:p>
    <w:p w:rsidR="0067585B" w:rsidDel="00193B42" w:rsidRDefault="001234A7" w:rsidP="00193B42">
      <w:pPr>
        <w:pStyle w:val="BodyText"/>
        <w:spacing w:line="288" w:lineRule="auto"/>
        <w:rPr>
          <w:del w:id="2189" w:author="Microsoft Office User" w:date="2025-06-20T14:55:00Z"/>
          <w:rFonts w:eastAsia="方正仿宋_GBK" w:cs="方正仿宋_GBK"/>
          <w:bCs/>
          <w:color w:val="000000"/>
          <w:sz w:val="24"/>
        </w:rPr>
        <w:pPrChange w:id="2190" w:author="Microsoft Office User" w:date="2025-06-20T14:55:00Z">
          <w:pPr>
            <w:spacing w:line="288" w:lineRule="auto"/>
            <w:ind w:firstLineChars="200" w:firstLine="480"/>
            <w:jc w:val="left"/>
          </w:pPr>
        </w:pPrChange>
      </w:pPr>
      <w:del w:id="2191" w:author="Microsoft Office User" w:date="2025-06-20T14:55:00Z">
        <w:r w:rsidDel="00193B42">
          <w:rPr>
            <w:rFonts w:ascii="Times New Roman" w:eastAsia="方正仿宋_GBK" w:hAnsi="Times New Roman" w:cs="方正仿宋_GBK" w:hint="eastAsia"/>
            <w:bCs/>
            <w:color w:val="000000"/>
            <w:sz w:val="24"/>
          </w:rPr>
          <w:delText>制定</w:delText>
        </w:r>
        <w:r w:rsidDel="00193B42">
          <w:rPr>
            <w:rFonts w:ascii="Times New Roman" w:eastAsia="方正仿宋_GBK" w:hAnsi="Times New Roman" w:cs="方正仿宋_GBK" w:hint="eastAsia"/>
            <w:bCs/>
            <w:color w:val="000000"/>
            <w:sz w:val="24"/>
          </w:rPr>
          <w:delText>POCUS</w:delText>
        </w:r>
        <w:r w:rsidDel="00193B42">
          <w:rPr>
            <w:rFonts w:ascii="Times New Roman" w:eastAsia="方正仿宋_GBK" w:hAnsi="Times New Roman" w:cs="方正仿宋_GBK" w:hint="eastAsia"/>
            <w:bCs/>
            <w:color w:val="000000"/>
            <w:sz w:val="24"/>
          </w:rPr>
          <w:delText>检查标准化操作流程（</w:delText>
        </w:r>
        <w:r w:rsidDel="00193B42">
          <w:rPr>
            <w:rFonts w:ascii="Times New Roman" w:eastAsia="方正仿宋_GBK" w:hAnsi="Times New Roman" w:cs="方正仿宋_GBK" w:hint="eastAsia"/>
            <w:bCs/>
            <w:color w:val="000000"/>
            <w:sz w:val="24"/>
          </w:rPr>
          <w:delText>SOP</w:delText>
        </w:r>
        <w:r w:rsidDel="00193B42">
          <w:rPr>
            <w:rFonts w:ascii="Times New Roman" w:eastAsia="方正仿宋_GBK" w:hAnsi="Times New Roman" w:cs="方正仿宋_GBK" w:hint="eastAsia"/>
            <w:bCs/>
            <w:color w:val="000000"/>
            <w:sz w:val="24"/>
          </w:rPr>
          <w:delText>），并对操作者进行培训。</w:delText>
        </w:r>
      </w:del>
    </w:p>
    <w:p w:rsidR="0067585B" w:rsidDel="00193B42" w:rsidRDefault="001234A7" w:rsidP="00193B42">
      <w:pPr>
        <w:pStyle w:val="BodyText"/>
        <w:spacing w:line="288" w:lineRule="auto"/>
        <w:rPr>
          <w:del w:id="2192" w:author="Microsoft Office User" w:date="2025-06-20T14:55:00Z"/>
          <w:rFonts w:eastAsia="方正仿宋_GBK" w:cs="方正仿宋_GBK"/>
          <w:b/>
          <w:color w:val="000000"/>
          <w:sz w:val="24"/>
        </w:rPr>
        <w:pPrChange w:id="2193" w:author="Microsoft Office User" w:date="2025-06-20T14:55:00Z">
          <w:pPr>
            <w:spacing w:line="288" w:lineRule="auto"/>
            <w:ind w:firstLineChars="200" w:firstLine="480"/>
            <w:jc w:val="left"/>
          </w:pPr>
        </w:pPrChange>
      </w:pPr>
      <w:del w:id="2194" w:author="Microsoft Office User" w:date="2025-06-20T14:55:00Z">
        <w:r w:rsidDel="00193B42">
          <w:rPr>
            <w:rFonts w:ascii="Times New Roman" w:eastAsia="方正仿宋_GBK" w:hAnsi="Times New Roman" w:cs="方正仿宋_GBK" w:hint="eastAsia"/>
            <w:b/>
            <w:color w:val="000000"/>
            <w:sz w:val="24"/>
          </w:rPr>
          <w:delText>任务</w:delText>
        </w:r>
        <w:r w:rsidDel="00193B42">
          <w:rPr>
            <w:rFonts w:ascii="Times New Roman" w:eastAsia="方正仿宋_GBK" w:hAnsi="Times New Roman" w:cs="方正仿宋_GBK" w:hint="eastAsia"/>
            <w:b/>
            <w:color w:val="000000"/>
            <w:sz w:val="24"/>
          </w:rPr>
          <w:delText>2</w:delText>
        </w:r>
        <w:r w:rsidDel="00193B42">
          <w:rPr>
            <w:rFonts w:ascii="Times New Roman" w:eastAsia="方正仿宋_GBK" w:hAnsi="Times New Roman" w:cs="方正仿宋_GBK" w:hint="eastAsia"/>
            <w:b/>
            <w:color w:val="000000"/>
            <w:sz w:val="24"/>
          </w:rPr>
          <w:delText>：样本选择与数据收集</w:delText>
        </w:r>
      </w:del>
    </w:p>
    <w:p w:rsidR="0067585B" w:rsidDel="00193B42" w:rsidRDefault="001234A7" w:rsidP="00193B42">
      <w:pPr>
        <w:pStyle w:val="BodyText"/>
        <w:spacing w:line="288" w:lineRule="auto"/>
        <w:rPr>
          <w:del w:id="2195" w:author="Microsoft Office User" w:date="2025-06-20T14:55:00Z"/>
          <w:rFonts w:eastAsia="方正仿宋_GBK" w:cs="方正仿宋_GBK"/>
          <w:bCs/>
          <w:color w:val="000000"/>
          <w:sz w:val="24"/>
        </w:rPr>
        <w:pPrChange w:id="2196" w:author="Microsoft Office User" w:date="2025-06-20T14:55:00Z">
          <w:pPr>
            <w:spacing w:line="288" w:lineRule="auto"/>
            <w:ind w:firstLineChars="200" w:firstLine="480"/>
            <w:jc w:val="left"/>
          </w:pPr>
        </w:pPrChange>
      </w:pPr>
      <w:del w:id="2197" w:author="Microsoft Office User" w:date="2025-06-20T14:55:00Z">
        <w:r w:rsidDel="00193B42">
          <w:rPr>
            <w:rFonts w:ascii="Times New Roman" w:eastAsia="方正仿宋_GBK" w:hAnsi="Times New Roman" w:cs="方正仿宋_GBK" w:hint="eastAsia"/>
            <w:bCs/>
            <w:color w:val="000000"/>
            <w:sz w:val="24"/>
          </w:rPr>
          <w:delText>研究目标：选取合适的研究对象，收集全面、准确的临床资料、床旁超声数据和压力性损伤结局数据。</w:delText>
        </w:r>
      </w:del>
    </w:p>
    <w:p w:rsidR="0067585B" w:rsidDel="00193B42" w:rsidRDefault="001234A7" w:rsidP="00193B42">
      <w:pPr>
        <w:pStyle w:val="BodyText"/>
        <w:spacing w:line="288" w:lineRule="auto"/>
        <w:rPr>
          <w:del w:id="2198" w:author="Microsoft Office User" w:date="2025-06-20T14:55:00Z"/>
          <w:rFonts w:eastAsia="方正仿宋_GBK" w:cs="方正仿宋_GBK"/>
          <w:bCs/>
          <w:color w:val="000000"/>
          <w:sz w:val="24"/>
        </w:rPr>
        <w:pPrChange w:id="2199" w:author="Microsoft Office User" w:date="2025-06-20T14:55:00Z">
          <w:pPr>
            <w:spacing w:line="288" w:lineRule="auto"/>
            <w:ind w:firstLineChars="200" w:firstLine="480"/>
            <w:jc w:val="left"/>
          </w:pPr>
        </w:pPrChange>
      </w:pPr>
      <w:del w:id="2200" w:author="Microsoft Office User" w:date="2025-06-20T14:55:00Z">
        <w:r w:rsidDel="00193B42">
          <w:rPr>
            <w:rFonts w:ascii="Times New Roman" w:eastAsia="方正仿宋_GBK" w:hAnsi="Times New Roman" w:cs="方正仿宋_GBK" w:hint="eastAsia"/>
            <w:bCs/>
            <w:color w:val="000000"/>
            <w:sz w:val="24"/>
          </w:rPr>
          <w:delText>主要研究内容：</w:delText>
        </w:r>
      </w:del>
    </w:p>
    <w:p w:rsidR="0067585B" w:rsidDel="00193B42" w:rsidRDefault="001234A7" w:rsidP="00193B42">
      <w:pPr>
        <w:pStyle w:val="BodyText"/>
        <w:spacing w:line="288" w:lineRule="auto"/>
        <w:rPr>
          <w:del w:id="2201" w:author="Microsoft Office User" w:date="2025-06-20T14:55:00Z"/>
          <w:rFonts w:eastAsia="方正仿宋_GBK" w:cs="方正仿宋_GBK"/>
          <w:bCs/>
          <w:color w:val="000000"/>
          <w:sz w:val="24"/>
        </w:rPr>
        <w:pPrChange w:id="2202" w:author="Microsoft Office User" w:date="2025-06-20T14:55:00Z">
          <w:pPr>
            <w:spacing w:line="288" w:lineRule="auto"/>
            <w:ind w:firstLineChars="200" w:firstLine="480"/>
            <w:jc w:val="left"/>
          </w:pPr>
        </w:pPrChange>
      </w:pPr>
      <w:del w:id="2203" w:author="Microsoft Office User" w:date="2025-06-20T14:55:00Z">
        <w:r w:rsidDel="00193B42">
          <w:rPr>
            <w:rFonts w:ascii="Times New Roman" w:eastAsia="方正仿宋_GBK" w:hAnsi="Times New Roman" w:cs="方正仿宋_GBK" w:hint="eastAsia"/>
            <w:bCs/>
            <w:color w:val="000000"/>
            <w:sz w:val="24"/>
          </w:rPr>
          <w:delText>采用前瞻性观察性队列研究设计，按照纳入和排除标准选取研究对象。</w:delText>
        </w:r>
      </w:del>
    </w:p>
    <w:p w:rsidR="0067585B" w:rsidDel="00193B42" w:rsidRDefault="001234A7" w:rsidP="00193B42">
      <w:pPr>
        <w:pStyle w:val="BodyText"/>
        <w:spacing w:line="288" w:lineRule="auto"/>
        <w:rPr>
          <w:del w:id="2204" w:author="Microsoft Office User" w:date="2025-06-20T14:55:00Z"/>
          <w:rFonts w:eastAsia="方正仿宋_GBK" w:cs="方正仿宋_GBK"/>
          <w:bCs/>
          <w:color w:val="000000"/>
          <w:sz w:val="24"/>
        </w:rPr>
        <w:pPrChange w:id="2205" w:author="Microsoft Office User" w:date="2025-06-20T14:55:00Z">
          <w:pPr>
            <w:spacing w:line="288" w:lineRule="auto"/>
            <w:ind w:firstLineChars="200" w:firstLine="480"/>
            <w:jc w:val="left"/>
          </w:pPr>
        </w:pPrChange>
      </w:pPr>
      <w:del w:id="2206" w:author="Microsoft Office User" w:date="2025-06-20T14:55:00Z">
        <w:r w:rsidDel="00193B42">
          <w:rPr>
            <w:rFonts w:ascii="Times New Roman" w:eastAsia="方正仿宋_GBK" w:hAnsi="Times New Roman" w:cs="方正仿宋_GBK" w:hint="eastAsia"/>
            <w:bCs/>
            <w:color w:val="000000"/>
            <w:sz w:val="24"/>
          </w:rPr>
          <w:delText>收集患者的基本信息、入院诊断、病情严重程度、合并疾病、治疗相关因素、营养状况、活动与移动能力、皮肤状况等临床资料。</w:delText>
        </w:r>
      </w:del>
    </w:p>
    <w:p w:rsidR="0067585B" w:rsidDel="00193B42" w:rsidRDefault="001234A7" w:rsidP="00193B42">
      <w:pPr>
        <w:pStyle w:val="BodyText"/>
        <w:spacing w:line="288" w:lineRule="auto"/>
        <w:rPr>
          <w:del w:id="2207" w:author="Microsoft Office User" w:date="2025-06-20T14:55:00Z"/>
          <w:rFonts w:eastAsia="方正仿宋_GBK" w:cs="方正仿宋_GBK"/>
          <w:bCs/>
          <w:color w:val="000000"/>
          <w:sz w:val="24"/>
        </w:rPr>
        <w:pPrChange w:id="2208" w:author="Microsoft Office User" w:date="2025-06-20T14:55:00Z">
          <w:pPr>
            <w:spacing w:line="288" w:lineRule="auto"/>
            <w:ind w:firstLineChars="200" w:firstLine="480"/>
            <w:jc w:val="left"/>
          </w:pPr>
        </w:pPrChange>
      </w:pPr>
      <w:del w:id="2209" w:author="Microsoft Office User" w:date="2025-06-20T14:55:00Z">
        <w:r w:rsidDel="00193B42">
          <w:rPr>
            <w:rFonts w:ascii="Times New Roman" w:eastAsia="方正仿宋_GBK" w:hAnsi="Times New Roman" w:cs="方正仿宋_GBK" w:hint="eastAsia"/>
            <w:bCs/>
            <w:color w:val="000000"/>
            <w:sz w:val="24"/>
          </w:rPr>
          <w:delText>在患者入</w:delText>
        </w:r>
        <w:r w:rsidDel="00193B42">
          <w:rPr>
            <w:rFonts w:ascii="Times New Roman" w:eastAsia="方正仿宋_GBK" w:hAnsi="Times New Roman" w:cs="方正仿宋_GBK" w:hint="eastAsia"/>
            <w:bCs/>
            <w:color w:val="000000"/>
            <w:sz w:val="24"/>
          </w:rPr>
          <w:delText>ICU</w:delText>
        </w:r>
        <w:r w:rsidDel="00193B42">
          <w:rPr>
            <w:rFonts w:ascii="Times New Roman" w:eastAsia="方正仿宋_GBK" w:hAnsi="Times New Roman" w:cs="方正仿宋_GBK" w:hint="eastAsia"/>
            <w:bCs/>
            <w:color w:val="000000"/>
            <w:sz w:val="24"/>
          </w:rPr>
          <w:delText>后</w:delText>
        </w:r>
        <w:r w:rsidDel="00193B42">
          <w:rPr>
            <w:rFonts w:ascii="Times New Roman" w:eastAsia="方正仿宋_GBK" w:hAnsi="Times New Roman" w:cs="方正仿宋_GBK" w:hint="eastAsia"/>
            <w:bCs/>
            <w:color w:val="000000"/>
            <w:sz w:val="24"/>
          </w:rPr>
          <w:delText>24</w:delText>
        </w:r>
        <w:r w:rsidDel="00193B42">
          <w:rPr>
            <w:rFonts w:ascii="Times New Roman" w:eastAsia="方正仿宋_GBK" w:hAnsi="Times New Roman" w:cs="方正仿宋_GBK" w:hint="eastAsia"/>
            <w:bCs/>
            <w:color w:val="000000"/>
            <w:sz w:val="24"/>
          </w:rPr>
          <w:delText>小时内进行首次</w:delText>
        </w:r>
        <w:r w:rsidDel="00193B42">
          <w:rPr>
            <w:rFonts w:ascii="Times New Roman" w:eastAsia="方正仿宋_GBK" w:hAnsi="Times New Roman" w:cs="方正仿宋_GBK" w:hint="eastAsia"/>
            <w:bCs/>
            <w:color w:val="000000"/>
            <w:sz w:val="24"/>
          </w:rPr>
          <w:delText>Braden</w:delText>
        </w:r>
        <w:r w:rsidDel="00193B42">
          <w:rPr>
            <w:rFonts w:ascii="Times New Roman" w:eastAsia="方正仿宋_GBK" w:hAnsi="Times New Roman" w:cs="方正仿宋_GBK" w:hint="eastAsia"/>
            <w:bCs/>
            <w:color w:val="000000"/>
            <w:sz w:val="24"/>
          </w:rPr>
          <w:delText>评分和床旁超声检查，之后定期重复检查。</w:delText>
        </w:r>
      </w:del>
    </w:p>
    <w:p w:rsidR="0067585B" w:rsidDel="00193B42" w:rsidRDefault="001234A7" w:rsidP="00193B42">
      <w:pPr>
        <w:pStyle w:val="BodyText"/>
        <w:spacing w:line="288" w:lineRule="auto"/>
        <w:rPr>
          <w:del w:id="2210" w:author="Microsoft Office User" w:date="2025-06-20T14:55:00Z"/>
          <w:rFonts w:eastAsia="方正仿宋_GBK" w:cs="方正仿宋_GBK"/>
          <w:bCs/>
          <w:color w:val="000000"/>
          <w:sz w:val="24"/>
        </w:rPr>
        <w:pPrChange w:id="2211" w:author="Microsoft Office User" w:date="2025-06-20T14:55:00Z">
          <w:pPr>
            <w:spacing w:line="288" w:lineRule="auto"/>
            <w:ind w:firstLineChars="200" w:firstLine="480"/>
            <w:jc w:val="left"/>
          </w:pPr>
        </w:pPrChange>
      </w:pPr>
      <w:del w:id="2212" w:author="Microsoft Office User" w:date="2025-06-20T14:55:00Z">
        <w:r w:rsidDel="00193B42">
          <w:rPr>
            <w:rFonts w:ascii="Times New Roman" w:eastAsia="方正仿宋_GBK" w:hAnsi="Times New Roman" w:cs="方正仿宋_GBK" w:hint="eastAsia"/>
            <w:bCs/>
            <w:color w:val="000000"/>
            <w:sz w:val="24"/>
          </w:rPr>
          <w:delText>每日对患者全身皮肤进行系统检查，记录压力性损伤的发生情况。</w:delText>
        </w:r>
      </w:del>
    </w:p>
    <w:p w:rsidR="0067585B" w:rsidDel="00193B42" w:rsidRDefault="001234A7" w:rsidP="00193B42">
      <w:pPr>
        <w:pStyle w:val="BodyText"/>
        <w:spacing w:line="288" w:lineRule="auto"/>
        <w:rPr>
          <w:del w:id="2213" w:author="Microsoft Office User" w:date="2025-06-20T14:55:00Z"/>
          <w:rFonts w:eastAsia="方正仿宋_GBK" w:cs="方正仿宋_GBK"/>
          <w:b/>
          <w:color w:val="000000"/>
          <w:sz w:val="24"/>
        </w:rPr>
        <w:pPrChange w:id="2214" w:author="Microsoft Office User" w:date="2025-06-20T14:55:00Z">
          <w:pPr>
            <w:spacing w:line="288" w:lineRule="auto"/>
            <w:ind w:firstLineChars="200" w:firstLine="480"/>
            <w:jc w:val="left"/>
          </w:pPr>
        </w:pPrChange>
      </w:pPr>
      <w:del w:id="2215" w:author="Microsoft Office User" w:date="2025-06-20T14:55:00Z">
        <w:r w:rsidDel="00193B42">
          <w:rPr>
            <w:rFonts w:ascii="Times New Roman" w:eastAsia="方正仿宋_GBK" w:hAnsi="Times New Roman" w:cs="方正仿宋_GBK" w:hint="eastAsia"/>
            <w:b/>
            <w:color w:val="000000"/>
            <w:sz w:val="24"/>
          </w:rPr>
          <w:delText>分课题</w:delText>
        </w:r>
        <w:r w:rsidDel="00193B42">
          <w:rPr>
            <w:rFonts w:ascii="Times New Roman" w:eastAsia="方正仿宋_GBK" w:hAnsi="Times New Roman" w:cs="方正仿宋_GBK" w:hint="eastAsia"/>
            <w:b/>
            <w:color w:val="000000"/>
            <w:sz w:val="24"/>
          </w:rPr>
          <w:delText>2</w:delText>
        </w:r>
        <w:r w:rsidDel="00193B42">
          <w:rPr>
            <w:rFonts w:ascii="Times New Roman" w:eastAsia="方正仿宋_GBK" w:hAnsi="Times New Roman" w:cs="方正仿宋_GBK" w:hint="eastAsia"/>
            <w:b/>
            <w:color w:val="000000"/>
            <w:sz w:val="24"/>
          </w:rPr>
          <w:delText>：多指标融合多算法的</w:delText>
        </w:r>
        <w:r w:rsidDel="00193B42">
          <w:rPr>
            <w:rFonts w:ascii="Times New Roman" w:eastAsia="方正仿宋_GBK" w:hAnsi="Times New Roman" w:cs="方正仿宋_GBK" w:hint="eastAsia"/>
            <w:b/>
            <w:color w:val="000000"/>
            <w:sz w:val="24"/>
          </w:rPr>
          <w:delText>ICU</w:delText>
        </w:r>
        <w:r w:rsidDel="00193B42">
          <w:rPr>
            <w:rFonts w:ascii="Times New Roman" w:eastAsia="方正仿宋_GBK" w:hAnsi="Times New Roman" w:cs="方正仿宋_GBK" w:hint="eastAsia"/>
            <w:b/>
            <w:color w:val="000000"/>
            <w:sz w:val="24"/>
          </w:rPr>
          <w:delText>患者压力性损伤风险预测模型构建与验证</w:delText>
        </w:r>
      </w:del>
    </w:p>
    <w:p w:rsidR="0067585B" w:rsidDel="00193B42" w:rsidRDefault="001234A7" w:rsidP="00193B42">
      <w:pPr>
        <w:pStyle w:val="BodyText"/>
        <w:spacing w:line="288" w:lineRule="auto"/>
        <w:rPr>
          <w:del w:id="2216" w:author="Microsoft Office User" w:date="2025-06-20T14:55:00Z"/>
          <w:rFonts w:eastAsia="方正仿宋_GBK" w:cs="方正仿宋_GBK"/>
          <w:b/>
          <w:color w:val="000000"/>
          <w:sz w:val="24"/>
        </w:rPr>
        <w:pPrChange w:id="2217" w:author="Microsoft Office User" w:date="2025-06-20T14:55:00Z">
          <w:pPr>
            <w:spacing w:line="288" w:lineRule="auto"/>
            <w:ind w:firstLineChars="200" w:firstLine="480"/>
            <w:jc w:val="left"/>
          </w:pPr>
        </w:pPrChange>
      </w:pPr>
      <w:del w:id="2218" w:author="Microsoft Office User" w:date="2025-06-20T14:55:00Z">
        <w:r w:rsidDel="00193B42">
          <w:rPr>
            <w:rFonts w:ascii="Times New Roman" w:eastAsia="方正仿宋_GBK" w:hAnsi="Times New Roman" w:cs="方正仿宋_GBK" w:hint="eastAsia"/>
            <w:b/>
            <w:color w:val="000000"/>
            <w:sz w:val="24"/>
          </w:rPr>
          <w:delText>任务</w:delText>
        </w:r>
        <w:r w:rsidDel="00193B42">
          <w:rPr>
            <w:rFonts w:ascii="Times New Roman" w:eastAsia="方正仿宋_GBK" w:hAnsi="Times New Roman" w:cs="方正仿宋_GBK" w:hint="eastAsia"/>
            <w:b/>
            <w:color w:val="000000"/>
            <w:sz w:val="24"/>
          </w:rPr>
          <w:delText>3</w:delText>
        </w:r>
        <w:r w:rsidDel="00193B42">
          <w:rPr>
            <w:rFonts w:ascii="Times New Roman" w:eastAsia="方正仿宋_GBK" w:hAnsi="Times New Roman" w:cs="方正仿宋_GBK" w:hint="eastAsia"/>
            <w:b/>
            <w:color w:val="000000"/>
            <w:sz w:val="24"/>
          </w:rPr>
          <w:delText>：模型构建与验证</w:delText>
        </w:r>
      </w:del>
    </w:p>
    <w:p w:rsidR="0067585B" w:rsidDel="00193B42" w:rsidRDefault="001234A7" w:rsidP="00193B42">
      <w:pPr>
        <w:pStyle w:val="BodyText"/>
        <w:spacing w:line="288" w:lineRule="auto"/>
        <w:rPr>
          <w:del w:id="2219" w:author="Microsoft Office User" w:date="2025-06-20T14:55:00Z"/>
          <w:rFonts w:eastAsia="方正仿宋_GBK" w:cs="方正仿宋_GBK"/>
          <w:bCs/>
          <w:color w:val="000000"/>
          <w:sz w:val="24"/>
        </w:rPr>
        <w:pPrChange w:id="2220" w:author="Microsoft Office User" w:date="2025-06-20T14:55:00Z">
          <w:pPr>
            <w:spacing w:line="288" w:lineRule="auto"/>
            <w:ind w:firstLineChars="200" w:firstLine="480"/>
            <w:jc w:val="left"/>
          </w:pPr>
        </w:pPrChange>
      </w:pPr>
      <w:del w:id="2221" w:author="Microsoft Office User" w:date="2025-06-20T14:55:00Z">
        <w:r w:rsidDel="00193B42">
          <w:rPr>
            <w:rFonts w:ascii="Times New Roman" w:eastAsia="方正仿宋_GBK" w:hAnsi="Times New Roman" w:cs="方正仿宋_GBK" w:hint="eastAsia"/>
            <w:bCs/>
            <w:color w:val="000000"/>
            <w:sz w:val="24"/>
          </w:rPr>
          <w:delText>研究目标：构建基于床旁超声指标和临床危险因素的</w:delText>
        </w:r>
        <w:r w:rsidDel="00193B42">
          <w:rPr>
            <w:rFonts w:ascii="Times New Roman" w:eastAsia="方正仿宋_GBK" w:hAnsi="Times New Roman" w:cs="方正仿宋_GBK" w:hint="eastAsia"/>
            <w:bCs/>
            <w:color w:val="000000"/>
            <w:sz w:val="24"/>
          </w:rPr>
          <w:delText>ICU</w:delText>
        </w:r>
        <w:r w:rsidDel="00193B42">
          <w:rPr>
            <w:rFonts w:ascii="Times New Roman" w:eastAsia="方正仿宋_GBK" w:hAnsi="Times New Roman" w:cs="方正仿宋_GBK" w:hint="eastAsia"/>
            <w:bCs/>
            <w:color w:val="000000"/>
            <w:sz w:val="24"/>
          </w:rPr>
          <w:delText>患者压力性损伤风险预测模型，并进行内部</w:delText>
        </w:r>
        <w:r w:rsidDel="00193B42">
          <w:rPr>
            <w:rFonts w:ascii="Times New Roman" w:eastAsia="方正仿宋_GBK" w:hAnsi="Times New Roman" w:cs="方正仿宋_GBK" w:hint="eastAsia"/>
            <w:bCs/>
            <w:color w:val="000000"/>
            <w:sz w:val="24"/>
          </w:rPr>
          <w:delText>验证。</w:delText>
        </w:r>
      </w:del>
    </w:p>
    <w:p w:rsidR="0067585B" w:rsidDel="00193B42" w:rsidRDefault="001234A7" w:rsidP="00193B42">
      <w:pPr>
        <w:pStyle w:val="BodyText"/>
        <w:spacing w:line="288" w:lineRule="auto"/>
        <w:rPr>
          <w:del w:id="2222" w:author="Microsoft Office User" w:date="2025-06-20T14:55:00Z"/>
          <w:rFonts w:eastAsia="方正仿宋_GBK" w:cs="方正仿宋_GBK"/>
          <w:bCs/>
          <w:color w:val="000000"/>
          <w:sz w:val="24"/>
        </w:rPr>
        <w:pPrChange w:id="2223" w:author="Microsoft Office User" w:date="2025-06-20T14:55:00Z">
          <w:pPr>
            <w:spacing w:line="288" w:lineRule="auto"/>
            <w:ind w:firstLineChars="200" w:firstLine="480"/>
            <w:jc w:val="left"/>
          </w:pPr>
        </w:pPrChange>
      </w:pPr>
      <w:del w:id="2224" w:author="Microsoft Office User" w:date="2025-06-20T14:55:00Z">
        <w:r w:rsidDel="00193B42">
          <w:rPr>
            <w:rFonts w:ascii="Times New Roman" w:eastAsia="方正仿宋_GBK" w:hAnsi="Times New Roman" w:cs="方正仿宋_GBK" w:hint="eastAsia"/>
            <w:bCs/>
            <w:color w:val="000000"/>
            <w:sz w:val="24"/>
          </w:rPr>
          <w:delText>主要研究内容：</w:delText>
        </w:r>
      </w:del>
    </w:p>
    <w:p w:rsidR="0067585B" w:rsidDel="00193B42" w:rsidRDefault="001234A7" w:rsidP="00193B42">
      <w:pPr>
        <w:pStyle w:val="BodyText"/>
        <w:spacing w:line="288" w:lineRule="auto"/>
        <w:rPr>
          <w:del w:id="2225" w:author="Microsoft Office User" w:date="2025-06-20T14:55:00Z"/>
          <w:rFonts w:eastAsia="方正仿宋_GBK" w:cs="方正仿宋_GBK"/>
          <w:bCs/>
          <w:color w:val="000000"/>
          <w:sz w:val="24"/>
        </w:rPr>
        <w:pPrChange w:id="2226" w:author="Microsoft Office User" w:date="2025-06-20T14:55:00Z">
          <w:pPr>
            <w:spacing w:line="288" w:lineRule="auto"/>
            <w:ind w:firstLineChars="200" w:firstLine="480"/>
            <w:jc w:val="left"/>
          </w:pPr>
        </w:pPrChange>
      </w:pPr>
      <w:del w:id="2227" w:author="Microsoft Office User" w:date="2025-06-20T14:55:00Z">
        <w:r w:rsidDel="00193B42">
          <w:rPr>
            <w:rFonts w:ascii="Times New Roman" w:eastAsia="方正仿宋_GBK" w:hAnsi="Times New Roman" w:cs="方正仿宋_GBK" w:hint="eastAsia"/>
            <w:bCs/>
            <w:color w:val="000000"/>
            <w:sz w:val="24"/>
          </w:rPr>
          <w:delText>对收集的数据进行清洗、预处理，处理缺失值、异常值。</w:delText>
        </w:r>
      </w:del>
    </w:p>
    <w:p w:rsidR="0067585B" w:rsidDel="00193B42" w:rsidRDefault="001234A7" w:rsidP="00193B42">
      <w:pPr>
        <w:pStyle w:val="BodyText"/>
        <w:spacing w:line="288" w:lineRule="auto"/>
        <w:rPr>
          <w:del w:id="2228" w:author="Microsoft Office User" w:date="2025-06-20T14:55:00Z"/>
          <w:rFonts w:eastAsia="方正仿宋_GBK" w:cs="方正仿宋_GBK"/>
          <w:bCs/>
          <w:color w:val="000000"/>
          <w:sz w:val="24"/>
        </w:rPr>
        <w:pPrChange w:id="2229" w:author="Microsoft Office User" w:date="2025-06-20T14:55:00Z">
          <w:pPr>
            <w:spacing w:line="288" w:lineRule="auto"/>
            <w:ind w:firstLineChars="200" w:firstLine="480"/>
            <w:jc w:val="left"/>
          </w:pPr>
        </w:pPrChange>
      </w:pPr>
      <w:del w:id="2230" w:author="Microsoft Office User" w:date="2025-06-20T14:55:00Z">
        <w:r w:rsidDel="00193B42">
          <w:rPr>
            <w:rFonts w:ascii="Times New Roman" w:eastAsia="方正仿宋_GBK" w:hAnsi="Times New Roman" w:cs="方正仿宋_GBK" w:hint="eastAsia"/>
            <w:bCs/>
            <w:color w:val="000000"/>
            <w:sz w:val="24"/>
          </w:rPr>
          <w:delText>采用单因素</w:delText>
        </w:r>
        <w:r w:rsidDel="00193B42">
          <w:rPr>
            <w:rFonts w:ascii="Times New Roman" w:eastAsia="方正仿宋_GBK" w:hAnsi="Times New Roman" w:cs="方正仿宋_GBK" w:hint="eastAsia"/>
            <w:bCs/>
            <w:color w:val="000000"/>
            <w:sz w:val="24"/>
          </w:rPr>
          <w:delText>Logistic</w:delText>
        </w:r>
        <w:r w:rsidDel="00193B42">
          <w:rPr>
            <w:rFonts w:ascii="Times New Roman" w:eastAsia="方正仿宋_GBK" w:hAnsi="Times New Roman" w:cs="方正仿宋_GBK" w:hint="eastAsia"/>
            <w:bCs/>
            <w:color w:val="000000"/>
            <w:sz w:val="24"/>
          </w:rPr>
          <w:delText>回归分析和多重共线性检验，筛选出压力性损伤的独立危险因素。</w:delText>
        </w:r>
      </w:del>
    </w:p>
    <w:p w:rsidR="0067585B" w:rsidDel="00193B42" w:rsidRDefault="001234A7" w:rsidP="00193B42">
      <w:pPr>
        <w:pStyle w:val="BodyText"/>
        <w:spacing w:line="288" w:lineRule="auto"/>
        <w:rPr>
          <w:del w:id="2231" w:author="Microsoft Office User" w:date="2025-06-20T14:55:00Z"/>
          <w:rFonts w:eastAsia="方正仿宋_GBK" w:cs="方正仿宋_GBK"/>
          <w:bCs/>
          <w:color w:val="000000"/>
          <w:sz w:val="24"/>
        </w:rPr>
        <w:pPrChange w:id="2232" w:author="Microsoft Office User" w:date="2025-06-20T14:55:00Z">
          <w:pPr>
            <w:spacing w:line="288" w:lineRule="auto"/>
            <w:ind w:firstLineChars="200" w:firstLine="480"/>
            <w:jc w:val="left"/>
          </w:pPr>
        </w:pPrChange>
      </w:pPr>
      <w:del w:id="2233" w:author="Microsoft Office User" w:date="2025-06-20T14:55:00Z">
        <w:r w:rsidDel="00193B42">
          <w:rPr>
            <w:rFonts w:ascii="Times New Roman" w:eastAsia="方正仿宋_GBK" w:hAnsi="Times New Roman" w:cs="方正仿宋_GBK" w:hint="eastAsia"/>
            <w:bCs/>
            <w:color w:val="000000"/>
            <w:sz w:val="24"/>
          </w:rPr>
          <w:delText>构建多因素</w:delText>
        </w:r>
        <w:r w:rsidDel="00193B42">
          <w:rPr>
            <w:rFonts w:ascii="Times New Roman" w:eastAsia="方正仿宋_GBK" w:hAnsi="Times New Roman" w:cs="方正仿宋_GBK" w:hint="eastAsia"/>
            <w:bCs/>
            <w:color w:val="000000"/>
            <w:sz w:val="24"/>
          </w:rPr>
          <w:delText>Logistic</w:delText>
        </w:r>
        <w:r w:rsidDel="00193B42">
          <w:rPr>
            <w:rFonts w:ascii="Times New Roman" w:eastAsia="方正仿宋_GBK" w:hAnsi="Times New Roman" w:cs="方正仿宋_GBK" w:hint="eastAsia"/>
            <w:bCs/>
            <w:color w:val="000000"/>
            <w:sz w:val="24"/>
          </w:rPr>
          <w:delText>回归模型，采用逐步回归法结合专业知识进行模型优化。</w:delText>
        </w:r>
      </w:del>
    </w:p>
    <w:p w:rsidR="0067585B" w:rsidDel="00193B42" w:rsidRDefault="001234A7" w:rsidP="00193B42">
      <w:pPr>
        <w:pStyle w:val="BodyText"/>
        <w:spacing w:line="288" w:lineRule="auto"/>
        <w:rPr>
          <w:del w:id="2234" w:author="Microsoft Office User" w:date="2025-06-20T14:55:00Z"/>
          <w:rFonts w:eastAsia="方正仿宋_GBK" w:cs="方正仿宋_GBK"/>
          <w:bCs/>
          <w:color w:val="000000"/>
          <w:sz w:val="24"/>
        </w:rPr>
        <w:pPrChange w:id="2235" w:author="Microsoft Office User" w:date="2025-06-20T14:55:00Z">
          <w:pPr>
            <w:spacing w:line="288" w:lineRule="auto"/>
            <w:ind w:firstLineChars="200" w:firstLine="480"/>
            <w:jc w:val="left"/>
          </w:pPr>
        </w:pPrChange>
      </w:pPr>
      <w:del w:id="2236" w:author="Microsoft Office User" w:date="2025-06-20T14:55:00Z">
        <w:r w:rsidDel="00193B42">
          <w:rPr>
            <w:rFonts w:ascii="Times New Roman" w:eastAsia="方正仿宋_GBK" w:hAnsi="Times New Roman" w:cs="方正仿宋_GBK" w:hint="eastAsia"/>
            <w:bCs/>
            <w:color w:val="000000"/>
            <w:sz w:val="24"/>
          </w:rPr>
          <w:delText>对最终模型进行参数估计和解释，报告各入选变量的回归系数、标准误、</w:delText>
        </w:r>
        <w:r w:rsidDel="00193B42">
          <w:rPr>
            <w:rFonts w:ascii="Times New Roman" w:eastAsia="方正仿宋_GBK" w:hAnsi="Times New Roman" w:cs="方正仿宋_GBK" w:hint="eastAsia"/>
            <w:bCs/>
            <w:color w:val="000000"/>
            <w:sz w:val="24"/>
          </w:rPr>
          <w:delText>Wald</w:delText>
        </w:r>
        <w:r w:rsidDel="00193B42">
          <w:rPr>
            <w:rFonts w:ascii="Times New Roman" w:eastAsia="方正仿宋_GBK" w:hAnsi="Times New Roman" w:cs="方正仿宋_GBK" w:hint="eastAsia"/>
            <w:bCs/>
            <w:color w:val="000000"/>
            <w:sz w:val="24"/>
          </w:rPr>
          <w:delText>χ²统计量、</w:delText>
        </w:r>
        <w:r w:rsidDel="00193B42">
          <w:rPr>
            <w:rFonts w:ascii="Times New Roman" w:eastAsia="方正仿宋_GBK" w:hAnsi="Times New Roman" w:cs="方正仿宋_GBK" w:hint="eastAsia"/>
            <w:bCs/>
            <w:color w:val="000000"/>
            <w:sz w:val="24"/>
          </w:rPr>
          <w:delText>P</w:delText>
        </w:r>
        <w:r w:rsidDel="00193B42">
          <w:rPr>
            <w:rFonts w:ascii="Times New Roman" w:eastAsia="方正仿宋_GBK" w:hAnsi="Times New Roman" w:cs="方正仿宋_GBK" w:hint="eastAsia"/>
            <w:bCs/>
            <w:color w:val="000000"/>
            <w:sz w:val="24"/>
          </w:rPr>
          <w:delText>值，以及比值比及其</w:delText>
        </w:r>
        <w:r w:rsidDel="00193B42">
          <w:rPr>
            <w:rFonts w:ascii="Times New Roman" w:eastAsia="方正仿宋_GBK" w:hAnsi="Times New Roman" w:cs="方正仿宋_GBK" w:hint="eastAsia"/>
            <w:bCs/>
            <w:color w:val="000000"/>
            <w:sz w:val="24"/>
          </w:rPr>
          <w:delText>95%</w:delText>
        </w:r>
        <w:r w:rsidDel="00193B42">
          <w:rPr>
            <w:rFonts w:ascii="Times New Roman" w:eastAsia="方正仿宋_GBK" w:hAnsi="Times New Roman" w:cs="方正仿宋_GBK" w:hint="eastAsia"/>
            <w:bCs/>
            <w:color w:val="000000"/>
            <w:sz w:val="24"/>
          </w:rPr>
          <w:delText>置信区间。</w:delText>
        </w:r>
      </w:del>
    </w:p>
    <w:p w:rsidR="0067585B" w:rsidDel="00193B42" w:rsidRDefault="001234A7" w:rsidP="00193B42">
      <w:pPr>
        <w:pStyle w:val="BodyText"/>
        <w:spacing w:line="288" w:lineRule="auto"/>
        <w:rPr>
          <w:del w:id="2237" w:author="Microsoft Office User" w:date="2025-06-20T14:55:00Z"/>
          <w:rFonts w:eastAsia="方正仿宋_GBK" w:cs="方正仿宋_GBK"/>
          <w:bCs/>
          <w:color w:val="000000"/>
          <w:sz w:val="24"/>
        </w:rPr>
        <w:pPrChange w:id="2238" w:author="Microsoft Office User" w:date="2025-06-20T14:55:00Z">
          <w:pPr>
            <w:spacing w:line="288" w:lineRule="auto"/>
            <w:ind w:firstLineChars="200" w:firstLine="480"/>
            <w:jc w:val="left"/>
          </w:pPr>
        </w:pPrChange>
      </w:pPr>
      <w:del w:id="2239" w:author="Microsoft Office User" w:date="2025-06-20T14:55:00Z">
        <w:r w:rsidDel="00193B42">
          <w:rPr>
            <w:rFonts w:ascii="Times New Roman" w:eastAsia="方正仿宋_GBK" w:hAnsi="Times New Roman" w:cs="方正仿宋_GBK" w:hint="eastAsia"/>
            <w:bCs/>
            <w:color w:val="000000"/>
            <w:sz w:val="24"/>
          </w:rPr>
          <w:delText>采用</w:delText>
        </w:r>
        <w:r w:rsidDel="00193B42">
          <w:rPr>
            <w:rFonts w:ascii="Times New Roman" w:eastAsia="方正仿宋_GBK" w:hAnsi="Times New Roman" w:cs="方正仿宋_GBK" w:hint="eastAsia"/>
            <w:bCs/>
            <w:color w:val="000000"/>
            <w:sz w:val="24"/>
          </w:rPr>
          <w:delText>Bootstrap</w:delText>
        </w:r>
        <w:r w:rsidDel="00193B42">
          <w:rPr>
            <w:rFonts w:ascii="Times New Roman" w:eastAsia="方正仿宋_GBK" w:hAnsi="Times New Roman" w:cs="方正仿宋_GBK" w:hint="eastAsia"/>
            <w:bCs/>
            <w:color w:val="000000"/>
            <w:sz w:val="24"/>
          </w:rPr>
          <w:delText>重抽样法进行内部验证，评估模型的区分度、校准度和总体拟合优度。</w:delText>
        </w:r>
      </w:del>
    </w:p>
    <w:p w:rsidR="0067585B" w:rsidDel="00193B42" w:rsidRDefault="001234A7" w:rsidP="00193B42">
      <w:pPr>
        <w:pStyle w:val="BodyText"/>
        <w:spacing w:line="288" w:lineRule="auto"/>
        <w:rPr>
          <w:del w:id="2240" w:author="Microsoft Office User" w:date="2025-06-20T14:55:00Z"/>
          <w:rFonts w:eastAsia="方正仿宋_GBK" w:cs="方正仿宋_GBK"/>
          <w:bCs/>
          <w:color w:val="000000"/>
          <w:sz w:val="24"/>
        </w:rPr>
        <w:pPrChange w:id="2241" w:author="Microsoft Office User" w:date="2025-06-20T14:55:00Z">
          <w:pPr>
            <w:spacing w:line="600" w:lineRule="exact"/>
            <w:ind w:firstLineChars="200" w:firstLine="480"/>
          </w:pPr>
        </w:pPrChange>
      </w:pPr>
      <w:del w:id="2242" w:author="Microsoft Office User" w:date="2025-06-20T14:55:00Z">
        <w:r w:rsidDel="00193B42">
          <w:rPr>
            <w:rFonts w:ascii="Times New Roman" w:eastAsia="方正仿宋_GBK" w:hAnsi="Times New Roman" w:cs="方正仿宋_GBK" w:hint="eastAsia"/>
            <w:b/>
            <w:color w:val="000000"/>
            <w:sz w:val="24"/>
          </w:rPr>
          <w:delText>任务</w:delText>
        </w:r>
        <w:r w:rsidDel="00193B42">
          <w:rPr>
            <w:rFonts w:ascii="Times New Roman" w:eastAsia="方正仿宋_GBK" w:hAnsi="Times New Roman" w:cs="方正仿宋_GBK" w:hint="eastAsia"/>
            <w:b/>
            <w:color w:val="000000"/>
            <w:sz w:val="24"/>
          </w:rPr>
          <w:delText>4</w:delText>
        </w:r>
        <w:r w:rsidDel="00193B42">
          <w:rPr>
            <w:rFonts w:ascii="Times New Roman" w:eastAsia="方正仿宋_GBK" w:hAnsi="Times New Roman" w:cs="方正仿宋_GBK" w:hint="eastAsia"/>
            <w:b/>
            <w:color w:val="000000"/>
            <w:sz w:val="24"/>
          </w:rPr>
          <w:delText>：模型临床应用与推广</w:delText>
        </w:r>
      </w:del>
    </w:p>
    <w:p w:rsidR="0067585B" w:rsidDel="00193B42" w:rsidRDefault="001234A7" w:rsidP="00193B42">
      <w:pPr>
        <w:pStyle w:val="BodyText"/>
        <w:spacing w:line="288" w:lineRule="auto"/>
        <w:rPr>
          <w:del w:id="2243" w:author="Microsoft Office User" w:date="2025-06-20T14:55:00Z"/>
          <w:rFonts w:eastAsia="方正仿宋_GBK" w:cs="方正仿宋_GBK"/>
          <w:bCs/>
          <w:color w:val="000000"/>
          <w:sz w:val="24"/>
        </w:rPr>
        <w:pPrChange w:id="2244" w:author="Microsoft Office User" w:date="2025-06-20T14:55:00Z">
          <w:pPr>
            <w:spacing w:line="600" w:lineRule="exact"/>
            <w:ind w:firstLineChars="200" w:firstLine="480"/>
          </w:pPr>
        </w:pPrChange>
      </w:pPr>
      <w:del w:id="2245" w:author="Microsoft Office User" w:date="2025-06-20T14:55:00Z">
        <w:r w:rsidDel="00193B42">
          <w:rPr>
            <w:rFonts w:ascii="Times New Roman" w:eastAsia="方正仿宋_GBK" w:hAnsi="Times New Roman" w:cs="方正仿宋_GBK" w:hint="eastAsia"/>
            <w:bCs/>
            <w:color w:val="000000"/>
            <w:sz w:val="24"/>
          </w:rPr>
          <w:delText>研究目标：将构建好的模型应用于</w:delText>
        </w:r>
        <w:r w:rsidDel="00193B42">
          <w:rPr>
            <w:rFonts w:ascii="Times New Roman" w:eastAsia="方正仿宋_GBK" w:hAnsi="Times New Roman" w:cs="方正仿宋_GBK" w:hint="eastAsia"/>
            <w:bCs/>
            <w:color w:val="000000"/>
            <w:sz w:val="24"/>
          </w:rPr>
          <w:delText>ICU</w:delText>
        </w:r>
        <w:r w:rsidDel="00193B42">
          <w:rPr>
            <w:rFonts w:ascii="Times New Roman" w:eastAsia="方正仿宋_GBK" w:hAnsi="Times New Roman" w:cs="方正仿宋_GBK" w:hint="eastAsia"/>
            <w:bCs/>
            <w:color w:val="000000"/>
            <w:sz w:val="24"/>
          </w:rPr>
          <w:delText>临床护理工作中，评估其可行性和实用性，并进行推广。</w:delText>
        </w:r>
      </w:del>
    </w:p>
    <w:p w:rsidR="0067585B" w:rsidDel="00193B42" w:rsidRDefault="001234A7" w:rsidP="00193B42">
      <w:pPr>
        <w:pStyle w:val="BodyText"/>
        <w:spacing w:line="288" w:lineRule="auto"/>
        <w:rPr>
          <w:del w:id="2246" w:author="Microsoft Office User" w:date="2025-06-20T14:55:00Z"/>
          <w:rFonts w:eastAsia="方正仿宋_GBK" w:cs="方正仿宋_GBK"/>
          <w:bCs/>
          <w:color w:val="000000"/>
          <w:sz w:val="24"/>
        </w:rPr>
        <w:pPrChange w:id="2247" w:author="Microsoft Office User" w:date="2025-06-20T14:55:00Z">
          <w:pPr>
            <w:spacing w:line="600" w:lineRule="exact"/>
            <w:ind w:firstLineChars="200" w:firstLine="480"/>
          </w:pPr>
        </w:pPrChange>
      </w:pPr>
      <w:del w:id="2248" w:author="Microsoft Office User" w:date="2025-06-20T14:55:00Z">
        <w:r w:rsidDel="00193B42">
          <w:rPr>
            <w:rFonts w:ascii="Times New Roman" w:eastAsia="方正仿宋_GBK" w:hAnsi="Times New Roman" w:cs="方正仿宋_GBK" w:hint="eastAsia"/>
            <w:bCs/>
            <w:color w:val="000000"/>
            <w:sz w:val="24"/>
          </w:rPr>
          <w:delText>主要研究内容：</w:delText>
        </w:r>
      </w:del>
    </w:p>
    <w:p w:rsidR="0067585B" w:rsidDel="00193B42" w:rsidRDefault="001234A7" w:rsidP="00193B42">
      <w:pPr>
        <w:pStyle w:val="BodyText"/>
        <w:spacing w:line="288" w:lineRule="auto"/>
        <w:rPr>
          <w:del w:id="2249" w:author="Microsoft Office User" w:date="2025-06-20T14:55:00Z"/>
          <w:rFonts w:eastAsia="方正仿宋_GBK" w:cs="方正仿宋_GBK"/>
          <w:bCs/>
          <w:color w:val="000000"/>
          <w:sz w:val="24"/>
        </w:rPr>
        <w:pPrChange w:id="2250" w:author="Microsoft Office User" w:date="2025-06-20T14:55:00Z">
          <w:pPr>
            <w:spacing w:line="600" w:lineRule="exact"/>
            <w:ind w:firstLineChars="200" w:firstLine="480"/>
          </w:pPr>
        </w:pPrChange>
      </w:pPr>
      <w:del w:id="2251" w:author="Microsoft Office User" w:date="2025-06-20T14:55:00Z">
        <w:r w:rsidDel="00193B42">
          <w:rPr>
            <w:rFonts w:ascii="Times New Roman" w:eastAsia="方正仿宋_GBK" w:hAnsi="Times New Roman" w:cs="方正仿宋_GBK" w:hint="eastAsia"/>
            <w:bCs/>
            <w:color w:val="000000"/>
            <w:sz w:val="24"/>
          </w:rPr>
          <w:delText>基于最终确定的</w:delText>
        </w:r>
        <w:r w:rsidDel="00193B42">
          <w:rPr>
            <w:rFonts w:ascii="Times New Roman" w:eastAsia="方正仿宋_GBK" w:hAnsi="Times New Roman" w:cs="方正仿宋_GBK" w:hint="eastAsia"/>
            <w:bCs/>
            <w:color w:val="000000"/>
            <w:sz w:val="24"/>
          </w:rPr>
          <w:delText>Logistic</w:delText>
        </w:r>
        <w:r w:rsidDel="00193B42">
          <w:rPr>
            <w:rFonts w:ascii="Times New Roman" w:eastAsia="方正仿宋_GBK" w:hAnsi="Times New Roman" w:cs="方正仿宋_GBK" w:hint="eastAsia"/>
            <w:bCs/>
            <w:color w:val="000000"/>
            <w:sz w:val="24"/>
          </w:rPr>
          <w:delText>回归模型，构建列线图。</w:delText>
        </w:r>
      </w:del>
    </w:p>
    <w:p w:rsidR="0067585B" w:rsidDel="00193B42" w:rsidRDefault="001234A7" w:rsidP="00193B42">
      <w:pPr>
        <w:pStyle w:val="BodyText"/>
        <w:spacing w:line="288" w:lineRule="auto"/>
        <w:rPr>
          <w:del w:id="2252" w:author="Microsoft Office User" w:date="2025-06-20T14:55:00Z"/>
          <w:rFonts w:eastAsia="方正仿宋_GBK" w:cs="方正仿宋_GBK"/>
          <w:bCs/>
          <w:color w:val="000000"/>
          <w:sz w:val="24"/>
        </w:rPr>
        <w:pPrChange w:id="2253" w:author="Microsoft Office User" w:date="2025-06-20T14:55:00Z">
          <w:pPr>
            <w:spacing w:line="600" w:lineRule="exact"/>
            <w:ind w:firstLineChars="200" w:firstLine="480"/>
          </w:pPr>
        </w:pPrChange>
      </w:pPr>
      <w:del w:id="2254" w:author="Microsoft Office User" w:date="2025-06-20T14:55:00Z">
        <w:r w:rsidDel="00193B42">
          <w:rPr>
            <w:rFonts w:ascii="Times New Roman" w:eastAsia="方正仿宋_GBK" w:hAnsi="Times New Roman" w:cs="方正仿宋_GBK" w:hint="eastAsia"/>
            <w:bCs/>
            <w:color w:val="000000"/>
            <w:sz w:val="24"/>
          </w:rPr>
          <w:delText>将模型应用于</w:delText>
        </w:r>
        <w:r w:rsidDel="00193B42">
          <w:rPr>
            <w:rFonts w:ascii="Times New Roman" w:eastAsia="方正仿宋_GBK" w:hAnsi="Times New Roman" w:cs="方正仿宋_GBK" w:hint="eastAsia"/>
            <w:bCs/>
            <w:color w:val="000000"/>
            <w:sz w:val="24"/>
          </w:rPr>
          <w:delText>ICU</w:delText>
        </w:r>
        <w:r w:rsidDel="00193B42">
          <w:rPr>
            <w:rFonts w:ascii="Times New Roman" w:eastAsia="方正仿宋_GBK" w:hAnsi="Times New Roman" w:cs="方正仿宋_GBK" w:hint="eastAsia"/>
            <w:bCs/>
            <w:color w:val="000000"/>
            <w:sz w:val="24"/>
          </w:rPr>
          <w:delText>病区进行初步应用验证，预测新入院患者的</w:delText>
        </w:r>
        <w:r w:rsidDel="00193B42">
          <w:rPr>
            <w:rFonts w:ascii="Times New Roman" w:eastAsia="方正仿宋_GBK" w:hAnsi="Times New Roman" w:cs="方正仿宋_GBK" w:hint="eastAsia"/>
            <w:bCs/>
            <w:color w:val="000000"/>
            <w:sz w:val="24"/>
          </w:rPr>
          <w:delText>PI</w:delText>
        </w:r>
        <w:r w:rsidDel="00193B42">
          <w:rPr>
            <w:rFonts w:ascii="Times New Roman" w:eastAsia="方正仿宋_GBK" w:hAnsi="Times New Roman" w:cs="方正仿宋_GBK" w:hint="eastAsia"/>
            <w:bCs/>
            <w:color w:val="000000"/>
            <w:sz w:val="24"/>
          </w:rPr>
          <w:delText>风险，观察预测准确性、干预及时性、</w:delText>
        </w:r>
        <w:r w:rsidDel="00193B42">
          <w:rPr>
            <w:rFonts w:ascii="Times New Roman" w:eastAsia="方正仿宋_GBK" w:hAnsi="Times New Roman" w:cs="方正仿宋_GBK" w:hint="eastAsia"/>
            <w:bCs/>
            <w:color w:val="000000"/>
            <w:sz w:val="24"/>
          </w:rPr>
          <w:delText>PI</w:delText>
        </w:r>
        <w:r w:rsidDel="00193B42">
          <w:rPr>
            <w:rFonts w:ascii="Times New Roman" w:eastAsia="方正仿宋_GBK" w:hAnsi="Times New Roman" w:cs="方正仿宋_GBK" w:hint="eastAsia"/>
            <w:bCs/>
            <w:color w:val="000000"/>
            <w:sz w:val="24"/>
          </w:rPr>
          <w:delText>发生率等指标的变化。</w:delText>
        </w:r>
      </w:del>
    </w:p>
    <w:p w:rsidR="0067585B" w:rsidDel="00193B42" w:rsidRDefault="001234A7" w:rsidP="00193B42">
      <w:pPr>
        <w:pStyle w:val="BodyText"/>
        <w:spacing w:line="288" w:lineRule="auto"/>
        <w:rPr>
          <w:del w:id="2255" w:author="Microsoft Office User" w:date="2025-06-20T14:55:00Z"/>
          <w:rFonts w:eastAsia="方正仿宋_GBK" w:cs="方正仿宋_GBK"/>
          <w:bCs/>
          <w:color w:val="000000"/>
          <w:sz w:val="24"/>
        </w:rPr>
        <w:pPrChange w:id="2256" w:author="Microsoft Office User" w:date="2025-06-20T14:55:00Z">
          <w:pPr>
            <w:spacing w:line="600" w:lineRule="exact"/>
            <w:ind w:firstLineChars="200" w:firstLine="480"/>
          </w:pPr>
        </w:pPrChange>
      </w:pPr>
      <w:del w:id="2257" w:author="Microsoft Office User" w:date="2025-06-20T14:55:00Z">
        <w:r w:rsidDel="00193B42">
          <w:rPr>
            <w:rFonts w:ascii="Times New Roman" w:eastAsia="方正仿宋_GBK" w:hAnsi="Times New Roman" w:cs="方正仿宋_GBK" w:hint="eastAsia"/>
            <w:bCs/>
            <w:color w:val="000000"/>
            <w:sz w:val="24"/>
          </w:rPr>
          <w:delText>收集护理人员对模型使用过程中的反馈，评估模型操作的可行性与实用性。</w:delText>
        </w:r>
      </w:del>
    </w:p>
    <w:p w:rsidR="0067585B" w:rsidDel="00193B42" w:rsidRDefault="001234A7" w:rsidP="00193B42">
      <w:pPr>
        <w:pStyle w:val="BodyText"/>
        <w:spacing w:line="288" w:lineRule="auto"/>
        <w:rPr>
          <w:del w:id="2258" w:author="Microsoft Office User" w:date="2025-06-20T14:55:00Z"/>
          <w:rFonts w:eastAsia="方正仿宋_GBK" w:cs="方正仿宋_GBK"/>
          <w:bCs/>
          <w:color w:val="000000"/>
          <w:sz w:val="24"/>
        </w:rPr>
        <w:pPrChange w:id="2259" w:author="Microsoft Office User" w:date="2025-06-20T14:55:00Z">
          <w:pPr>
            <w:spacing w:line="600" w:lineRule="exact"/>
            <w:ind w:firstLineChars="200" w:firstLine="480"/>
          </w:pPr>
        </w:pPrChange>
      </w:pPr>
      <w:del w:id="2260" w:author="Microsoft Office User" w:date="2025-06-20T14:55:00Z">
        <w:r w:rsidDel="00193B42">
          <w:rPr>
            <w:rFonts w:ascii="Times New Roman" w:eastAsia="方正仿宋_GBK" w:hAnsi="Times New Roman" w:cs="方正仿宋_GBK" w:hint="eastAsia"/>
            <w:bCs/>
            <w:color w:val="000000"/>
            <w:sz w:val="24"/>
          </w:rPr>
          <w:delText>将研究成果撰写成学术论文，发表于国内外相关领域的权威期刊，在相关学术会议上进行交流。</w:delText>
        </w:r>
      </w:del>
    </w:p>
    <w:p w:rsidR="0067585B" w:rsidDel="00193B42" w:rsidRDefault="001234A7" w:rsidP="00193B42">
      <w:pPr>
        <w:pStyle w:val="BodyText"/>
        <w:spacing w:line="288" w:lineRule="auto"/>
        <w:rPr>
          <w:del w:id="2261" w:author="Microsoft Office User" w:date="2025-06-20T14:55:00Z"/>
          <w:rFonts w:eastAsia="方正仿宋_GBK" w:cs="方正仿宋_GBK"/>
          <w:bCs/>
          <w:color w:val="000000"/>
          <w:sz w:val="24"/>
        </w:rPr>
        <w:pPrChange w:id="2262" w:author="Microsoft Office User" w:date="2025-06-20T14:55:00Z">
          <w:pPr>
            <w:spacing w:line="600" w:lineRule="exact"/>
            <w:ind w:firstLineChars="200" w:firstLine="480"/>
          </w:pPr>
        </w:pPrChange>
      </w:pPr>
      <w:del w:id="2263" w:author="Microsoft Office User" w:date="2025-06-20T14:55:00Z">
        <w:r w:rsidDel="00193B42">
          <w:rPr>
            <w:rFonts w:ascii="Times New Roman" w:eastAsia="方正仿宋_GBK" w:hAnsi="Times New Roman" w:cs="方正仿宋_GBK" w:hint="eastAsia"/>
            <w:bCs/>
            <w:color w:val="000000"/>
            <w:sz w:val="24"/>
          </w:rPr>
          <w:delText>在本单位及协作单位的</w:delText>
        </w:r>
        <w:r w:rsidDel="00193B42">
          <w:rPr>
            <w:rFonts w:ascii="Times New Roman" w:eastAsia="方正仿宋_GBK" w:hAnsi="Times New Roman" w:cs="方正仿宋_GBK" w:hint="eastAsia"/>
            <w:bCs/>
            <w:color w:val="000000"/>
            <w:sz w:val="24"/>
          </w:rPr>
          <w:delText>ICU</w:delText>
        </w:r>
        <w:r w:rsidDel="00193B42">
          <w:rPr>
            <w:rFonts w:ascii="Times New Roman" w:eastAsia="方正仿宋_GBK" w:hAnsi="Times New Roman" w:cs="方正仿宋_GBK" w:hint="eastAsia"/>
            <w:bCs/>
            <w:color w:val="000000"/>
            <w:sz w:val="24"/>
          </w:rPr>
          <w:delText>进行推广应用，并开展相关的继续教育和技能培训项目。</w:delText>
        </w:r>
      </w:del>
    </w:p>
    <w:p w:rsidR="0067585B" w:rsidDel="00193B42" w:rsidRDefault="001234A7" w:rsidP="00193B42">
      <w:pPr>
        <w:pStyle w:val="BodyText"/>
        <w:spacing w:line="288" w:lineRule="auto"/>
        <w:rPr>
          <w:del w:id="2264" w:author="Microsoft Office User" w:date="2025-06-20T14:55:00Z"/>
          <w:rFonts w:eastAsia="方正楷体_GBK" w:cs="方正楷体_GBK"/>
          <w:bCs/>
          <w:color w:val="000000"/>
          <w:szCs w:val="32"/>
        </w:rPr>
        <w:pPrChange w:id="2265" w:author="Microsoft Office User" w:date="2025-06-20T14:55:00Z">
          <w:pPr>
            <w:spacing w:line="600" w:lineRule="exact"/>
            <w:ind w:firstLineChars="200" w:firstLine="640"/>
          </w:pPr>
        </w:pPrChange>
      </w:pPr>
      <w:del w:id="2266" w:author="Microsoft Office User" w:date="2025-06-20T14:55:00Z">
        <w:r w:rsidDel="00193B42">
          <w:rPr>
            <w:rFonts w:ascii="Times New Roman" w:eastAsia="方正楷体_GBK" w:hAnsi="Times New Roman" w:cs="方正楷体_GBK" w:hint="eastAsia"/>
            <w:bCs/>
            <w:color w:val="000000"/>
            <w:szCs w:val="32"/>
          </w:rPr>
          <w:delText>（二）项目任务（课题）分解的逻辑关系。</w:delText>
        </w:r>
      </w:del>
    </w:p>
    <w:tbl>
      <w:tblPr>
        <w:tblStyle w:val="TableGrid"/>
        <w:tblW w:w="8900" w:type="dxa"/>
        <w:tblInd w:w="-222" w:type="dxa"/>
        <w:tblLook w:val="04A0" w:firstRow="1" w:lastRow="0" w:firstColumn="1" w:lastColumn="0" w:noHBand="0" w:noVBand="1"/>
      </w:tblPr>
      <w:tblGrid>
        <w:gridCol w:w="917"/>
        <w:gridCol w:w="2050"/>
        <w:gridCol w:w="933"/>
        <w:gridCol w:w="900"/>
        <w:gridCol w:w="4100"/>
      </w:tblGrid>
      <w:tr w:rsidR="0067585B" w:rsidDel="00193B42">
        <w:trPr>
          <w:del w:id="2267" w:author="Microsoft Office User" w:date="2025-06-20T14:55:00Z"/>
        </w:trPr>
        <w:tc>
          <w:tcPr>
            <w:tcW w:w="917" w:type="dxa"/>
            <w:vAlign w:val="center"/>
          </w:tcPr>
          <w:p w:rsidR="0067585B" w:rsidDel="00193B42" w:rsidRDefault="001234A7" w:rsidP="00193B42">
            <w:pPr>
              <w:pStyle w:val="BodyText"/>
              <w:spacing w:line="288" w:lineRule="auto"/>
              <w:rPr>
                <w:del w:id="2268" w:author="Microsoft Office User" w:date="2025-06-20T14:55:00Z"/>
              </w:rPr>
              <w:pPrChange w:id="2269" w:author="Microsoft Office User" w:date="2025-06-20T14:55:00Z">
                <w:pPr>
                  <w:widowControl/>
                  <w:jc w:val="center"/>
                </w:pPr>
              </w:pPrChange>
            </w:pPr>
            <w:del w:id="2270" w:author="Microsoft Office User" w:date="2025-06-20T14:55:00Z">
              <w:r w:rsidDel="00193B42">
                <w:rPr>
                  <w:rFonts w:ascii="Times New Roman" w:eastAsia="方正仿宋_GBK" w:hAnsi="Times New Roman" w:cs="方正仿宋_GBK" w:hint="eastAsia"/>
                  <w:b/>
                  <w:bCs/>
                  <w:kern w:val="0"/>
                  <w:sz w:val="24"/>
                  <w:lang w:bidi="ar"/>
                </w:rPr>
                <w:delText>任务编号</w:delText>
              </w:r>
            </w:del>
          </w:p>
        </w:tc>
        <w:tc>
          <w:tcPr>
            <w:tcW w:w="2050" w:type="dxa"/>
            <w:vAlign w:val="center"/>
          </w:tcPr>
          <w:p w:rsidR="0067585B" w:rsidDel="00193B42" w:rsidRDefault="001234A7" w:rsidP="00193B42">
            <w:pPr>
              <w:pStyle w:val="BodyText"/>
              <w:spacing w:line="288" w:lineRule="auto"/>
              <w:rPr>
                <w:del w:id="2271" w:author="Microsoft Office User" w:date="2025-06-20T14:55:00Z"/>
              </w:rPr>
              <w:pPrChange w:id="2272" w:author="Microsoft Office User" w:date="2025-06-20T14:55:00Z">
                <w:pPr>
                  <w:widowControl/>
                  <w:jc w:val="center"/>
                </w:pPr>
              </w:pPrChange>
            </w:pPr>
            <w:del w:id="2273" w:author="Microsoft Office User" w:date="2025-06-20T14:55:00Z">
              <w:r w:rsidDel="00193B42">
                <w:rPr>
                  <w:rFonts w:ascii="Times New Roman" w:eastAsia="方正仿宋_GBK" w:hAnsi="Times New Roman" w:cs="方正仿宋_GBK" w:hint="eastAsia"/>
                  <w:b/>
                  <w:bCs/>
                  <w:kern w:val="0"/>
                  <w:sz w:val="24"/>
                  <w:lang w:bidi="ar"/>
                </w:rPr>
                <w:delText>任务名称</w:delText>
              </w:r>
            </w:del>
          </w:p>
        </w:tc>
        <w:tc>
          <w:tcPr>
            <w:tcW w:w="933" w:type="dxa"/>
            <w:vAlign w:val="center"/>
          </w:tcPr>
          <w:p w:rsidR="0067585B" w:rsidDel="00193B42" w:rsidRDefault="001234A7" w:rsidP="00193B42">
            <w:pPr>
              <w:pStyle w:val="BodyText"/>
              <w:spacing w:line="288" w:lineRule="auto"/>
              <w:rPr>
                <w:del w:id="2274" w:author="Microsoft Office User" w:date="2025-06-20T14:55:00Z"/>
              </w:rPr>
              <w:pPrChange w:id="2275" w:author="Microsoft Office User" w:date="2025-06-20T14:55:00Z">
                <w:pPr>
                  <w:widowControl/>
                  <w:jc w:val="center"/>
                </w:pPr>
              </w:pPrChange>
            </w:pPr>
            <w:del w:id="2276" w:author="Microsoft Office User" w:date="2025-06-20T14:55:00Z">
              <w:r w:rsidDel="00193B42">
                <w:rPr>
                  <w:rFonts w:ascii="Times New Roman" w:eastAsia="方正仿宋_GBK" w:hAnsi="Times New Roman" w:cs="方正仿宋_GBK" w:hint="eastAsia"/>
                  <w:b/>
                  <w:bCs/>
                  <w:kern w:val="0"/>
                  <w:sz w:val="24"/>
                  <w:lang w:bidi="ar"/>
                </w:rPr>
                <w:delText>前置任务</w:delText>
              </w:r>
            </w:del>
          </w:p>
        </w:tc>
        <w:tc>
          <w:tcPr>
            <w:tcW w:w="900" w:type="dxa"/>
            <w:vAlign w:val="center"/>
          </w:tcPr>
          <w:p w:rsidR="0067585B" w:rsidDel="00193B42" w:rsidRDefault="001234A7" w:rsidP="00193B42">
            <w:pPr>
              <w:pStyle w:val="BodyText"/>
              <w:spacing w:line="288" w:lineRule="auto"/>
              <w:rPr>
                <w:del w:id="2277" w:author="Microsoft Office User" w:date="2025-06-20T14:55:00Z"/>
              </w:rPr>
              <w:pPrChange w:id="2278" w:author="Microsoft Office User" w:date="2025-06-20T14:55:00Z">
                <w:pPr>
                  <w:widowControl/>
                  <w:jc w:val="center"/>
                </w:pPr>
              </w:pPrChange>
            </w:pPr>
            <w:del w:id="2279" w:author="Microsoft Office User" w:date="2025-06-20T14:55:00Z">
              <w:r w:rsidDel="00193B42">
                <w:rPr>
                  <w:rFonts w:ascii="Times New Roman" w:eastAsia="方正仿宋_GBK" w:hAnsi="Times New Roman" w:cs="方正仿宋_GBK" w:hint="eastAsia"/>
                  <w:b/>
                  <w:bCs/>
                  <w:kern w:val="0"/>
                  <w:sz w:val="24"/>
                  <w:lang w:bidi="ar"/>
                </w:rPr>
                <w:delText>后续任务</w:delText>
              </w:r>
            </w:del>
          </w:p>
        </w:tc>
        <w:tc>
          <w:tcPr>
            <w:tcW w:w="4100" w:type="dxa"/>
            <w:vAlign w:val="center"/>
          </w:tcPr>
          <w:p w:rsidR="0067585B" w:rsidDel="00193B42" w:rsidRDefault="001234A7" w:rsidP="00193B42">
            <w:pPr>
              <w:pStyle w:val="BodyText"/>
              <w:spacing w:line="288" w:lineRule="auto"/>
              <w:rPr>
                <w:del w:id="2280" w:author="Microsoft Office User" w:date="2025-06-20T14:55:00Z"/>
              </w:rPr>
              <w:pPrChange w:id="2281" w:author="Microsoft Office User" w:date="2025-06-20T14:55:00Z">
                <w:pPr>
                  <w:widowControl/>
                  <w:jc w:val="center"/>
                </w:pPr>
              </w:pPrChange>
            </w:pPr>
            <w:del w:id="2282" w:author="Microsoft Office User" w:date="2025-06-20T14:55:00Z">
              <w:r w:rsidDel="00193B42">
                <w:rPr>
                  <w:rFonts w:ascii="Times New Roman" w:eastAsia="方正仿宋_GBK" w:hAnsi="Times New Roman" w:cs="方正仿宋_GBK" w:hint="eastAsia"/>
                  <w:b/>
                  <w:bCs/>
                  <w:kern w:val="0"/>
                  <w:sz w:val="24"/>
                  <w:lang w:bidi="ar"/>
                </w:rPr>
                <w:delText>在项目中的作用</w:delText>
              </w:r>
            </w:del>
          </w:p>
        </w:tc>
      </w:tr>
      <w:tr w:rsidR="0067585B" w:rsidDel="00193B42">
        <w:trPr>
          <w:del w:id="2283" w:author="Microsoft Office User" w:date="2025-06-20T14:55:00Z"/>
        </w:trPr>
        <w:tc>
          <w:tcPr>
            <w:tcW w:w="917" w:type="dxa"/>
            <w:vAlign w:val="center"/>
          </w:tcPr>
          <w:p w:rsidR="0067585B" w:rsidDel="00193B42" w:rsidRDefault="001234A7" w:rsidP="00193B42">
            <w:pPr>
              <w:pStyle w:val="BodyText"/>
              <w:spacing w:line="288" w:lineRule="auto"/>
              <w:rPr>
                <w:del w:id="2284" w:author="Microsoft Office User" w:date="2025-06-20T14:55:00Z"/>
              </w:rPr>
              <w:pPrChange w:id="2285" w:author="Microsoft Office User" w:date="2025-06-20T14:55:00Z">
                <w:pPr>
                  <w:widowControl/>
                  <w:jc w:val="left"/>
                </w:pPr>
              </w:pPrChange>
            </w:pPr>
            <w:del w:id="2286" w:author="Microsoft Office User" w:date="2025-06-20T14:55:00Z">
              <w:r w:rsidDel="00193B42">
                <w:rPr>
                  <w:rFonts w:ascii="Times New Roman" w:eastAsia="方正仿宋_GBK" w:hAnsi="Times New Roman" w:cs="方正仿宋_GBK" w:hint="eastAsia"/>
                  <w:kern w:val="0"/>
                  <w:sz w:val="24"/>
                  <w:lang w:bidi="ar"/>
                </w:rPr>
                <w:delText>任务</w:delText>
              </w:r>
              <w:r w:rsidDel="00193B42">
                <w:rPr>
                  <w:rFonts w:ascii="Times New Roman" w:eastAsia="方正仿宋_GBK" w:hAnsi="Times New Roman" w:cs="方正仿宋_GBK" w:hint="eastAsia"/>
                  <w:kern w:val="0"/>
                  <w:sz w:val="24"/>
                  <w:lang w:bidi="ar"/>
                </w:rPr>
                <w:delText>1</w:delText>
              </w:r>
            </w:del>
          </w:p>
        </w:tc>
        <w:tc>
          <w:tcPr>
            <w:tcW w:w="2050" w:type="dxa"/>
            <w:vAlign w:val="center"/>
          </w:tcPr>
          <w:p w:rsidR="0067585B" w:rsidDel="00193B42" w:rsidRDefault="001234A7" w:rsidP="00193B42">
            <w:pPr>
              <w:pStyle w:val="BodyText"/>
              <w:spacing w:line="288" w:lineRule="auto"/>
              <w:rPr>
                <w:del w:id="2287" w:author="Microsoft Office User" w:date="2025-06-20T14:55:00Z"/>
              </w:rPr>
              <w:pPrChange w:id="2288" w:author="Microsoft Office User" w:date="2025-06-20T14:55:00Z">
                <w:pPr>
                  <w:widowControl/>
                  <w:jc w:val="left"/>
                </w:pPr>
              </w:pPrChange>
            </w:pPr>
            <w:del w:id="2289" w:author="Microsoft Office User" w:date="2025-06-20T14:55:00Z">
              <w:r w:rsidDel="00193B42">
                <w:rPr>
                  <w:rFonts w:ascii="Times New Roman" w:eastAsia="方正仿宋_GBK" w:hAnsi="Times New Roman" w:cs="方正仿宋_GBK" w:hint="eastAsia"/>
                  <w:kern w:val="0"/>
                  <w:sz w:val="24"/>
                  <w:lang w:bidi="ar"/>
                </w:rPr>
                <w:delText>数据采集与指标体系建立</w:delText>
              </w:r>
            </w:del>
          </w:p>
        </w:tc>
        <w:tc>
          <w:tcPr>
            <w:tcW w:w="933" w:type="dxa"/>
            <w:vAlign w:val="center"/>
          </w:tcPr>
          <w:p w:rsidR="0067585B" w:rsidDel="00193B42" w:rsidRDefault="001234A7" w:rsidP="00193B42">
            <w:pPr>
              <w:pStyle w:val="BodyText"/>
              <w:spacing w:line="288" w:lineRule="auto"/>
              <w:rPr>
                <w:del w:id="2290" w:author="Microsoft Office User" w:date="2025-06-20T14:55:00Z"/>
              </w:rPr>
              <w:pPrChange w:id="2291" w:author="Microsoft Office User" w:date="2025-06-20T14:55:00Z">
                <w:pPr>
                  <w:widowControl/>
                  <w:jc w:val="left"/>
                </w:pPr>
              </w:pPrChange>
            </w:pPr>
            <w:del w:id="2292" w:author="Microsoft Office User" w:date="2025-06-20T14:55:00Z">
              <w:r w:rsidDel="00193B42">
                <w:rPr>
                  <w:rFonts w:ascii="Times New Roman" w:eastAsia="方正仿宋_GBK" w:hAnsi="Times New Roman" w:cs="方正仿宋_GBK" w:hint="eastAsia"/>
                  <w:kern w:val="0"/>
                  <w:sz w:val="24"/>
                  <w:lang w:bidi="ar"/>
                </w:rPr>
                <w:delText>无</w:delText>
              </w:r>
            </w:del>
          </w:p>
        </w:tc>
        <w:tc>
          <w:tcPr>
            <w:tcW w:w="900" w:type="dxa"/>
            <w:vAlign w:val="center"/>
          </w:tcPr>
          <w:p w:rsidR="0067585B" w:rsidDel="00193B42" w:rsidRDefault="001234A7" w:rsidP="00193B42">
            <w:pPr>
              <w:pStyle w:val="BodyText"/>
              <w:spacing w:line="288" w:lineRule="auto"/>
              <w:rPr>
                <w:del w:id="2293" w:author="Microsoft Office User" w:date="2025-06-20T14:55:00Z"/>
              </w:rPr>
              <w:pPrChange w:id="2294" w:author="Microsoft Office User" w:date="2025-06-20T14:55:00Z">
                <w:pPr>
                  <w:widowControl/>
                  <w:jc w:val="left"/>
                </w:pPr>
              </w:pPrChange>
            </w:pPr>
            <w:del w:id="2295" w:author="Microsoft Office User" w:date="2025-06-20T14:55:00Z">
              <w:r w:rsidDel="00193B42">
                <w:rPr>
                  <w:rFonts w:ascii="Times New Roman" w:eastAsia="方正仿宋_GBK" w:hAnsi="Times New Roman" w:cs="方正仿宋_GBK" w:hint="eastAsia"/>
                  <w:kern w:val="0"/>
                  <w:sz w:val="24"/>
                  <w:lang w:bidi="ar"/>
                </w:rPr>
                <w:delText>任务</w:delText>
              </w:r>
              <w:r w:rsidDel="00193B42">
                <w:rPr>
                  <w:rFonts w:ascii="Times New Roman" w:eastAsia="方正仿宋_GBK" w:hAnsi="Times New Roman" w:cs="方正仿宋_GBK" w:hint="eastAsia"/>
                  <w:kern w:val="0"/>
                  <w:sz w:val="24"/>
                  <w:lang w:bidi="ar"/>
                </w:rPr>
                <w:delText>2</w:delText>
              </w:r>
            </w:del>
          </w:p>
        </w:tc>
        <w:tc>
          <w:tcPr>
            <w:tcW w:w="4100" w:type="dxa"/>
            <w:vAlign w:val="center"/>
          </w:tcPr>
          <w:p w:rsidR="0067585B" w:rsidDel="00193B42" w:rsidRDefault="001234A7" w:rsidP="00193B42">
            <w:pPr>
              <w:pStyle w:val="BodyText"/>
              <w:spacing w:line="288" w:lineRule="auto"/>
              <w:rPr>
                <w:del w:id="2296" w:author="Microsoft Office User" w:date="2025-06-20T14:55:00Z"/>
              </w:rPr>
              <w:pPrChange w:id="2297" w:author="Microsoft Office User" w:date="2025-06-20T14:55:00Z">
                <w:pPr>
                  <w:widowControl/>
                  <w:jc w:val="left"/>
                </w:pPr>
              </w:pPrChange>
            </w:pPr>
            <w:del w:id="2298" w:author="Microsoft Office User" w:date="2025-06-20T14:55:00Z">
              <w:r w:rsidDel="00193B42">
                <w:rPr>
                  <w:rFonts w:ascii="Times New Roman" w:eastAsia="方正仿宋_GBK" w:hAnsi="Times New Roman" w:cs="方正仿宋_GBK" w:hint="eastAsia"/>
                  <w:kern w:val="0"/>
                  <w:sz w:val="24"/>
                  <w:lang w:bidi="ar"/>
                </w:rPr>
                <w:delText>为后续的数据收集和模型构建提供基础，确保数据的准确性和可重复性。</w:delText>
              </w:r>
            </w:del>
          </w:p>
        </w:tc>
      </w:tr>
      <w:tr w:rsidR="0067585B" w:rsidDel="00193B42">
        <w:trPr>
          <w:del w:id="2299" w:author="Microsoft Office User" w:date="2025-06-20T14:55:00Z"/>
        </w:trPr>
        <w:tc>
          <w:tcPr>
            <w:tcW w:w="917" w:type="dxa"/>
            <w:vAlign w:val="center"/>
          </w:tcPr>
          <w:p w:rsidR="0067585B" w:rsidDel="00193B42" w:rsidRDefault="001234A7" w:rsidP="00193B42">
            <w:pPr>
              <w:pStyle w:val="BodyText"/>
              <w:spacing w:line="288" w:lineRule="auto"/>
              <w:rPr>
                <w:del w:id="2300" w:author="Microsoft Office User" w:date="2025-06-20T14:55:00Z"/>
              </w:rPr>
              <w:pPrChange w:id="2301" w:author="Microsoft Office User" w:date="2025-06-20T14:55:00Z">
                <w:pPr>
                  <w:widowControl/>
                  <w:jc w:val="left"/>
                </w:pPr>
              </w:pPrChange>
            </w:pPr>
            <w:del w:id="2302" w:author="Microsoft Office User" w:date="2025-06-20T14:55:00Z">
              <w:r w:rsidDel="00193B42">
                <w:rPr>
                  <w:rFonts w:ascii="Times New Roman" w:eastAsia="方正仿宋_GBK" w:hAnsi="Times New Roman" w:cs="方正仿宋_GBK" w:hint="eastAsia"/>
                  <w:kern w:val="0"/>
                  <w:sz w:val="24"/>
                  <w:lang w:bidi="ar"/>
                </w:rPr>
                <w:delText>任务</w:delText>
              </w:r>
              <w:r w:rsidDel="00193B42">
                <w:rPr>
                  <w:rFonts w:ascii="Times New Roman" w:eastAsia="方正仿宋_GBK" w:hAnsi="Times New Roman" w:cs="方正仿宋_GBK" w:hint="eastAsia"/>
                  <w:kern w:val="0"/>
                  <w:sz w:val="24"/>
                  <w:lang w:bidi="ar"/>
                </w:rPr>
                <w:delText>2</w:delText>
              </w:r>
            </w:del>
          </w:p>
        </w:tc>
        <w:tc>
          <w:tcPr>
            <w:tcW w:w="2050" w:type="dxa"/>
            <w:vAlign w:val="center"/>
          </w:tcPr>
          <w:p w:rsidR="0067585B" w:rsidDel="00193B42" w:rsidRDefault="001234A7" w:rsidP="00193B42">
            <w:pPr>
              <w:pStyle w:val="BodyText"/>
              <w:spacing w:line="288" w:lineRule="auto"/>
              <w:rPr>
                <w:del w:id="2303" w:author="Microsoft Office User" w:date="2025-06-20T14:55:00Z"/>
              </w:rPr>
              <w:pPrChange w:id="2304" w:author="Microsoft Office User" w:date="2025-06-20T14:55:00Z">
                <w:pPr>
                  <w:widowControl/>
                  <w:jc w:val="left"/>
                </w:pPr>
              </w:pPrChange>
            </w:pPr>
            <w:del w:id="2305" w:author="Microsoft Office User" w:date="2025-06-20T14:55:00Z">
              <w:r w:rsidDel="00193B42">
                <w:rPr>
                  <w:rFonts w:ascii="Times New Roman" w:eastAsia="方正仿宋_GBK" w:hAnsi="Times New Roman" w:cs="方正仿宋_GBK" w:hint="eastAsia"/>
                  <w:kern w:val="0"/>
                  <w:sz w:val="24"/>
                  <w:lang w:bidi="ar"/>
                </w:rPr>
                <w:delText>样本选择与数据收集</w:delText>
              </w:r>
            </w:del>
          </w:p>
        </w:tc>
        <w:tc>
          <w:tcPr>
            <w:tcW w:w="933" w:type="dxa"/>
            <w:vAlign w:val="center"/>
          </w:tcPr>
          <w:p w:rsidR="0067585B" w:rsidDel="00193B42" w:rsidRDefault="001234A7" w:rsidP="00193B42">
            <w:pPr>
              <w:pStyle w:val="BodyText"/>
              <w:spacing w:line="288" w:lineRule="auto"/>
              <w:rPr>
                <w:del w:id="2306" w:author="Microsoft Office User" w:date="2025-06-20T14:55:00Z"/>
              </w:rPr>
              <w:pPrChange w:id="2307" w:author="Microsoft Office User" w:date="2025-06-20T14:55:00Z">
                <w:pPr>
                  <w:widowControl/>
                  <w:jc w:val="left"/>
                </w:pPr>
              </w:pPrChange>
            </w:pPr>
            <w:del w:id="2308" w:author="Microsoft Office User" w:date="2025-06-20T14:55:00Z">
              <w:r w:rsidDel="00193B42">
                <w:rPr>
                  <w:rFonts w:ascii="Times New Roman" w:eastAsia="方正仿宋_GBK" w:hAnsi="Times New Roman" w:cs="方正仿宋_GBK" w:hint="eastAsia"/>
                  <w:kern w:val="0"/>
                  <w:sz w:val="24"/>
                  <w:lang w:bidi="ar"/>
                </w:rPr>
                <w:delText>任务</w:delText>
              </w:r>
              <w:r w:rsidDel="00193B42">
                <w:rPr>
                  <w:rFonts w:ascii="Times New Roman" w:eastAsia="方正仿宋_GBK" w:hAnsi="Times New Roman" w:cs="方正仿宋_GBK" w:hint="eastAsia"/>
                  <w:kern w:val="0"/>
                  <w:sz w:val="24"/>
                  <w:lang w:bidi="ar"/>
                </w:rPr>
                <w:delText>1</w:delText>
              </w:r>
            </w:del>
          </w:p>
        </w:tc>
        <w:tc>
          <w:tcPr>
            <w:tcW w:w="900" w:type="dxa"/>
            <w:vAlign w:val="center"/>
          </w:tcPr>
          <w:p w:rsidR="0067585B" w:rsidDel="00193B42" w:rsidRDefault="001234A7" w:rsidP="00193B42">
            <w:pPr>
              <w:pStyle w:val="BodyText"/>
              <w:spacing w:line="288" w:lineRule="auto"/>
              <w:rPr>
                <w:del w:id="2309" w:author="Microsoft Office User" w:date="2025-06-20T14:55:00Z"/>
              </w:rPr>
              <w:pPrChange w:id="2310" w:author="Microsoft Office User" w:date="2025-06-20T14:55:00Z">
                <w:pPr>
                  <w:widowControl/>
                  <w:jc w:val="left"/>
                </w:pPr>
              </w:pPrChange>
            </w:pPr>
            <w:del w:id="2311" w:author="Microsoft Office User" w:date="2025-06-20T14:55:00Z">
              <w:r w:rsidDel="00193B42">
                <w:rPr>
                  <w:rFonts w:ascii="Times New Roman" w:eastAsia="方正仿宋_GBK" w:hAnsi="Times New Roman" w:cs="方正仿宋_GBK" w:hint="eastAsia"/>
                  <w:kern w:val="0"/>
                  <w:sz w:val="24"/>
                  <w:lang w:bidi="ar"/>
                </w:rPr>
                <w:delText>任务</w:delText>
              </w:r>
              <w:r w:rsidDel="00193B42">
                <w:rPr>
                  <w:rFonts w:ascii="Times New Roman" w:eastAsia="方正仿宋_GBK" w:hAnsi="Times New Roman" w:cs="方正仿宋_GBK" w:hint="eastAsia"/>
                  <w:kern w:val="0"/>
                  <w:sz w:val="24"/>
                  <w:lang w:bidi="ar"/>
                </w:rPr>
                <w:delText>3</w:delText>
              </w:r>
            </w:del>
          </w:p>
        </w:tc>
        <w:tc>
          <w:tcPr>
            <w:tcW w:w="4100" w:type="dxa"/>
            <w:vAlign w:val="center"/>
          </w:tcPr>
          <w:p w:rsidR="0067585B" w:rsidDel="00193B42" w:rsidRDefault="001234A7" w:rsidP="00193B42">
            <w:pPr>
              <w:pStyle w:val="BodyText"/>
              <w:spacing w:line="288" w:lineRule="auto"/>
              <w:rPr>
                <w:del w:id="2312" w:author="Microsoft Office User" w:date="2025-06-20T14:55:00Z"/>
              </w:rPr>
              <w:pPrChange w:id="2313" w:author="Microsoft Office User" w:date="2025-06-20T14:55:00Z">
                <w:pPr>
                  <w:widowControl/>
                  <w:jc w:val="left"/>
                </w:pPr>
              </w:pPrChange>
            </w:pPr>
            <w:del w:id="2314" w:author="Microsoft Office User" w:date="2025-06-20T14:55:00Z">
              <w:r w:rsidDel="00193B42">
                <w:rPr>
                  <w:rFonts w:ascii="Times New Roman" w:eastAsia="方正仿宋_GBK" w:hAnsi="Times New Roman" w:cs="方正仿宋_GBK" w:hint="eastAsia"/>
                  <w:kern w:val="0"/>
                  <w:sz w:val="24"/>
                  <w:lang w:bidi="ar"/>
                </w:rPr>
                <w:delText>提供构建模型所需的临床资料、床旁超声数据和压力性损伤结局数据。</w:delText>
              </w:r>
            </w:del>
          </w:p>
        </w:tc>
      </w:tr>
      <w:tr w:rsidR="0067585B" w:rsidDel="00193B42">
        <w:trPr>
          <w:del w:id="2315" w:author="Microsoft Office User" w:date="2025-06-20T14:55:00Z"/>
        </w:trPr>
        <w:tc>
          <w:tcPr>
            <w:tcW w:w="917" w:type="dxa"/>
            <w:vAlign w:val="center"/>
          </w:tcPr>
          <w:p w:rsidR="0067585B" w:rsidDel="00193B42" w:rsidRDefault="001234A7" w:rsidP="00193B42">
            <w:pPr>
              <w:pStyle w:val="BodyText"/>
              <w:spacing w:line="288" w:lineRule="auto"/>
              <w:rPr>
                <w:del w:id="2316" w:author="Microsoft Office User" w:date="2025-06-20T14:55:00Z"/>
              </w:rPr>
              <w:pPrChange w:id="2317" w:author="Microsoft Office User" w:date="2025-06-20T14:55:00Z">
                <w:pPr>
                  <w:widowControl/>
                  <w:jc w:val="left"/>
                </w:pPr>
              </w:pPrChange>
            </w:pPr>
            <w:del w:id="2318" w:author="Microsoft Office User" w:date="2025-06-20T14:55:00Z">
              <w:r w:rsidDel="00193B42">
                <w:rPr>
                  <w:rFonts w:ascii="Times New Roman" w:eastAsia="方正仿宋_GBK" w:hAnsi="Times New Roman" w:cs="方正仿宋_GBK" w:hint="eastAsia"/>
                  <w:kern w:val="0"/>
                  <w:sz w:val="24"/>
                  <w:lang w:bidi="ar"/>
                </w:rPr>
                <w:delText>任务</w:delText>
              </w:r>
              <w:r w:rsidDel="00193B42">
                <w:rPr>
                  <w:rFonts w:ascii="Times New Roman" w:eastAsia="方正仿宋_GBK" w:hAnsi="Times New Roman" w:cs="方正仿宋_GBK" w:hint="eastAsia"/>
                  <w:kern w:val="0"/>
                  <w:sz w:val="24"/>
                  <w:lang w:bidi="ar"/>
                </w:rPr>
                <w:delText>3</w:delText>
              </w:r>
            </w:del>
          </w:p>
        </w:tc>
        <w:tc>
          <w:tcPr>
            <w:tcW w:w="2050" w:type="dxa"/>
            <w:vAlign w:val="center"/>
          </w:tcPr>
          <w:p w:rsidR="0067585B" w:rsidDel="00193B42" w:rsidRDefault="001234A7" w:rsidP="00193B42">
            <w:pPr>
              <w:pStyle w:val="BodyText"/>
              <w:spacing w:line="288" w:lineRule="auto"/>
              <w:rPr>
                <w:del w:id="2319" w:author="Microsoft Office User" w:date="2025-06-20T14:55:00Z"/>
              </w:rPr>
              <w:pPrChange w:id="2320" w:author="Microsoft Office User" w:date="2025-06-20T14:55:00Z">
                <w:pPr>
                  <w:widowControl/>
                  <w:jc w:val="left"/>
                </w:pPr>
              </w:pPrChange>
            </w:pPr>
            <w:del w:id="2321" w:author="Microsoft Office User" w:date="2025-06-20T14:55:00Z">
              <w:r w:rsidDel="00193B42">
                <w:rPr>
                  <w:rFonts w:ascii="Times New Roman" w:eastAsia="方正仿宋_GBK" w:hAnsi="Times New Roman" w:cs="方正仿宋_GBK" w:hint="eastAsia"/>
                  <w:kern w:val="0"/>
                  <w:sz w:val="24"/>
                  <w:lang w:bidi="ar"/>
                </w:rPr>
                <w:delText>模型构建与验证</w:delText>
              </w:r>
            </w:del>
          </w:p>
        </w:tc>
        <w:tc>
          <w:tcPr>
            <w:tcW w:w="933" w:type="dxa"/>
            <w:vAlign w:val="center"/>
          </w:tcPr>
          <w:p w:rsidR="0067585B" w:rsidDel="00193B42" w:rsidRDefault="001234A7" w:rsidP="00193B42">
            <w:pPr>
              <w:pStyle w:val="BodyText"/>
              <w:spacing w:line="288" w:lineRule="auto"/>
              <w:rPr>
                <w:del w:id="2322" w:author="Microsoft Office User" w:date="2025-06-20T14:55:00Z"/>
              </w:rPr>
              <w:pPrChange w:id="2323" w:author="Microsoft Office User" w:date="2025-06-20T14:55:00Z">
                <w:pPr>
                  <w:widowControl/>
                  <w:jc w:val="left"/>
                </w:pPr>
              </w:pPrChange>
            </w:pPr>
            <w:del w:id="2324" w:author="Microsoft Office User" w:date="2025-06-20T14:55:00Z">
              <w:r w:rsidDel="00193B42">
                <w:rPr>
                  <w:rFonts w:ascii="Times New Roman" w:eastAsia="方正仿宋_GBK" w:hAnsi="Times New Roman" w:cs="方正仿宋_GBK" w:hint="eastAsia"/>
                  <w:kern w:val="0"/>
                  <w:sz w:val="24"/>
                  <w:lang w:bidi="ar"/>
                </w:rPr>
                <w:delText>任务</w:delText>
              </w:r>
              <w:r w:rsidDel="00193B42">
                <w:rPr>
                  <w:rFonts w:ascii="Times New Roman" w:eastAsia="方正仿宋_GBK" w:hAnsi="Times New Roman" w:cs="方正仿宋_GBK" w:hint="eastAsia"/>
                  <w:kern w:val="0"/>
                  <w:sz w:val="24"/>
                  <w:lang w:bidi="ar"/>
                </w:rPr>
                <w:delText>2</w:delText>
              </w:r>
            </w:del>
          </w:p>
        </w:tc>
        <w:tc>
          <w:tcPr>
            <w:tcW w:w="900" w:type="dxa"/>
            <w:vAlign w:val="center"/>
          </w:tcPr>
          <w:p w:rsidR="0067585B" w:rsidDel="00193B42" w:rsidRDefault="001234A7" w:rsidP="00193B42">
            <w:pPr>
              <w:pStyle w:val="BodyText"/>
              <w:spacing w:line="288" w:lineRule="auto"/>
              <w:rPr>
                <w:del w:id="2325" w:author="Microsoft Office User" w:date="2025-06-20T14:55:00Z"/>
              </w:rPr>
              <w:pPrChange w:id="2326" w:author="Microsoft Office User" w:date="2025-06-20T14:55:00Z">
                <w:pPr>
                  <w:widowControl/>
                  <w:jc w:val="left"/>
                </w:pPr>
              </w:pPrChange>
            </w:pPr>
            <w:del w:id="2327" w:author="Microsoft Office User" w:date="2025-06-20T14:55:00Z">
              <w:r w:rsidDel="00193B42">
                <w:rPr>
                  <w:rFonts w:ascii="Times New Roman" w:eastAsia="方正仿宋_GBK" w:hAnsi="Times New Roman" w:cs="方正仿宋_GBK" w:hint="eastAsia"/>
                  <w:kern w:val="0"/>
                  <w:sz w:val="24"/>
                  <w:lang w:bidi="ar"/>
                </w:rPr>
                <w:delText>任务</w:delText>
              </w:r>
              <w:r w:rsidDel="00193B42">
                <w:rPr>
                  <w:rFonts w:ascii="Times New Roman" w:eastAsia="方正仿宋_GBK" w:hAnsi="Times New Roman" w:cs="方正仿宋_GBK" w:hint="eastAsia"/>
                  <w:kern w:val="0"/>
                  <w:sz w:val="24"/>
                  <w:lang w:bidi="ar"/>
                </w:rPr>
                <w:delText>4</w:delText>
              </w:r>
            </w:del>
          </w:p>
        </w:tc>
        <w:tc>
          <w:tcPr>
            <w:tcW w:w="4100" w:type="dxa"/>
            <w:vAlign w:val="center"/>
          </w:tcPr>
          <w:p w:rsidR="0067585B" w:rsidDel="00193B42" w:rsidRDefault="001234A7" w:rsidP="00193B42">
            <w:pPr>
              <w:pStyle w:val="BodyText"/>
              <w:spacing w:line="288" w:lineRule="auto"/>
              <w:rPr>
                <w:del w:id="2328" w:author="Microsoft Office User" w:date="2025-06-20T14:55:00Z"/>
              </w:rPr>
              <w:pPrChange w:id="2329" w:author="Microsoft Office User" w:date="2025-06-20T14:55:00Z">
                <w:pPr>
                  <w:widowControl/>
                  <w:jc w:val="left"/>
                </w:pPr>
              </w:pPrChange>
            </w:pPr>
            <w:del w:id="2330" w:author="Microsoft Office User" w:date="2025-06-20T14:55:00Z">
              <w:r w:rsidDel="00193B42">
                <w:rPr>
                  <w:rFonts w:ascii="Times New Roman" w:eastAsia="方正仿宋_GBK" w:hAnsi="Times New Roman" w:cs="方正仿宋_GBK" w:hint="eastAsia"/>
                  <w:kern w:val="0"/>
                  <w:sz w:val="24"/>
                  <w:lang w:bidi="ar"/>
                </w:rPr>
                <w:delText>构建预测模型并进行验证，为临床应用提供科学依据。</w:delText>
              </w:r>
            </w:del>
          </w:p>
        </w:tc>
      </w:tr>
      <w:tr w:rsidR="0067585B" w:rsidDel="00193B42">
        <w:trPr>
          <w:del w:id="2331" w:author="Microsoft Office User" w:date="2025-06-20T14:55:00Z"/>
        </w:trPr>
        <w:tc>
          <w:tcPr>
            <w:tcW w:w="917" w:type="dxa"/>
            <w:vAlign w:val="center"/>
          </w:tcPr>
          <w:p w:rsidR="0067585B" w:rsidDel="00193B42" w:rsidRDefault="001234A7" w:rsidP="00193B42">
            <w:pPr>
              <w:pStyle w:val="BodyText"/>
              <w:spacing w:line="288" w:lineRule="auto"/>
              <w:rPr>
                <w:del w:id="2332" w:author="Microsoft Office User" w:date="2025-06-20T14:55:00Z"/>
              </w:rPr>
              <w:pPrChange w:id="2333" w:author="Microsoft Office User" w:date="2025-06-20T14:55:00Z">
                <w:pPr>
                  <w:widowControl/>
                  <w:jc w:val="left"/>
                </w:pPr>
              </w:pPrChange>
            </w:pPr>
            <w:del w:id="2334" w:author="Microsoft Office User" w:date="2025-06-20T14:55:00Z">
              <w:r w:rsidDel="00193B42">
                <w:rPr>
                  <w:rFonts w:ascii="Times New Roman" w:eastAsia="方正仿宋_GBK" w:hAnsi="Times New Roman" w:cs="方正仿宋_GBK" w:hint="eastAsia"/>
                  <w:kern w:val="0"/>
                  <w:sz w:val="24"/>
                  <w:lang w:bidi="ar"/>
                </w:rPr>
                <w:delText>任务</w:delText>
              </w:r>
              <w:r w:rsidDel="00193B42">
                <w:rPr>
                  <w:rFonts w:ascii="Times New Roman" w:eastAsia="方正仿宋_GBK" w:hAnsi="Times New Roman" w:cs="方正仿宋_GBK" w:hint="eastAsia"/>
                  <w:kern w:val="0"/>
                  <w:sz w:val="24"/>
                  <w:lang w:bidi="ar"/>
                </w:rPr>
                <w:delText>4</w:delText>
              </w:r>
            </w:del>
          </w:p>
        </w:tc>
        <w:tc>
          <w:tcPr>
            <w:tcW w:w="2050" w:type="dxa"/>
            <w:vAlign w:val="center"/>
          </w:tcPr>
          <w:p w:rsidR="0067585B" w:rsidDel="00193B42" w:rsidRDefault="001234A7" w:rsidP="00193B42">
            <w:pPr>
              <w:pStyle w:val="BodyText"/>
              <w:spacing w:line="288" w:lineRule="auto"/>
              <w:rPr>
                <w:del w:id="2335" w:author="Microsoft Office User" w:date="2025-06-20T14:55:00Z"/>
              </w:rPr>
              <w:pPrChange w:id="2336" w:author="Microsoft Office User" w:date="2025-06-20T14:55:00Z">
                <w:pPr>
                  <w:widowControl/>
                  <w:jc w:val="left"/>
                </w:pPr>
              </w:pPrChange>
            </w:pPr>
            <w:del w:id="2337" w:author="Microsoft Office User" w:date="2025-06-20T14:55:00Z">
              <w:r w:rsidDel="00193B42">
                <w:rPr>
                  <w:rFonts w:ascii="Times New Roman" w:eastAsia="方正仿宋_GBK" w:hAnsi="Times New Roman" w:cs="方正仿宋_GBK" w:hint="eastAsia"/>
                  <w:kern w:val="0"/>
                  <w:sz w:val="24"/>
                  <w:lang w:bidi="ar"/>
                </w:rPr>
                <w:delText>模型临床应用与推广</w:delText>
              </w:r>
            </w:del>
          </w:p>
        </w:tc>
        <w:tc>
          <w:tcPr>
            <w:tcW w:w="933" w:type="dxa"/>
            <w:vAlign w:val="center"/>
          </w:tcPr>
          <w:p w:rsidR="0067585B" w:rsidDel="00193B42" w:rsidRDefault="001234A7" w:rsidP="00193B42">
            <w:pPr>
              <w:pStyle w:val="BodyText"/>
              <w:spacing w:line="288" w:lineRule="auto"/>
              <w:rPr>
                <w:del w:id="2338" w:author="Microsoft Office User" w:date="2025-06-20T14:55:00Z"/>
              </w:rPr>
              <w:pPrChange w:id="2339" w:author="Microsoft Office User" w:date="2025-06-20T14:55:00Z">
                <w:pPr>
                  <w:widowControl/>
                  <w:jc w:val="left"/>
                </w:pPr>
              </w:pPrChange>
            </w:pPr>
            <w:del w:id="2340" w:author="Microsoft Office User" w:date="2025-06-20T14:55:00Z">
              <w:r w:rsidDel="00193B42">
                <w:rPr>
                  <w:rFonts w:ascii="Times New Roman" w:eastAsia="方正仿宋_GBK" w:hAnsi="Times New Roman" w:cs="方正仿宋_GBK" w:hint="eastAsia"/>
                  <w:kern w:val="0"/>
                  <w:sz w:val="24"/>
                  <w:lang w:bidi="ar"/>
                </w:rPr>
                <w:delText>任务</w:delText>
              </w:r>
              <w:r w:rsidDel="00193B42">
                <w:rPr>
                  <w:rFonts w:ascii="Times New Roman" w:eastAsia="方正仿宋_GBK" w:hAnsi="Times New Roman" w:cs="方正仿宋_GBK" w:hint="eastAsia"/>
                  <w:kern w:val="0"/>
                  <w:sz w:val="24"/>
                  <w:lang w:bidi="ar"/>
                </w:rPr>
                <w:delText>3</w:delText>
              </w:r>
            </w:del>
          </w:p>
        </w:tc>
        <w:tc>
          <w:tcPr>
            <w:tcW w:w="900" w:type="dxa"/>
            <w:vAlign w:val="center"/>
          </w:tcPr>
          <w:p w:rsidR="0067585B" w:rsidDel="00193B42" w:rsidRDefault="001234A7" w:rsidP="00193B42">
            <w:pPr>
              <w:pStyle w:val="BodyText"/>
              <w:spacing w:line="288" w:lineRule="auto"/>
              <w:rPr>
                <w:del w:id="2341" w:author="Microsoft Office User" w:date="2025-06-20T14:55:00Z"/>
              </w:rPr>
              <w:pPrChange w:id="2342" w:author="Microsoft Office User" w:date="2025-06-20T14:55:00Z">
                <w:pPr>
                  <w:widowControl/>
                  <w:jc w:val="left"/>
                </w:pPr>
              </w:pPrChange>
            </w:pPr>
            <w:del w:id="2343" w:author="Microsoft Office User" w:date="2025-06-20T14:55:00Z">
              <w:r w:rsidDel="00193B42">
                <w:rPr>
                  <w:rFonts w:ascii="Times New Roman" w:eastAsia="方正仿宋_GBK" w:hAnsi="Times New Roman" w:cs="方正仿宋_GBK" w:hint="eastAsia"/>
                  <w:kern w:val="0"/>
                  <w:sz w:val="24"/>
                  <w:lang w:bidi="ar"/>
                </w:rPr>
                <w:delText>无</w:delText>
              </w:r>
            </w:del>
          </w:p>
        </w:tc>
        <w:tc>
          <w:tcPr>
            <w:tcW w:w="4100" w:type="dxa"/>
            <w:vAlign w:val="center"/>
          </w:tcPr>
          <w:p w:rsidR="0067585B" w:rsidDel="00193B42" w:rsidRDefault="001234A7" w:rsidP="00193B42">
            <w:pPr>
              <w:pStyle w:val="BodyText"/>
              <w:spacing w:line="288" w:lineRule="auto"/>
              <w:rPr>
                <w:del w:id="2344" w:author="Microsoft Office User" w:date="2025-06-20T14:55:00Z"/>
              </w:rPr>
              <w:pPrChange w:id="2345" w:author="Microsoft Office User" w:date="2025-06-20T14:55:00Z">
                <w:pPr>
                  <w:widowControl/>
                  <w:jc w:val="left"/>
                </w:pPr>
              </w:pPrChange>
            </w:pPr>
            <w:del w:id="2346" w:author="Microsoft Office User" w:date="2025-06-20T14:55:00Z">
              <w:r w:rsidDel="00193B42">
                <w:rPr>
                  <w:rFonts w:ascii="Times New Roman" w:eastAsia="方正仿宋_GBK" w:hAnsi="Times New Roman" w:cs="方正仿宋_GBK" w:hint="eastAsia"/>
                  <w:kern w:val="0"/>
                  <w:sz w:val="24"/>
                  <w:lang w:bidi="ar"/>
                </w:rPr>
                <w:delText>将模型应用于临床实践，评估其可行性和实用性，并进行推广，实现研究成果的转化。</w:delText>
              </w:r>
            </w:del>
          </w:p>
        </w:tc>
      </w:tr>
    </w:tbl>
    <w:p w:rsidR="0067585B" w:rsidDel="00193B42" w:rsidRDefault="001234A7" w:rsidP="00193B42">
      <w:pPr>
        <w:pStyle w:val="BodyText"/>
        <w:spacing w:line="288" w:lineRule="auto"/>
        <w:rPr>
          <w:del w:id="2347" w:author="Microsoft Office User" w:date="2025-06-20T14:55:00Z"/>
          <w:rFonts w:eastAsia="方正仿宋_GBK" w:cs="方正仿宋_GBK"/>
          <w:bCs/>
          <w:color w:val="000000"/>
          <w:sz w:val="24"/>
        </w:rPr>
        <w:pPrChange w:id="2348" w:author="Microsoft Office User" w:date="2025-06-20T14:55:00Z">
          <w:pPr>
            <w:spacing w:line="288" w:lineRule="auto"/>
            <w:ind w:firstLineChars="200" w:firstLine="480"/>
            <w:jc w:val="left"/>
          </w:pPr>
        </w:pPrChange>
      </w:pPr>
      <w:del w:id="2349" w:author="Microsoft Office User" w:date="2025-06-20T14:55:00Z">
        <w:r w:rsidDel="00193B42">
          <w:rPr>
            <w:rFonts w:ascii="Times New Roman" w:eastAsia="方正仿宋_GBK" w:hAnsi="Times New Roman" w:cs="方正仿宋_GBK" w:hint="eastAsia"/>
            <w:b/>
            <w:color w:val="000000"/>
            <w:sz w:val="24"/>
          </w:rPr>
          <w:delText>任务</w:delText>
        </w:r>
        <w:r w:rsidDel="00193B42">
          <w:rPr>
            <w:rFonts w:ascii="Times New Roman" w:eastAsia="方正仿宋_GBK" w:hAnsi="Times New Roman" w:cs="方正仿宋_GBK" w:hint="eastAsia"/>
            <w:b/>
            <w:color w:val="000000"/>
            <w:sz w:val="24"/>
          </w:rPr>
          <w:delText>1</w:delText>
        </w:r>
        <w:r w:rsidDel="00193B42">
          <w:rPr>
            <w:rFonts w:ascii="Times New Roman" w:eastAsia="方正仿宋_GBK" w:hAnsi="Times New Roman" w:cs="方正仿宋_GBK" w:hint="eastAsia"/>
            <w:b/>
            <w:color w:val="000000"/>
            <w:sz w:val="24"/>
          </w:rPr>
          <w:delText>：</w:delText>
        </w:r>
        <w:r w:rsidDel="00193B42">
          <w:rPr>
            <w:rFonts w:ascii="Times New Roman" w:eastAsia="方正仿宋_GBK" w:hAnsi="Times New Roman" w:cs="方正仿宋_GBK" w:hint="eastAsia"/>
            <w:bCs/>
            <w:color w:val="000000"/>
            <w:sz w:val="24"/>
          </w:rPr>
          <w:delText>是整个项目的基础，通过建立床旁超声指标体系和标准化操作流程，为后续的数据采集提供了统一的标准和方法，确保了数据的质量和可比性。</w:delText>
        </w:r>
      </w:del>
    </w:p>
    <w:p w:rsidR="0067585B" w:rsidDel="00193B42" w:rsidRDefault="001234A7" w:rsidP="00193B42">
      <w:pPr>
        <w:pStyle w:val="BodyText"/>
        <w:spacing w:line="288" w:lineRule="auto"/>
        <w:rPr>
          <w:del w:id="2350" w:author="Microsoft Office User" w:date="2025-06-20T14:55:00Z"/>
          <w:rFonts w:eastAsia="方正仿宋_GBK" w:cs="方正仿宋_GBK"/>
          <w:bCs/>
          <w:color w:val="000000"/>
          <w:sz w:val="24"/>
        </w:rPr>
        <w:pPrChange w:id="2351" w:author="Microsoft Office User" w:date="2025-06-20T14:55:00Z">
          <w:pPr>
            <w:spacing w:line="288" w:lineRule="auto"/>
            <w:ind w:firstLineChars="200" w:firstLine="480"/>
            <w:jc w:val="left"/>
          </w:pPr>
        </w:pPrChange>
      </w:pPr>
      <w:del w:id="2352" w:author="Microsoft Office User" w:date="2025-06-20T14:55:00Z">
        <w:r w:rsidDel="00193B42">
          <w:rPr>
            <w:rFonts w:ascii="Times New Roman" w:eastAsia="方正仿宋_GBK" w:hAnsi="Times New Roman" w:cs="方正仿宋_GBK" w:hint="eastAsia"/>
            <w:b/>
            <w:color w:val="000000"/>
            <w:sz w:val="24"/>
          </w:rPr>
          <w:delText>任务</w:delText>
        </w:r>
        <w:r w:rsidDel="00193B42">
          <w:rPr>
            <w:rFonts w:ascii="Times New Roman" w:eastAsia="方正仿宋_GBK" w:hAnsi="Times New Roman" w:cs="方正仿宋_GBK" w:hint="eastAsia"/>
            <w:b/>
            <w:color w:val="000000"/>
            <w:sz w:val="24"/>
          </w:rPr>
          <w:delText>2</w:delText>
        </w:r>
        <w:r w:rsidDel="00193B42">
          <w:rPr>
            <w:rFonts w:ascii="Times New Roman" w:eastAsia="方正仿宋_GBK" w:hAnsi="Times New Roman" w:cs="方正仿宋_GBK" w:hint="eastAsia"/>
            <w:b/>
            <w:color w:val="000000"/>
            <w:sz w:val="24"/>
          </w:rPr>
          <w:delText>：</w:delText>
        </w:r>
        <w:r w:rsidDel="00193B42">
          <w:rPr>
            <w:rFonts w:ascii="Times New Roman" w:eastAsia="方正仿宋_GBK" w:hAnsi="Times New Roman" w:cs="方正仿宋_GBK" w:hint="eastAsia"/>
            <w:bCs/>
            <w:color w:val="000000"/>
            <w:sz w:val="24"/>
          </w:rPr>
          <w:delText>根据任务</w:delText>
        </w:r>
        <w:r w:rsidDel="00193B42">
          <w:rPr>
            <w:rFonts w:ascii="Times New Roman" w:eastAsia="方正仿宋_GBK" w:hAnsi="Times New Roman" w:cs="方正仿宋_GBK" w:hint="eastAsia"/>
            <w:bCs/>
            <w:color w:val="000000"/>
            <w:sz w:val="24"/>
          </w:rPr>
          <w:delText>1</w:delText>
        </w:r>
        <w:r w:rsidDel="00193B42">
          <w:rPr>
            <w:rFonts w:ascii="Times New Roman" w:eastAsia="方正仿宋_GBK" w:hAnsi="Times New Roman" w:cs="方正仿宋_GBK" w:hint="eastAsia"/>
            <w:bCs/>
            <w:color w:val="000000"/>
            <w:sz w:val="24"/>
          </w:rPr>
          <w:delText>确定的指标体系和操作流程，选取合适的研究对象，收集全面、准确的数据，为模型构建提供了丰富的信息。</w:delText>
        </w:r>
      </w:del>
    </w:p>
    <w:p w:rsidR="0067585B" w:rsidDel="00193B42" w:rsidRDefault="001234A7" w:rsidP="00193B42">
      <w:pPr>
        <w:pStyle w:val="BodyText"/>
        <w:spacing w:line="288" w:lineRule="auto"/>
        <w:rPr>
          <w:del w:id="2353" w:author="Microsoft Office User" w:date="2025-06-20T14:55:00Z"/>
          <w:rFonts w:eastAsia="方正仿宋_GBK" w:cs="方正仿宋_GBK"/>
          <w:bCs/>
          <w:color w:val="000000"/>
          <w:sz w:val="24"/>
        </w:rPr>
        <w:pPrChange w:id="2354" w:author="Microsoft Office User" w:date="2025-06-20T14:55:00Z">
          <w:pPr>
            <w:spacing w:line="288" w:lineRule="auto"/>
            <w:ind w:firstLineChars="200" w:firstLine="480"/>
            <w:jc w:val="left"/>
          </w:pPr>
        </w:pPrChange>
      </w:pPr>
      <w:del w:id="2355" w:author="Microsoft Office User" w:date="2025-06-20T14:55:00Z">
        <w:r w:rsidDel="00193B42">
          <w:rPr>
            <w:rFonts w:ascii="Times New Roman" w:eastAsia="方正仿宋_GBK" w:hAnsi="Times New Roman" w:cs="方正仿宋_GBK" w:hint="eastAsia"/>
            <w:b/>
            <w:color w:val="000000"/>
            <w:sz w:val="24"/>
          </w:rPr>
          <w:delText>任务</w:delText>
        </w:r>
        <w:r w:rsidDel="00193B42">
          <w:rPr>
            <w:rFonts w:ascii="Times New Roman" w:eastAsia="方正仿宋_GBK" w:hAnsi="Times New Roman" w:cs="方正仿宋_GBK" w:hint="eastAsia"/>
            <w:b/>
            <w:color w:val="000000"/>
            <w:sz w:val="24"/>
          </w:rPr>
          <w:delText>3</w:delText>
        </w:r>
        <w:r w:rsidDel="00193B42">
          <w:rPr>
            <w:rFonts w:ascii="Times New Roman" w:eastAsia="方正仿宋_GBK" w:hAnsi="Times New Roman" w:cs="方正仿宋_GBK" w:hint="eastAsia"/>
            <w:b/>
            <w:color w:val="000000"/>
            <w:sz w:val="24"/>
          </w:rPr>
          <w:delText>：</w:delText>
        </w:r>
        <w:r w:rsidDel="00193B42">
          <w:rPr>
            <w:rFonts w:ascii="Times New Roman" w:eastAsia="方正仿宋_GBK" w:hAnsi="Times New Roman" w:cs="方正仿宋_GBK" w:hint="eastAsia"/>
            <w:bCs/>
            <w:color w:val="000000"/>
            <w:sz w:val="24"/>
          </w:rPr>
          <w:delText>基于任务</w:delText>
        </w:r>
        <w:r w:rsidDel="00193B42">
          <w:rPr>
            <w:rFonts w:ascii="Times New Roman" w:eastAsia="方正仿宋_GBK" w:hAnsi="Times New Roman" w:cs="方正仿宋_GBK" w:hint="eastAsia"/>
            <w:bCs/>
            <w:color w:val="000000"/>
            <w:sz w:val="24"/>
          </w:rPr>
          <w:delText>2</w:delText>
        </w:r>
        <w:r w:rsidDel="00193B42">
          <w:rPr>
            <w:rFonts w:ascii="Times New Roman" w:eastAsia="方正仿宋_GBK" w:hAnsi="Times New Roman" w:cs="方正仿宋_GBK" w:hint="eastAsia"/>
            <w:bCs/>
            <w:color w:val="000000"/>
            <w:sz w:val="24"/>
          </w:rPr>
          <w:delText>收集的数据，运用统计学方法构建预测模型，并进行内部验证，评估模型的性能和可靠性，为临床应用提供了科学依据。</w:delText>
        </w:r>
      </w:del>
    </w:p>
    <w:p w:rsidR="0067585B" w:rsidDel="00193B42" w:rsidRDefault="001234A7" w:rsidP="00193B42">
      <w:pPr>
        <w:pStyle w:val="BodyText"/>
        <w:spacing w:line="288" w:lineRule="auto"/>
        <w:rPr>
          <w:del w:id="2356" w:author="Microsoft Office User" w:date="2025-06-20T14:55:00Z"/>
          <w:rFonts w:eastAsia="方正仿宋_GBK" w:cs="方正仿宋_GBK"/>
          <w:bCs/>
          <w:color w:val="000000"/>
          <w:sz w:val="24"/>
        </w:rPr>
        <w:pPrChange w:id="2357" w:author="Microsoft Office User" w:date="2025-06-20T14:55:00Z">
          <w:pPr>
            <w:spacing w:line="288" w:lineRule="auto"/>
            <w:ind w:firstLineChars="200" w:firstLine="480"/>
            <w:jc w:val="left"/>
          </w:pPr>
        </w:pPrChange>
      </w:pPr>
      <w:del w:id="2358" w:author="Microsoft Office User" w:date="2025-06-20T14:55:00Z">
        <w:r w:rsidDel="00193B42">
          <w:rPr>
            <w:rFonts w:ascii="Times New Roman" w:eastAsia="方正仿宋_GBK" w:hAnsi="Times New Roman" w:cs="方正仿宋_GBK" w:hint="eastAsia"/>
            <w:b/>
            <w:color w:val="000000"/>
            <w:sz w:val="24"/>
          </w:rPr>
          <w:delText>任务</w:delText>
        </w:r>
        <w:r w:rsidDel="00193B42">
          <w:rPr>
            <w:rFonts w:ascii="Times New Roman" w:eastAsia="方正仿宋_GBK" w:hAnsi="Times New Roman" w:cs="方正仿宋_GBK" w:hint="eastAsia"/>
            <w:b/>
            <w:color w:val="000000"/>
            <w:sz w:val="24"/>
          </w:rPr>
          <w:delText>4</w:delText>
        </w:r>
        <w:r w:rsidDel="00193B42">
          <w:rPr>
            <w:rFonts w:ascii="Times New Roman" w:eastAsia="方正仿宋_GBK" w:hAnsi="Times New Roman" w:cs="方正仿宋_GBK" w:hint="eastAsia"/>
            <w:b/>
            <w:color w:val="000000"/>
            <w:sz w:val="24"/>
          </w:rPr>
          <w:delText>：</w:delText>
        </w:r>
        <w:r w:rsidDel="00193B42">
          <w:rPr>
            <w:rFonts w:ascii="Times New Roman" w:eastAsia="方正仿宋_GBK" w:hAnsi="Times New Roman" w:cs="方正仿宋_GBK" w:hint="eastAsia"/>
            <w:bCs/>
            <w:color w:val="000000"/>
            <w:sz w:val="24"/>
          </w:rPr>
          <w:delText>将任务</w:delText>
        </w:r>
        <w:r w:rsidDel="00193B42">
          <w:rPr>
            <w:rFonts w:ascii="Times New Roman" w:eastAsia="方正仿宋_GBK" w:hAnsi="Times New Roman" w:cs="方正仿宋_GBK" w:hint="eastAsia"/>
            <w:bCs/>
            <w:color w:val="000000"/>
            <w:sz w:val="24"/>
          </w:rPr>
          <w:delText>3</w:delText>
        </w:r>
        <w:r w:rsidDel="00193B42">
          <w:rPr>
            <w:rFonts w:ascii="Times New Roman" w:eastAsia="方正仿宋_GBK" w:hAnsi="Times New Roman" w:cs="方正仿宋_GBK" w:hint="eastAsia"/>
            <w:bCs/>
            <w:color w:val="000000"/>
            <w:sz w:val="24"/>
          </w:rPr>
          <w:delText>构建的模型应用于临床实践，观察其效果，收集反馈意见，进行优化和推广，实现了研究成果的转化和应用，为</w:delText>
        </w:r>
        <w:r w:rsidDel="00193B42">
          <w:rPr>
            <w:rFonts w:ascii="Times New Roman" w:eastAsia="方正仿宋_GBK" w:hAnsi="Times New Roman" w:cs="方正仿宋_GBK" w:hint="eastAsia"/>
            <w:bCs/>
            <w:color w:val="000000"/>
            <w:sz w:val="24"/>
          </w:rPr>
          <w:delText>ICU</w:delText>
        </w:r>
        <w:r w:rsidDel="00193B42">
          <w:rPr>
            <w:rFonts w:ascii="Times New Roman" w:eastAsia="方正仿宋_GBK" w:hAnsi="Times New Roman" w:cs="方正仿宋_GBK" w:hint="eastAsia"/>
            <w:bCs/>
            <w:color w:val="000000"/>
            <w:sz w:val="24"/>
          </w:rPr>
          <w:delText>患者压力性损伤的预防和治疗提供了新的方法和手段。</w:delText>
        </w:r>
      </w:del>
    </w:p>
    <w:p w:rsidR="0067585B" w:rsidDel="00193B42" w:rsidRDefault="001234A7" w:rsidP="00193B42">
      <w:pPr>
        <w:pStyle w:val="BodyText"/>
        <w:spacing w:line="288" w:lineRule="auto"/>
        <w:rPr>
          <w:del w:id="2359" w:author="Microsoft Office User" w:date="2025-06-20T14:55:00Z"/>
          <w:rFonts w:cs="方正仿宋_GBK"/>
          <w:bCs/>
          <w:color w:val="000000"/>
          <w:szCs w:val="32"/>
        </w:rPr>
        <w:pPrChange w:id="2360" w:author="Microsoft Office User" w:date="2025-06-20T14:55:00Z">
          <w:pPr>
            <w:spacing w:line="600" w:lineRule="exact"/>
            <w:ind w:firstLineChars="200" w:firstLine="640"/>
          </w:pPr>
        </w:pPrChange>
      </w:pPr>
      <w:del w:id="2361" w:author="Microsoft Office User" w:date="2025-06-20T14:55:00Z">
        <w:r w:rsidDel="00193B42">
          <w:rPr>
            <w:rFonts w:ascii="Times New Roman" w:eastAsia="方正楷体_GBK" w:hAnsi="Times New Roman" w:cs="方正楷体_GBK" w:hint="eastAsia"/>
            <w:bCs/>
            <w:color w:val="000000"/>
            <w:szCs w:val="32"/>
          </w:rPr>
          <w:delText>（三）项目各任务（课题）内容。</w:delText>
        </w:r>
      </w:del>
    </w:p>
    <w:p w:rsidR="0067585B" w:rsidDel="00193B42" w:rsidRDefault="001234A7" w:rsidP="00193B42">
      <w:pPr>
        <w:pStyle w:val="BodyText"/>
        <w:spacing w:line="288" w:lineRule="auto"/>
        <w:rPr>
          <w:del w:id="2362" w:author="Microsoft Office User" w:date="2025-06-20T14:55:00Z"/>
          <w:rFonts w:eastAsia="方正仿宋_GBK" w:cs="方正仿宋_GBK"/>
          <w:b/>
          <w:color w:val="000000"/>
          <w:sz w:val="24"/>
        </w:rPr>
        <w:pPrChange w:id="2363" w:author="Microsoft Office User" w:date="2025-06-20T14:55:00Z">
          <w:pPr>
            <w:spacing w:line="288" w:lineRule="auto"/>
            <w:ind w:firstLineChars="200" w:firstLine="480"/>
            <w:jc w:val="left"/>
          </w:pPr>
        </w:pPrChange>
      </w:pPr>
      <w:del w:id="2364" w:author="Microsoft Office User" w:date="2025-06-20T14:55:00Z">
        <w:r w:rsidDel="00193B42">
          <w:rPr>
            <w:rFonts w:ascii="Times New Roman" w:eastAsia="方正仿宋_GBK" w:hAnsi="Times New Roman" w:cs="方正仿宋_GBK" w:hint="eastAsia"/>
            <w:b/>
            <w:color w:val="000000"/>
            <w:sz w:val="24"/>
          </w:rPr>
          <w:delText>任务</w:delText>
        </w:r>
        <w:r w:rsidDel="00193B42">
          <w:rPr>
            <w:rFonts w:ascii="Times New Roman" w:eastAsia="方正仿宋_GBK" w:hAnsi="Times New Roman" w:cs="方正仿宋_GBK" w:hint="eastAsia"/>
            <w:b/>
            <w:color w:val="000000"/>
            <w:sz w:val="24"/>
          </w:rPr>
          <w:delText>1</w:delText>
        </w:r>
        <w:r w:rsidDel="00193B42">
          <w:rPr>
            <w:rFonts w:ascii="Times New Roman" w:eastAsia="方正仿宋_GBK" w:hAnsi="Times New Roman" w:cs="方正仿宋_GBK" w:hint="eastAsia"/>
            <w:b/>
            <w:color w:val="000000"/>
            <w:sz w:val="24"/>
          </w:rPr>
          <w:delText>：数据采集与指标体系建立</w:delText>
        </w:r>
      </w:del>
    </w:p>
    <w:p w:rsidR="0067585B" w:rsidDel="00193B42" w:rsidRDefault="001234A7" w:rsidP="00193B42">
      <w:pPr>
        <w:pStyle w:val="BodyText"/>
        <w:spacing w:line="288" w:lineRule="auto"/>
        <w:rPr>
          <w:del w:id="2365" w:author="Microsoft Office User" w:date="2025-06-20T14:55:00Z"/>
          <w:rFonts w:eastAsia="方正仿宋_GBK" w:cs="方正仿宋_GBK"/>
          <w:bCs/>
          <w:color w:val="000000"/>
          <w:sz w:val="24"/>
        </w:rPr>
        <w:pPrChange w:id="2366" w:author="Microsoft Office User" w:date="2025-06-20T14:55:00Z">
          <w:pPr>
            <w:spacing w:line="288" w:lineRule="auto"/>
            <w:ind w:firstLineChars="200" w:firstLine="480"/>
            <w:jc w:val="left"/>
          </w:pPr>
        </w:pPrChange>
      </w:pPr>
      <w:del w:id="2367" w:author="Microsoft Office User" w:date="2025-06-20T14:55:00Z">
        <w:r w:rsidDel="00193B42">
          <w:rPr>
            <w:rFonts w:ascii="Times New Roman" w:eastAsia="方正仿宋_GBK" w:hAnsi="Times New Roman" w:cs="方正仿宋_GBK" w:hint="eastAsia"/>
            <w:bCs/>
            <w:color w:val="000000"/>
            <w:sz w:val="24"/>
          </w:rPr>
          <w:delText>研究目标：建立一套准确、可重复的</w:delText>
        </w:r>
        <w:r w:rsidDel="00193B42">
          <w:rPr>
            <w:rFonts w:ascii="Times New Roman" w:eastAsia="方正仿宋_GBK" w:hAnsi="Times New Roman" w:cs="方正仿宋_GBK" w:hint="eastAsia"/>
            <w:bCs/>
            <w:color w:val="000000"/>
            <w:sz w:val="24"/>
          </w:rPr>
          <w:delText>ICU</w:delText>
        </w:r>
        <w:r w:rsidDel="00193B42">
          <w:rPr>
            <w:rFonts w:ascii="Times New Roman" w:eastAsia="方正仿宋_GBK" w:hAnsi="Times New Roman" w:cs="方正仿宋_GBK" w:hint="eastAsia"/>
            <w:bCs/>
            <w:color w:val="000000"/>
            <w:sz w:val="24"/>
          </w:rPr>
          <w:delText>患者压力性损伤相关床旁超声指标体系和标准化操作流程。</w:delText>
        </w:r>
      </w:del>
    </w:p>
    <w:p w:rsidR="0067585B" w:rsidDel="00193B42" w:rsidRDefault="001234A7" w:rsidP="00193B42">
      <w:pPr>
        <w:pStyle w:val="BodyText"/>
        <w:spacing w:line="288" w:lineRule="auto"/>
        <w:rPr>
          <w:del w:id="2368" w:author="Microsoft Office User" w:date="2025-06-20T14:55:00Z"/>
          <w:rFonts w:eastAsia="方正仿宋_GBK" w:cs="方正仿宋_GBK"/>
          <w:bCs/>
          <w:color w:val="000000"/>
          <w:sz w:val="24"/>
        </w:rPr>
        <w:pPrChange w:id="2369" w:author="Microsoft Office User" w:date="2025-06-20T14:55:00Z">
          <w:pPr>
            <w:spacing w:line="288" w:lineRule="auto"/>
            <w:ind w:firstLineChars="200" w:firstLine="480"/>
            <w:jc w:val="left"/>
          </w:pPr>
        </w:pPrChange>
      </w:pPr>
      <w:del w:id="2370" w:author="Microsoft Office User" w:date="2025-06-20T14:55:00Z">
        <w:r w:rsidDel="00193B42">
          <w:rPr>
            <w:rFonts w:ascii="Times New Roman" w:eastAsia="方正仿宋_GBK" w:hAnsi="Times New Roman" w:cs="方正仿宋_GBK" w:hint="eastAsia"/>
            <w:bCs/>
            <w:color w:val="000000"/>
            <w:sz w:val="24"/>
          </w:rPr>
          <w:delText>主要研究内容：</w:delText>
        </w:r>
      </w:del>
    </w:p>
    <w:p w:rsidR="0067585B" w:rsidDel="00193B42" w:rsidRDefault="001234A7" w:rsidP="00193B42">
      <w:pPr>
        <w:pStyle w:val="BodyText"/>
        <w:spacing w:line="288" w:lineRule="auto"/>
        <w:rPr>
          <w:del w:id="2371" w:author="Microsoft Office User" w:date="2025-06-20T14:55:00Z"/>
          <w:rFonts w:eastAsia="方正仿宋_GBK" w:cs="方正仿宋_GBK"/>
          <w:bCs/>
          <w:color w:val="000000"/>
          <w:sz w:val="24"/>
        </w:rPr>
        <w:pPrChange w:id="2372" w:author="Microsoft Office User" w:date="2025-06-20T14:55:00Z">
          <w:pPr>
            <w:spacing w:line="288" w:lineRule="auto"/>
            <w:ind w:firstLineChars="200" w:firstLine="480"/>
            <w:jc w:val="left"/>
          </w:pPr>
        </w:pPrChange>
      </w:pPr>
      <w:del w:id="2373" w:author="Microsoft Office User" w:date="2025-06-20T14:55:00Z">
        <w:r w:rsidDel="00193B42">
          <w:rPr>
            <w:rFonts w:ascii="Times New Roman" w:eastAsia="方正仿宋_GBK" w:hAnsi="Times New Roman" w:cs="方正仿宋_GBK" w:hint="eastAsia"/>
            <w:bCs/>
            <w:color w:val="000000"/>
            <w:sz w:val="24"/>
          </w:rPr>
          <w:delText>系统回顾国内外相关文献，识别潜在的</w:delText>
        </w:r>
        <w:r w:rsidDel="00193B42">
          <w:rPr>
            <w:rFonts w:ascii="Times New Roman" w:eastAsia="方正仿宋_GBK" w:hAnsi="Times New Roman" w:cs="方正仿宋_GBK" w:hint="eastAsia"/>
            <w:bCs/>
            <w:color w:val="000000"/>
            <w:sz w:val="24"/>
          </w:rPr>
          <w:delText>POCUS</w:delText>
        </w:r>
        <w:r w:rsidDel="00193B42">
          <w:rPr>
            <w:rFonts w:ascii="Times New Roman" w:eastAsia="方正仿宋_GBK" w:hAnsi="Times New Roman" w:cs="方正仿宋_GBK" w:hint="eastAsia"/>
            <w:bCs/>
            <w:color w:val="000000"/>
            <w:sz w:val="24"/>
          </w:rPr>
          <w:delText>指标。</w:delText>
        </w:r>
      </w:del>
    </w:p>
    <w:p w:rsidR="0067585B" w:rsidDel="00193B42" w:rsidRDefault="001234A7" w:rsidP="00193B42">
      <w:pPr>
        <w:pStyle w:val="BodyText"/>
        <w:spacing w:line="288" w:lineRule="auto"/>
        <w:rPr>
          <w:del w:id="2374" w:author="Microsoft Office User" w:date="2025-06-20T14:55:00Z"/>
          <w:rFonts w:eastAsia="方正仿宋_GBK" w:cs="方正仿宋_GBK"/>
          <w:bCs/>
          <w:color w:val="000000"/>
          <w:sz w:val="24"/>
        </w:rPr>
        <w:pPrChange w:id="2375" w:author="Microsoft Office User" w:date="2025-06-20T14:55:00Z">
          <w:pPr>
            <w:spacing w:line="288" w:lineRule="auto"/>
            <w:ind w:firstLineChars="200" w:firstLine="480"/>
            <w:jc w:val="left"/>
          </w:pPr>
        </w:pPrChange>
      </w:pPr>
      <w:del w:id="2376" w:author="Microsoft Office User" w:date="2025-06-20T14:55:00Z">
        <w:r w:rsidDel="00193B42">
          <w:rPr>
            <w:rFonts w:ascii="Times New Roman" w:eastAsia="方正仿宋_GBK" w:hAnsi="Times New Roman" w:cs="方正仿宋_GBK" w:hint="eastAsia"/>
            <w:bCs/>
            <w:color w:val="000000"/>
            <w:sz w:val="24"/>
          </w:rPr>
          <w:delText>进行预实验，优化探头选择、参数设置、图像采集序列和存储规范。</w:delText>
        </w:r>
      </w:del>
    </w:p>
    <w:p w:rsidR="0067585B" w:rsidDel="00193B42" w:rsidRDefault="001234A7" w:rsidP="00193B42">
      <w:pPr>
        <w:pStyle w:val="BodyText"/>
        <w:spacing w:line="288" w:lineRule="auto"/>
        <w:rPr>
          <w:del w:id="2377" w:author="Microsoft Office User" w:date="2025-06-20T14:55:00Z"/>
          <w:rFonts w:eastAsia="方正仿宋_GBK" w:cs="方正仿宋_GBK"/>
          <w:bCs/>
          <w:color w:val="000000"/>
          <w:sz w:val="24"/>
        </w:rPr>
        <w:pPrChange w:id="2378" w:author="Microsoft Office User" w:date="2025-06-20T14:55:00Z">
          <w:pPr>
            <w:spacing w:line="288" w:lineRule="auto"/>
            <w:ind w:firstLineChars="200" w:firstLine="480"/>
            <w:jc w:val="left"/>
          </w:pPr>
        </w:pPrChange>
      </w:pPr>
      <w:del w:id="2379" w:author="Microsoft Office User" w:date="2025-06-20T14:55:00Z">
        <w:r w:rsidDel="00193B42">
          <w:rPr>
            <w:rFonts w:ascii="Times New Roman" w:eastAsia="方正仿宋_GBK" w:hAnsi="Times New Roman" w:cs="方正仿宋_GBK" w:hint="eastAsia"/>
            <w:bCs/>
            <w:color w:val="000000"/>
            <w:sz w:val="24"/>
          </w:rPr>
          <w:delText>制定</w:delText>
        </w:r>
        <w:r w:rsidDel="00193B42">
          <w:rPr>
            <w:rFonts w:ascii="Times New Roman" w:eastAsia="方正仿宋_GBK" w:hAnsi="Times New Roman" w:cs="方正仿宋_GBK" w:hint="eastAsia"/>
            <w:bCs/>
            <w:color w:val="000000"/>
            <w:sz w:val="24"/>
          </w:rPr>
          <w:delText>POCUS</w:delText>
        </w:r>
        <w:r w:rsidDel="00193B42">
          <w:rPr>
            <w:rFonts w:ascii="Times New Roman" w:eastAsia="方正仿宋_GBK" w:hAnsi="Times New Roman" w:cs="方正仿宋_GBK" w:hint="eastAsia"/>
            <w:bCs/>
            <w:color w:val="000000"/>
            <w:sz w:val="24"/>
          </w:rPr>
          <w:delText>检查标准化操作流程（</w:delText>
        </w:r>
        <w:r w:rsidDel="00193B42">
          <w:rPr>
            <w:rFonts w:ascii="Times New Roman" w:eastAsia="方正仿宋_GBK" w:hAnsi="Times New Roman" w:cs="方正仿宋_GBK" w:hint="eastAsia"/>
            <w:bCs/>
            <w:color w:val="000000"/>
            <w:sz w:val="24"/>
          </w:rPr>
          <w:delText>SOP</w:delText>
        </w:r>
        <w:r w:rsidDel="00193B42">
          <w:rPr>
            <w:rFonts w:ascii="Times New Roman" w:eastAsia="方正仿宋_GBK" w:hAnsi="Times New Roman" w:cs="方正仿宋_GBK" w:hint="eastAsia"/>
            <w:bCs/>
            <w:color w:val="000000"/>
            <w:sz w:val="24"/>
          </w:rPr>
          <w:delText>），并对操作者进行培训。</w:delText>
        </w:r>
      </w:del>
    </w:p>
    <w:p w:rsidR="0067585B" w:rsidDel="00193B42" w:rsidRDefault="001234A7" w:rsidP="00193B42">
      <w:pPr>
        <w:pStyle w:val="BodyText"/>
        <w:spacing w:line="288" w:lineRule="auto"/>
        <w:rPr>
          <w:del w:id="2380" w:author="Microsoft Office User" w:date="2025-06-20T14:55:00Z"/>
          <w:rFonts w:eastAsia="方正仿宋_GBK" w:cs="方正仿宋_GBK"/>
          <w:bCs/>
          <w:color w:val="000000"/>
          <w:sz w:val="24"/>
        </w:rPr>
        <w:pPrChange w:id="2381" w:author="Microsoft Office User" w:date="2025-06-20T14:55:00Z">
          <w:pPr>
            <w:spacing w:line="288" w:lineRule="auto"/>
            <w:ind w:firstLineChars="200" w:firstLine="480"/>
            <w:jc w:val="left"/>
          </w:pPr>
        </w:pPrChange>
      </w:pPr>
      <w:del w:id="2382" w:author="Microsoft Office User" w:date="2025-06-20T14:55:00Z">
        <w:r w:rsidDel="00193B42">
          <w:rPr>
            <w:rFonts w:ascii="Times New Roman" w:eastAsia="方正仿宋_GBK" w:hAnsi="Times New Roman" w:cs="方正仿宋_GBK" w:hint="eastAsia"/>
            <w:bCs/>
            <w:color w:val="000000"/>
            <w:sz w:val="24"/>
          </w:rPr>
          <w:delText>拟解决的重大科学问题或关键技术：解决超声参数采集的标准化问题，确保指标测量的准确性和可重复性。</w:delText>
        </w:r>
      </w:del>
    </w:p>
    <w:p w:rsidR="0067585B" w:rsidDel="00193B42" w:rsidRDefault="001234A7" w:rsidP="00193B42">
      <w:pPr>
        <w:pStyle w:val="BodyText"/>
        <w:spacing w:line="288" w:lineRule="auto"/>
        <w:rPr>
          <w:del w:id="2383" w:author="Microsoft Office User" w:date="2025-06-20T14:55:00Z"/>
          <w:rFonts w:eastAsia="方正仿宋_GBK" w:cs="方正仿宋_GBK"/>
          <w:bCs/>
          <w:color w:val="000000"/>
          <w:sz w:val="24"/>
        </w:rPr>
        <w:pPrChange w:id="2384" w:author="Microsoft Office User" w:date="2025-06-20T14:55:00Z">
          <w:pPr>
            <w:spacing w:line="288" w:lineRule="auto"/>
            <w:ind w:firstLineChars="200" w:firstLine="480"/>
            <w:jc w:val="left"/>
          </w:pPr>
        </w:pPrChange>
      </w:pPr>
      <w:del w:id="2385" w:author="Microsoft Office User" w:date="2025-06-20T14:55:00Z">
        <w:r w:rsidDel="00193B42">
          <w:rPr>
            <w:rFonts w:ascii="Times New Roman" w:eastAsia="方正仿宋_GBK" w:hAnsi="Times New Roman" w:cs="方正仿宋_GBK" w:hint="eastAsia"/>
            <w:bCs/>
            <w:color w:val="000000"/>
            <w:sz w:val="24"/>
          </w:rPr>
          <w:delText>考核指标：完成</w:delText>
        </w:r>
        <w:r w:rsidDel="00193B42">
          <w:rPr>
            <w:rFonts w:ascii="Times New Roman" w:eastAsia="方正仿宋_GBK" w:hAnsi="Times New Roman" w:cs="方正仿宋_GBK" w:hint="eastAsia"/>
            <w:bCs/>
            <w:color w:val="000000"/>
            <w:sz w:val="24"/>
          </w:rPr>
          <w:delText>POCUS</w:delText>
        </w:r>
        <w:r w:rsidDel="00193B42">
          <w:rPr>
            <w:rFonts w:ascii="Times New Roman" w:eastAsia="方正仿宋_GBK" w:hAnsi="Times New Roman" w:cs="方正仿宋_GBK" w:hint="eastAsia"/>
            <w:bCs/>
            <w:color w:val="000000"/>
            <w:sz w:val="24"/>
          </w:rPr>
          <w:delText>检查标准化操作流程（</w:delText>
        </w:r>
        <w:r w:rsidDel="00193B42">
          <w:rPr>
            <w:rFonts w:ascii="Times New Roman" w:eastAsia="方正仿宋_GBK" w:hAnsi="Times New Roman" w:cs="方正仿宋_GBK" w:hint="eastAsia"/>
            <w:bCs/>
            <w:color w:val="000000"/>
            <w:sz w:val="24"/>
          </w:rPr>
          <w:delText>SOP</w:delText>
        </w:r>
        <w:r w:rsidDel="00193B42">
          <w:rPr>
            <w:rFonts w:ascii="Times New Roman" w:eastAsia="方正仿宋_GBK" w:hAnsi="Times New Roman" w:cs="方正仿宋_GBK" w:hint="eastAsia"/>
            <w:bCs/>
            <w:color w:val="000000"/>
            <w:sz w:val="24"/>
          </w:rPr>
          <w:delText>）的制定；指标测量的观察者内和观察者间一致性达到良好水平（</w:delText>
        </w:r>
        <w:r w:rsidDel="00193B42">
          <w:rPr>
            <w:rFonts w:ascii="Times New Roman" w:eastAsia="方正仿宋_GBK" w:hAnsi="Times New Roman" w:cs="方正仿宋_GBK" w:hint="eastAsia"/>
            <w:bCs/>
            <w:color w:val="000000"/>
            <w:sz w:val="24"/>
          </w:rPr>
          <w:delText>Kappa/ICC&gt;</w:delText>
        </w:r>
        <w:r w:rsidDel="00193B42">
          <w:rPr>
            <w:rFonts w:ascii="Times New Roman" w:eastAsia="方正仿宋_GBK" w:hAnsi="Times New Roman" w:cs="方正仿宋_GBK" w:hint="eastAsia"/>
            <w:bCs/>
            <w:color w:val="000000"/>
            <w:sz w:val="24"/>
          </w:rPr>
          <w:delText>0.75</w:delText>
        </w:r>
        <w:r w:rsidDel="00193B42">
          <w:rPr>
            <w:rFonts w:ascii="Times New Roman" w:eastAsia="方正仿宋_GBK" w:hAnsi="Times New Roman" w:cs="方正仿宋_GBK" w:hint="eastAsia"/>
            <w:bCs/>
            <w:color w:val="000000"/>
            <w:sz w:val="24"/>
          </w:rPr>
          <w:delText>）。</w:delText>
        </w:r>
      </w:del>
    </w:p>
    <w:p w:rsidR="0067585B" w:rsidDel="00193B42" w:rsidRDefault="001234A7" w:rsidP="00193B42">
      <w:pPr>
        <w:pStyle w:val="BodyText"/>
        <w:spacing w:line="288" w:lineRule="auto"/>
        <w:rPr>
          <w:del w:id="2386" w:author="Microsoft Office User" w:date="2025-06-20T14:55:00Z"/>
          <w:rFonts w:eastAsia="方正仿宋_GBK" w:cs="方正仿宋_GBK"/>
          <w:bCs/>
          <w:color w:val="000000"/>
          <w:sz w:val="24"/>
        </w:rPr>
        <w:pPrChange w:id="2387" w:author="Microsoft Office User" w:date="2025-06-20T14:55:00Z">
          <w:pPr>
            <w:spacing w:line="288" w:lineRule="auto"/>
            <w:ind w:firstLineChars="200" w:firstLine="480"/>
            <w:jc w:val="left"/>
          </w:pPr>
        </w:pPrChange>
      </w:pPr>
      <w:del w:id="2388" w:author="Microsoft Office User" w:date="2025-06-20T14:55:00Z">
        <w:r w:rsidDel="00193B42">
          <w:rPr>
            <w:rFonts w:ascii="Times New Roman" w:eastAsia="方正仿宋_GBK" w:hAnsi="Times New Roman" w:cs="方正仿宋_GBK" w:hint="eastAsia"/>
            <w:bCs/>
            <w:color w:val="000000"/>
            <w:sz w:val="24"/>
          </w:rPr>
          <w:delText>评测手段</w:delText>
        </w:r>
        <w:r w:rsidDel="00193B42">
          <w:rPr>
            <w:rFonts w:ascii="Times New Roman" w:eastAsia="方正仿宋_GBK" w:hAnsi="Times New Roman" w:cs="方正仿宋_GBK" w:hint="eastAsia"/>
            <w:bCs/>
            <w:color w:val="000000"/>
            <w:sz w:val="24"/>
          </w:rPr>
          <w:delText>/</w:delText>
        </w:r>
        <w:r w:rsidDel="00193B42">
          <w:rPr>
            <w:rFonts w:ascii="Times New Roman" w:eastAsia="方正仿宋_GBK" w:hAnsi="Times New Roman" w:cs="方正仿宋_GBK" w:hint="eastAsia"/>
            <w:bCs/>
            <w:color w:val="000000"/>
            <w:sz w:val="24"/>
          </w:rPr>
          <w:delText>方法：通过比较不同操作者对同一患者的指标测量结果，评估观察者内和观察者间一致性；对制定的</w:delText>
        </w:r>
        <w:r w:rsidDel="00193B42">
          <w:rPr>
            <w:rFonts w:ascii="Times New Roman" w:eastAsia="方正仿宋_GBK" w:hAnsi="Times New Roman" w:cs="方正仿宋_GBK" w:hint="eastAsia"/>
            <w:bCs/>
            <w:color w:val="000000"/>
            <w:sz w:val="24"/>
          </w:rPr>
          <w:delText>SOP</w:delText>
        </w:r>
        <w:r w:rsidDel="00193B42">
          <w:rPr>
            <w:rFonts w:ascii="Times New Roman" w:eastAsia="方正仿宋_GBK" w:hAnsi="Times New Roman" w:cs="方正仿宋_GBK" w:hint="eastAsia"/>
            <w:bCs/>
            <w:color w:val="000000"/>
            <w:sz w:val="24"/>
          </w:rPr>
          <w:delText>进行实际操作验证，确保其可行性和有效性。</w:delText>
        </w:r>
      </w:del>
    </w:p>
    <w:p w:rsidR="0067585B" w:rsidDel="00193B42" w:rsidRDefault="001234A7" w:rsidP="00193B42">
      <w:pPr>
        <w:pStyle w:val="BodyText"/>
        <w:spacing w:line="288" w:lineRule="auto"/>
        <w:rPr>
          <w:del w:id="2389" w:author="Microsoft Office User" w:date="2025-06-20T14:55:00Z"/>
          <w:rFonts w:eastAsia="方正仿宋_GBK" w:cs="方正仿宋_GBK"/>
          <w:b/>
          <w:color w:val="000000"/>
          <w:sz w:val="24"/>
        </w:rPr>
        <w:pPrChange w:id="2390" w:author="Microsoft Office User" w:date="2025-06-20T14:55:00Z">
          <w:pPr>
            <w:spacing w:line="288" w:lineRule="auto"/>
            <w:ind w:firstLineChars="200" w:firstLine="480"/>
            <w:jc w:val="left"/>
          </w:pPr>
        </w:pPrChange>
      </w:pPr>
      <w:del w:id="2391" w:author="Microsoft Office User" w:date="2025-06-20T14:55:00Z">
        <w:r w:rsidDel="00193B42">
          <w:rPr>
            <w:rFonts w:ascii="Times New Roman" w:eastAsia="方正仿宋_GBK" w:hAnsi="Times New Roman" w:cs="方正仿宋_GBK" w:hint="eastAsia"/>
            <w:b/>
            <w:color w:val="000000"/>
            <w:sz w:val="24"/>
          </w:rPr>
          <w:delText>任务</w:delText>
        </w:r>
        <w:r w:rsidDel="00193B42">
          <w:rPr>
            <w:rFonts w:ascii="Times New Roman" w:eastAsia="方正仿宋_GBK" w:hAnsi="Times New Roman" w:cs="方正仿宋_GBK" w:hint="eastAsia"/>
            <w:b/>
            <w:color w:val="000000"/>
            <w:sz w:val="24"/>
          </w:rPr>
          <w:delText>2</w:delText>
        </w:r>
        <w:r w:rsidDel="00193B42">
          <w:rPr>
            <w:rFonts w:ascii="Times New Roman" w:eastAsia="方正仿宋_GBK" w:hAnsi="Times New Roman" w:cs="方正仿宋_GBK" w:hint="eastAsia"/>
            <w:b/>
            <w:color w:val="000000"/>
            <w:sz w:val="24"/>
          </w:rPr>
          <w:delText>：样本选择与数据收集</w:delText>
        </w:r>
      </w:del>
    </w:p>
    <w:p w:rsidR="0067585B" w:rsidDel="00193B42" w:rsidRDefault="001234A7" w:rsidP="00193B42">
      <w:pPr>
        <w:pStyle w:val="BodyText"/>
        <w:spacing w:line="288" w:lineRule="auto"/>
        <w:rPr>
          <w:del w:id="2392" w:author="Microsoft Office User" w:date="2025-06-20T14:55:00Z"/>
          <w:rFonts w:eastAsia="方正仿宋_GBK" w:cs="方正仿宋_GBK"/>
          <w:bCs/>
          <w:color w:val="000000"/>
          <w:sz w:val="24"/>
        </w:rPr>
        <w:pPrChange w:id="2393" w:author="Microsoft Office User" w:date="2025-06-20T14:55:00Z">
          <w:pPr>
            <w:spacing w:line="288" w:lineRule="auto"/>
            <w:ind w:firstLineChars="200" w:firstLine="480"/>
            <w:jc w:val="left"/>
          </w:pPr>
        </w:pPrChange>
      </w:pPr>
      <w:del w:id="2394" w:author="Microsoft Office User" w:date="2025-06-20T14:55:00Z">
        <w:r w:rsidDel="00193B42">
          <w:rPr>
            <w:rFonts w:ascii="Times New Roman" w:eastAsia="方正仿宋_GBK" w:hAnsi="Times New Roman" w:cs="方正仿宋_GBK" w:hint="eastAsia"/>
            <w:bCs/>
            <w:color w:val="000000"/>
            <w:sz w:val="24"/>
          </w:rPr>
          <w:delText>研究目标：选取合适的研究对象，收集全面、准确的临床资料、床旁超声数据和压力性损伤结局数据。</w:delText>
        </w:r>
      </w:del>
    </w:p>
    <w:p w:rsidR="0067585B" w:rsidDel="00193B42" w:rsidRDefault="001234A7" w:rsidP="00193B42">
      <w:pPr>
        <w:pStyle w:val="BodyText"/>
        <w:spacing w:line="288" w:lineRule="auto"/>
        <w:rPr>
          <w:del w:id="2395" w:author="Microsoft Office User" w:date="2025-06-20T14:55:00Z"/>
          <w:rFonts w:eastAsia="方正仿宋_GBK" w:cs="方正仿宋_GBK"/>
          <w:bCs/>
          <w:color w:val="000000"/>
          <w:sz w:val="24"/>
        </w:rPr>
        <w:pPrChange w:id="2396" w:author="Microsoft Office User" w:date="2025-06-20T14:55:00Z">
          <w:pPr>
            <w:spacing w:line="288" w:lineRule="auto"/>
            <w:ind w:firstLineChars="200" w:firstLine="480"/>
            <w:jc w:val="left"/>
          </w:pPr>
        </w:pPrChange>
      </w:pPr>
      <w:del w:id="2397" w:author="Microsoft Office User" w:date="2025-06-20T14:55:00Z">
        <w:r w:rsidDel="00193B42">
          <w:rPr>
            <w:rFonts w:ascii="Times New Roman" w:eastAsia="方正仿宋_GBK" w:hAnsi="Times New Roman" w:cs="方正仿宋_GBK" w:hint="eastAsia"/>
            <w:bCs/>
            <w:color w:val="000000"/>
            <w:sz w:val="24"/>
          </w:rPr>
          <w:delText>主要研究内容：</w:delText>
        </w:r>
      </w:del>
    </w:p>
    <w:p w:rsidR="0067585B" w:rsidDel="00193B42" w:rsidRDefault="001234A7" w:rsidP="00193B42">
      <w:pPr>
        <w:pStyle w:val="BodyText"/>
        <w:spacing w:line="288" w:lineRule="auto"/>
        <w:rPr>
          <w:del w:id="2398" w:author="Microsoft Office User" w:date="2025-06-20T14:55:00Z"/>
          <w:rFonts w:eastAsia="方正仿宋_GBK" w:cs="方正仿宋_GBK"/>
          <w:bCs/>
          <w:color w:val="000000"/>
          <w:sz w:val="24"/>
        </w:rPr>
        <w:pPrChange w:id="2399" w:author="Microsoft Office User" w:date="2025-06-20T14:55:00Z">
          <w:pPr>
            <w:spacing w:line="288" w:lineRule="auto"/>
            <w:ind w:firstLineChars="200" w:firstLine="480"/>
            <w:jc w:val="left"/>
          </w:pPr>
        </w:pPrChange>
      </w:pPr>
      <w:del w:id="2400" w:author="Microsoft Office User" w:date="2025-06-20T14:55:00Z">
        <w:r w:rsidDel="00193B42">
          <w:rPr>
            <w:rFonts w:ascii="Times New Roman" w:eastAsia="方正仿宋_GBK" w:hAnsi="Times New Roman" w:cs="方正仿宋_GBK" w:hint="eastAsia"/>
            <w:bCs/>
            <w:color w:val="000000"/>
            <w:sz w:val="24"/>
          </w:rPr>
          <w:delText>采用前瞻性观察性队列研究设计，按照纳入和排除标准选取研究对象。</w:delText>
        </w:r>
      </w:del>
    </w:p>
    <w:p w:rsidR="0067585B" w:rsidDel="00193B42" w:rsidRDefault="001234A7" w:rsidP="00193B42">
      <w:pPr>
        <w:pStyle w:val="BodyText"/>
        <w:spacing w:line="288" w:lineRule="auto"/>
        <w:rPr>
          <w:del w:id="2401" w:author="Microsoft Office User" w:date="2025-06-20T14:55:00Z"/>
          <w:rFonts w:eastAsia="方正仿宋_GBK" w:cs="方正仿宋_GBK"/>
          <w:bCs/>
          <w:color w:val="000000"/>
          <w:sz w:val="24"/>
        </w:rPr>
        <w:pPrChange w:id="2402" w:author="Microsoft Office User" w:date="2025-06-20T14:55:00Z">
          <w:pPr>
            <w:spacing w:line="288" w:lineRule="auto"/>
            <w:ind w:firstLineChars="200" w:firstLine="480"/>
            <w:jc w:val="left"/>
          </w:pPr>
        </w:pPrChange>
      </w:pPr>
      <w:del w:id="2403" w:author="Microsoft Office User" w:date="2025-06-20T14:55:00Z">
        <w:r w:rsidDel="00193B42">
          <w:rPr>
            <w:rFonts w:ascii="Times New Roman" w:eastAsia="方正仿宋_GBK" w:hAnsi="Times New Roman" w:cs="方正仿宋_GBK" w:hint="eastAsia"/>
            <w:bCs/>
            <w:color w:val="000000"/>
            <w:sz w:val="24"/>
          </w:rPr>
          <w:delText>收集患者的基本信息、入院诊断、病情严重程度、合并疾病、治疗相关因素、营养状况、活动与移动能力、皮肤状况等临床资料。</w:delText>
        </w:r>
      </w:del>
    </w:p>
    <w:p w:rsidR="0067585B" w:rsidDel="00193B42" w:rsidRDefault="001234A7" w:rsidP="00193B42">
      <w:pPr>
        <w:pStyle w:val="BodyText"/>
        <w:spacing w:line="288" w:lineRule="auto"/>
        <w:rPr>
          <w:del w:id="2404" w:author="Microsoft Office User" w:date="2025-06-20T14:55:00Z"/>
          <w:rFonts w:eastAsia="方正仿宋_GBK" w:cs="方正仿宋_GBK"/>
          <w:bCs/>
          <w:color w:val="000000"/>
          <w:sz w:val="24"/>
        </w:rPr>
        <w:pPrChange w:id="2405" w:author="Microsoft Office User" w:date="2025-06-20T14:55:00Z">
          <w:pPr>
            <w:spacing w:line="288" w:lineRule="auto"/>
            <w:ind w:firstLineChars="200" w:firstLine="480"/>
            <w:jc w:val="left"/>
          </w:pPr>
        </w:pPrChange>
      </w:pPr>
      <w:del w:id="2406" w:author="Microsoft Office User" w:date="2025-06-20T14:55:00Z">
        <w:r w:rsidDel="00193B42">
          <w:rPr>
            <w:rFonts w:ascii="Times New Roman" w:eastAsia="方正仿宋_GBK" w:hAnsi="Times New Roman" w:cs="方正仿宋_GBK" w:hint="eastAsia"/>
            <w:bCs/>
            <w:color w:val="000000"/>
            <w:sz w:val="24"/>
          </w:rPr>
          <w:delText>在患者入</w:delText>
        </w:r>
        <w:r w:rsidDel="00193B42">
          <w:rPr>
            <w:rFonts w:ascii="Times New Roman" w:eastAsia="方正仿宋_GBK" w:hAnsi="Times New Roman" w:cs="方正仿宋_GBK" w:hint="eastAsia"/>
            <w:bCs/>
            <w:color w:val="000000"/>
            <w:sz w:val="24"/>
          </w:rPr>
          <w:delText>ICU</w:delText>
        </w:r>
        <w:r w:rsidDel="00193B42">
          <w:rPr>
            <w:rFonts w:ascii="Times New Roman" w:eastAsia="方正仿宋_GBK" w:hAnsi="Times New Roman" w:cs="方正仿宋_GBK" w:hint="eastAsia"/>
            <w:bCs/>
            <w:color w:val="000000"/>
            <w:sz w:val="24"/>
          </w:rPr>
          <w:delText>后</w:delText>
        </w:r>
        <w:r w:rsidDel="00193B42">
          <w:rPr>
            <w:rFonts w:ascii="Times New Roman" w:eastAsia="方正仿宋_GBK" w:hAnsi="Times New Roman" w:cs="方正仿宋_GBK" w:hint="eastAsia"/>
            <w:bCs/>
            <w:color w:val="000000"/>
            <w:sz w:val="24"/>
          </w:rPr>
          <w:delText>24</w:delText>
        </w:r>
        <w:r w:rsidDel="00193B42">
          <w:rPr>
            <w:rFonts w:ascii="Times New Roman" w:eastAsia="方正仿宋_GBK" w:hAnsi="Times New Roman" w:cs="方正仿宋_GBK" w:hint="eastAsia"/>
            <w:bCs/>
            <w:color w:val="000000"/>
            <w:sz w:val="24"/>
          </w:rPr>
          <w:delText>小时内进行首次</w:delText>
        </w:r>
        <w:r w:rsidDel="00193B42">
          <w:rPr>
            <w:rFonts w:ascii="Times New Roman" w:eastAsia="方正仿宋_GBK" w:hAnsi="Times New Roman" w:cs="方正仿宋_GBK" w:hint="eastAsia"/>
            <w:bCs/>
            <w:color w:val="000000"/>
            <w:sz w:val="24"/>
          </w:rPr>
          <w:delText>B</w:delText>
        </w:r>
        <w:r w:rsidDel="00193B42">
          <w:rPr>
            <w:rFonts w:ascii="Times New Roman" w:eastAsia="方正仿宋_GBK" w:hAnsi="Times New Roman" w:cs="方正仿宋_GBK" w:hint="eastAsia"/>
            <w:bCs/>
            <w:color w:val="000000"/>
            <w:sz w:val="24"/>
          </w:rPr>
          <w:delText>raden</w:delText>
        </w:r>
        <w:r w:rsidDel="00193B42">
          <w:rPr>
            <w:rFonts w:ascii="Times New Roman" w:eastAsia="方正仿宋_GBK" w:hAnsi="Times New Roman" w:cs="方正仿宋_GBK" w:hint="eastAsia"/>
            <w:bCs/>
            <w:color w:val="000000"/>
            <w:sz w:val="24"/>
          </w:rPr>
          <w:delText>评分和床旁超声检查，之后定期重复检查。</w:delText>
        </w:r>
      </w:del>
    </w:p>
    <w:p w:rsidR="0067585B" w:rsidDel="00193B42" w:rsidRDefault="001234A7" w:rsidP="00193B42">
      <w:pPr>
        <w:pStyle w:val="BodyText"/>
        <w:spacing w:line="288" w:lineRule="auto"/>
        <w:rPr>
          <w:del w:id="2407" w:author="Microsoft Office User" w:date="2025-06-20T14:55:00Z"/>
          <w:rFonts w:eastAsia="方正仿宋_GBK" w:cs="方正仿宋_GBK"/>
          <w:bCs/>
          <w:color w:val="000000"/>
          <w:sz w:val="24"/>
        </w:rPr>
        <w:pPrChange w:id="2408" w:author="Microsoft Office User" w:date="2025-06-20T14:55:00Z">
          <w:pPr>
            <w:spacing w:line="288" w:lineRule="auto"/>
            <w:ind w:firstLineChars="200" w:firstLine="480"/>
            <w:jc w:val="left"/>
          </w:pPr>
        </w:pPrChange>
      </w:pPr>
      <w:del w:id="2409" w:author="Microsoft Office User" w:date="2025-06-20T14:55:00Z">
        <w:r w:rsidDel="00193B42">
          <w:rPr>
            <w:rFonts w:ascii="Times New Roman" w:eastAsia="方正仿宋_GBK" w:hAnsi="Times New Roman" w:cs="方正仿宋_GBK" w:hint="eastAsia"/>
            <w:bCs/>
            <w:color w:val="000000"/>
            <w:sz w:val="24"/>
          </w:rPr>
          <w:delText>每日对患者全身皮肤进行系统检查，记录压力性损伤的发生情况。</w:delText>
        </w:r>
      </w:del>
    </w:p>
    <w:p w:rsidR="0067585B" w:rsidDel="00193B42" w:rsidRDefault="001234A7" w:rsidP="00193B42">
      <w:pPr>
        <w:pStyle w:val="BodyText"/>
        <w:spacing w:line="288" w:lineRule="auto"/>
        <w:rPr>
          <w:del w:id="2410" w:author="Microsoft Office User" w:date="2025-06-20T14:55:00Z"/>
          <w:rFonts w:eastAsia="方正仿宋_GBK" w:cs="方正仿宋_GBK"/>
          <w:bCs/>
          <w:color w:val="000000"/>
          <w:sz w:val="24"/>
        </w:rPr>
        <w:pPrChange w:id="2411" w:author="Microsoft Office User" w:date="2025-06-20T14:55:00Z">
          <w:pPr>
            <w:spacing w:line="288" w:lineRule="auto"/>
            <w:ind w:firstLineChars="200" w:firstLine="480"/>
            <w:jc w:val="left"/>
          </w:pPr>
        </w:pPrChange>
      </w:pPr>
      <w:del w:id="2412" w:author="Microsoft Office User" w:date="2025-06-20T14:55:00Z">
        <w:r w:rsidDel="00193B42">
          <w:rPr>
            <w:rFonts w:ascii="Times New Roman" w:eastAsia="方正仿宋_GBK" w:hAnsi="Times New Roman" w:cs="方正仿宋_GBK" w:hint="eastAsia"/>
            <w:bCs/>
            <w:color w:val="000000"/>
            <w:sz w:val="24"/>
          </w:rPr>
          <w:delText>拟解决的重大科学问题或关键技术：确保研究对象的代表性和数据的准确性；解决超声图像采集过程中可能遇到的技术难题，如患者体位不适、皮肤状况不佳等。</w:delText>
        </w:r>
      </w:del>
    </w:p>
    <w:p w:rsidR="0067585B" w:rsidDel="00193B42" w:rsidRDefault="001234A7" w:rsidP="00193B42">
      <w:pPr>
        <w:pStyle w:val="BodyText"/>
        <w:spacing w:line="288" w:lineRule="auto"/>
        <w:rPr>
          <w:del w:id="2413" w:author="Microsoft Office User" w:date="2025-06-20T14:55:00Z"/>
          <w:rFonts w:eastAsia="方正仿宋_GBK" w:cs="方正仿宋_GBK"/>
          <w:bCs/>
          <w:color w:val="000000"/>
          <w:sz w:val="24"/>
        </w:rPr>
        <w:pPrChange w:id="2414" w:author="Microsoft Office User" w:date="2025-06-20T14:55:00Z">
          <w:pPr>
            <w:spacing w:line="288" w:lineRule="auto"/>
            <w:ind w:firstLineChars="200" w:firstLine="480"/>
            <w:jc w:val="left"/>
          </w:pPr>
        </w:pPrChange>
      </w:pPr>
      <w:del w:id="2415" w:author="Microsoft Office User" w:date="2025-06-20T14:55:00Z">
        <w:r w:rsidDel="00193B42">
          <w:rPr>
            <w:rFonts w:ascii="Times New Roman" w:eastAsia="方正仿宋_GBK" w:hAnsi="Times New Roman" w:cs="方正仿宋_GBK" w:hint="eastAsia"/>
            <w:bCs/>
            <w:color w:val="000000"/>
            <w:sz w:val="24"/>
          </w:rPr>
          <w:delText>考核指标：完成预定样本量的患者入组；临床资料和床旁超声数据的完整率和准确率达到</w:delText>
        </w:r>
        <w:r w:rsidDel="00193B42">
          <w:rPr>
            <w:rFonts w:ascii="Times New Roman" w:eastAsia="方正仿宋_GBK" w:hAnsi="Times New Roman" w:cs="方正仿宋_GBK" w:hint="eastAsia"/>
            <w:bCs/>
            <w:color w:val="000000"/>
            <w:sz w:val="24"/>
          </w:rPr>
          <w:delText>95%</w:delText>
        </w:r>
        <w:r w:rsidDel="00193B42">
          <w:rPr>
            <w:rFonts w:ascii="Times New Roman" w:eastAsia="方正仿宋_GBK" w:hAnsi="Times New Roman" w:cs="方正仿宋_GBK" w:hint="eastAsia"/>
            <w:bCs/>
            <w:color w:val="000000"/>
            <w:sz w:val="24"/>
          </w:rPr>
          <w:delText>以上；压力性损伤结局数据的记录准确无误。</w:delText>
        </w:r>
      </w:del>
    </w:p>
    <w:p w:rsidR="0067585B" w:rsidDel="00193B42" w:rsidRDefault="001234A7" w:rsidP="00193B42">
      <w:pPr>
        <w:pStyle w:val="BodyText"/>
        <w:spacing w:line="288" w:lineRule="auto"/>
        <w:rPr>
          <w:del w:id="2416" w:author="Microsoft Office User" w:date="2025-06-20T14:55:00Z"/>
          <w:rFonts w:eastAsia="方正仿宋_GBK" w:cs="方正仿宋_GBK"/>
          <w:bCs/>
          <w:color w:val="000000"/>
          <w:sz w:val="24"/>
        </w:rPr>
        <w:pPrChange w:id="2417" w:author="Microsoft Office User" w:date="2025-06-20T14:55:00Z">
          <w:pPr>
            <w:spacing w:line="288" w:lineRule="auto"/>
            <w:ind w:firstLineChars="200" w:firstLine="480"/>
            <w:jc w:val="left"/>
          </w:pPr>
        </w:pPrChange>
      </w:pPr>
      <w:del w:id="2418" w:author="Microsoft Office User" w:date="2025-06-20T14:55:00Z">
        <w:r w:rsidDel="00193B42">
          <w:rPr>
            <w:rFonts w:ascii="Times New Roman" w:eastAsia="方正仿宋_GBK" w:hAnsi="Times New Roman" w:cs="方正仿宋_GBK" w:hint="eastAsia"/>
            <w:bCs/>
            <w:color w:val="000000"/>
            <w:sz w:val="24"/>
          </w:rPr>
          <w:delText>评测手段</w:delText>
        </w:r>
        <w:r w:rsidDel="00193B42">
          <w:rPr>
            <w:rFonts w:ascii="Times New Roman" w:eastAsia="方正仿宋_GBK" w:hAnsi="Times New Roman" w:cs="方正仿宋_GBK" w:hint="eastAsia"/>
            <w:bCs/>
            <w:color w:val="000000"/>
            <w:sz w:val="24"/>
          </w:rPr>
          <w:delText>/</w:delText>
        </w:r>
        <w:r w:rsidDel="00193B42">
          <w:rPr>
            <w:rFonts w:ascii="Times New Roman" w:eastAsia="方正仿宋_GBK" w:hAnsi="Times New Roman" w:cs="方正仿宋_GBK" w:hint="eastAsia"/>
            <w:bCs/>
            <w:color w:val="000000"/>
            <w:sz w:val="24"/>
          </w:rPr>
          <w:delText>方法：对收集的数据进行完整性和准确性检查，通过与电子病历和其他相关记录进行核对，确保数据的一致性；对超声图像进行质量评估，</w:delText>
        </w:r>
        <w:r w:rsidDel="00193B42">
          <w:rPr>
            <w:rFonts w:ascii="Times New Roman" w:eastAsia="方正仿宋_GBK" w:hAnsi="Times New Roman" w:cs="方正仿宋_GBK" w:hint="eastAsia"/>
            <w:bCs/>
            <w:color w:val="000000"/>
            <w:sz w:val="24"/>
          </w:rPr>
          <w:delText>确保图像清晰、可测量。</w:delText>
        </w:r>
      </w:del>
    </w:p>
    <w:p w:rsidR="0067585B" w:rsidDel="00193B42" w:rsidRDefault="001234A7" w:rsidP="00193B42">
      <w:pPr>
        <w:pStyle w:val="BodyText"/>
        <w:spacing w:line="288" w:lineRule="auto"/>
        <w:rPr>
          <w:del w:id="2419" w:author="Microsoft Office User" w:date="2025-06-20T14:55:00Z"/>
          <w:rFonts w:eastAsia="方正仿宋_GBK" w:cs="方正仿宋_GBK"/>
          <w:b/>
          <w:color w:val="000000"/>
          <w:sz w:val="24"/>
        </w:rPr>
        <w:pPrChange w:id="2420" w:author="Microsoft Office User" w:date="2025-06-20T14:55:00Z">
          <w:pPr>
            <w:spacing w:line="288" w:lineRule="auto"/>
            <w:ind w:firstLineChars="200" w:firstLine="480"/>
            <w:jc w:val="left"/>
          </w:pPr>
        </w:pPrChange>
      </w:pPr>
      <w:del w:id="2421" w:author="Microsoft Office User" w:date="2025-06-20T14:55:00Z">
        <w:r w:rsidDel="00193B42">
          <w:rPr>
            <w:rFonts w:ascii="Times New Roman" w:eastAsia="方正仿宋_GBK" w:hAnsi="Times New Roman" w:cs="方正仿宋_GBK" w:hint="eastAsia"/>
            <w:b/>
            <w:color w:val="000000"/>
            <w:sz w:val="24"/>
          </w:rPr>
          <w:delText>任务</w:delText>
        </w:r>
        <w:r w:rsidDel="00193B42">
          <w:rPr>
            <w:rFonts w:ascii="Times New Roman" w:eastAsia="方正仿宋_GBK" w:hAnsi="Times New Roman" w:cs="方正仿宋_GBK" w:hint="eastAsia"/>
            <w:b/>
            <w:color w:val="000000"/>
            <w:sz w:val="24"/>
          </w:rPr>
          <w:delText>3</w:delText>
        </w:r>
        <w:r w:rsidDel="00193B42">
          <w:rPr>
            <w:rFonts w:ascii="Times New Roman" w:eastAsia="方正仿宋_GBK" w:hAnsi="Times New Roman" w:cs="方正仿宋_GBK" w:hint="eastAsia"/>
            <w:b/>
            <w:color w:val="000000"/>
            <w:sz w:val="24"/>
          </w:rPr>
          <w:delText>：模型构建与验证</w:delText>
        </w:r>
      </w:del>
    </w:p>
    <w:p w:rsidR="0067585B" w:rsidDel="00193B42" w:rsidRDefault="001234A7" w:rsidP="00193B42">
      <w:pPr>
        <w:pStyle w:val="BodyText"/>
        <w:spacing w:line="288" w:lineRule="auto"/>
        <w:rPr>
          <w:del w:id="2422" w:author="Microsoft Office User" w:date="2025-06-20T14:55:00Z"/>
          <w:rFonts w:eastAsia="方正仿宋_GBK" w:cs="方正仿宋_GBK"/>
          <w:bCs/>
          <w:color w:val="000000"/>
          <w:sz w:val="24"/>
        </w:rPr>
        <w:pPrChange w:id="2423" w:author="Microsoft Office User" w:date="2025-06-20T14:55:00Z">
          <w:pPr>
            <w:spacing w:line="288" w:lineRule="auto"/>
            <w:ind w:firstLineChars="200" w:firstLine="480"/>
            <w:jc w:val="left"/>
          </w:pPr>
        </w:pPrChange>
      </w:pPr>
      <w:del w:id="2424" w:author="Microsoft Office User" w:date="2025-06-20T14:55:00Z">
        <w:r w:rsidDel="00193B42">
          <w:rPr>
            <w:rFonts w:ascii="Times New Roman" w:eastAsia="方正仿宋_GBK" w:hAnsi="Times New Roman" w:cs="方正仿宋_GBK" w:hint="eastAsia"/>
            <w:bCs/>
            <w:color w:val="000000"/>
            <w:sz w:val="24"/>
          </w:rPr>
          <w:delText>研究目标：构建基于床旁超声指标和临床危险因素的</w:delText>
        </w:r>
        <w:r w:rsidDel="00193B42">
          <w:rPr>
            <w:rFonts w:ascii="Times New Roman" w:eastAsia="方正仿宋_GBK" w:hAnsi="Times New Roman" w:cs="方正仿宋_GBK" w:hint="eastAsia"/>
            <w:bCs/>
            <w:color w:val="000000"/>
            <w:sz w:val="24"/>
          </w:rPr>
          <w:delText>ICU</w:delText>
        </w:r>
        <w:r w:rsidDel="00193B42">
          <w:rPr>
            <w:rFonts w:ascii="Times New Roman" w:eastAsia="方正仿宋_GBK" w:hAnsi="Times New Roman" w:cs="方正仿宋_GBK" w:hint="eastAsia"/>
            <w:bCs/>
            <w:color w:val="000000"/>
            <w:sz w:val="24"/>
          </w:rPr>
          <w:delText>患者压力性损伤风险预测模型，并进行内部验证。</w:delText>
        </w:r>
      </w:del>
    </w:p>
    <w:p w:rsidR="0067585B" w:rsidDel="00193B42" w:rsidRDefault="001234A7" w:rsidP="00193B42">
      <w:pPr>
        <w:pStyle w:val="BodyText"/>
        <w:spacing w:line="288" w:lineRule="auto"/>
        <w:rPr>
          <w:del w:id="2425" w:author="Microsoft Office User" w:date="2025-06-20T14:55:00Z"/>
          <w:rFonts w:eastAsia="方正仿宋_GBK" w:cs="方正仿宋_GBK"/>
          <w:bCs/>
          <w:color w:val="000000"/>
          <w:sz w:val="24"/>
        </w:rPr>
        <w:pPrChange w:id="2426" w:author="Microsoft Office User" w:date="2025-06-20T14:55:00Z">
          <w:pPr>
            <w:spacing w:line="288" w:lineRule="auto"/>
            <w:ind w:firstLineChars="200" w:firstLine="480"/>
            <w:jc w:val="left"/>
          </w:pPr>
        </w:pPrChange>
      </w:pPr>
      <w:del w:id="2427" w:author="Microsoft Office User" w:date="2025-06-20T14:55:00Z">
        <w:r w:rsidDel="00193B42">
          <w:rPr>
            <w:rFonts w:ascii="Times New Roman" w:eastAsia="方正仿宋_GBK" w:hAnsi="Times New Roman" w:cs="方正仿宋_GBK" w:hint="eastAsia"/>
            <w:bCs/>
            <w:color w:val="000000"/>
            <w:sz w:val="24"/>
          </w:rPr>
          <w:delText>主要研究内容：</w:delText>
        </w:r>
      </w:del>
    </w:p>
    <w:p w:rsidR="0067585B" w:rsidDel="00193B42" w:rsidRDefault="001234A7" w:rsidP="00193B42">
      <w:pPr>
        <w:pStyle w:val="BodyText"/>
        <w:spacing w:line="288" w:lineRule="auto"/>
        <w:rPr>
          <w:del w:id="2428" w:author="Microsoft Office User" w:date="2025-06-20T14:55:00Z"/>
          <w:rFonts w:eastAsia="方正仿宋_GBK" w:cs="方正仿宋_GBK"/>
          <w:bCs/>
          <w:color w:val="000000"/>
          <w:sz w:val="24"/>
        </w:rPr>
        <w:pPrChange w:id="2429" w:author="Microsoft Office User" w:date="2025-06-20T14:55:00Z">
          <w:pPr>
            <w:spacing w:line="288" w:lineRule="auto"/>
            <w:ind w:firstLineChars="200" w:firstLine="480"/>
            <w:jc w:val="left"/>
          </w:pPr>
        </w:pPrChange>
      </w:pPr>
      <w:del w:id="2430" w:author="Microsoft Office User" w:date="2025-06-20T14:55:00Z">
        <w:r w:rsidDel="00193B42">
          <w:rPr>
            <w:rFonts w:ascii="Times New Roman" w:eastAsia="方正仿宋_GBK" w:hAnsi="Times New Roman" w:cs="方正仿宋_GBK" w:hint="eastAsia"/>
            <w:bCs/>
            <w:color w:val="000000"/>
            <w:sz w:val="24"/>
          </w:rPr>
          <w:delText>对收集的数据进行清洗、预处理，处理缺失值、异常值。</w:delText>
        </w:r>
      </w:del>
    </w:p>
    <w:p w:rsidR="0067585B" w:rsidDel="00193B42" w:rsidRDefault="001234A7" w:rsidP="00193B42">
      <w:pPr>
        <w:pStyle w:val="BodyText"/>
        <w:spacing w:line="288" w:lineRule="auto"/>
        <w:rPr>
          <w:del w:id="2431" w:author="Microsoft Office User" w:date="2025-06-20T14:55:00Z"/>
          <w:rFonts w:eastAsia="方正仿宋_GBK" w:cs="方正仿宋_GBK"/>
          <w:bCs/>
          <w:color w:val="000000"/>
          <w:sz w:val="24"/>
        </w:rPr>
        <w:pPrChange w:id="2432" w:author="Microsoft Office User" w:date="2025-06-20T14:55:00Z">
          <w:pPr>
            <w:spacing w:line="288" w:lineRule="auto"/>
            <w:ind w:firstLineChars="200" w:firstLine="480"/>
            <w:jc w:val="left"/>
          </w:pPr>
        </w:pPrChange>
      </w:pPr>
      <w:del w:id="2433" w:author="Microsoft Office User" w:date="2025-06-20T14:55:00Z">
        <w:r w:rsidDel="00193B42">
          <w:rPr>
            <w:rFonts w:ascii="Times New Roman" w:eastAsia="方正仿宋_GBK" w:hAnsi="Times New Roman" w:cs="方正仿宋_GBK" w:hint="eastAsia"/>
            <w:bCs/>
            <w:color w:val="000000"/>
            <w:sz w:val="24"/>
          </w:rPr>
          <w:delText>采用单因素</w:delText>
        </w:r>
        <w:r w:rsidDel="00193B42">
          <w:rPr>
            <w:rFonts w:ascii="Times New Roman" w:eastAsia="方正仿宋_GBK" w:hAnsi="Times New Roman" w:cs="方正仿宋_GBK" w:hint="eastAsia"/>
            <w:bCs/>
            <w:color w:val="000000"/>
            <w:sz w:val="24"/>
          </w:rPr>
          <w:delText>Logistic</w:delText>
        </w:r>
        <w:r w:rsidDel="00193B42">
          <w:rPr>
            <w:rFonts w:ascii="Times New Roman" w:eastAsia="方正仿宋_GBK" w:hAnsi="Times New Roman" w:cs="方正仿宋_GBK" w:hint="eastAsia"/>
            <w:bCs/>
            <w:color w:val="000000"/>
            <w:sz w:val="24"/>
          </w:rPr>
          <w:delText>回归分析和多重共线性检验，筛选出压力性损伤的独立危险因素。</w:delText>
        </w:r>
      </w:del>
    </w:p>
    <w:p w:rsidR="0067585B" w:rsidDel="00193B42" w:rsidRDefault="001234A7" w:rsidP="00193B42">
      <w:pPr>
        <w:pStyle w:val="BodyText"/>
        <w:spacing w:line="288" w:lineRule="auto"/>
        <w:rPr>
          <w:del w:id="2434" w:author="Microsoft Office User" w:date="2025-06-20T14:55:00Z"/>
          <w:rFonts w:eastAsia="方正仿宋_GBK" w:cs="方正仿宋_GBK"/>
          <w:bCs/>
          <w:color w:val="000000"/>
          <w:sz w:val="24"/>
        </w:rPr>
        <w:pPrChange w:id="2435" w:author="Microsoft Office User" w:date="2025-06-20T14:55:00Z">
          <w:pPr>
            <w:spacing w:line="288" w:lineRule="auto"/>
            <w:ind w:firstLineChars="200" w:firstLine="480"/>
            <w:jc w:val="left"/>
          </w:pPr>
        </w:pPrChange>
      </w:pPr>
      <w:del w:id="2436" w:author="Microsoft Office User" w:date="2025-06-20T14:55:00Z">
        <w:r w:rsidDel="00193B42">
          <w:rPr>
            <w:rFonts w:ascii="Times New Roman" w:eastAsia="方正仿宋_GBK" w:hAnsi="Times New Roman" w:cs="方正仿宋_GBK" w:hint="eastAsia"/>
            <w:bCs/>
            <w:color w:val="000000"/>
            <w:sz w:val="24"/>
          </w:rPr>
          <w:delText>构建多因素</w:delText>
        </w:r>
        <w:r w:rsidDel="00193B42">
          <w:rPr>
            <w:rFonts w:ascii="Times New Roman" w:eastAsia="方正仿宋_GBK" w:hAnsi="Times New Roman" w:cs="方正仿宋_GBK" w:hint="eastAsia"/>
            <w:bCs/>
            <w:color w:val="000000"/>
            <w:sz w:val="24"/>
          </w:rPr>
          <w:delText>Logistic</w:delText>
        </w:r>
        <w:r w:rsidDel="00193B42">
          <w:rPr>
            <w:rFonts w:ascii="Times New Roman" w:eastAsia="方正仿宋_GBK" w:hAnsi="Times New Roman" w:cs="方正仿宋_GBK" w:hint="eastAsia"/>
            <w:bCs/>
            <w:color w:val="000000"/>
            <w:sz w:val="24"/>
          </w:rPr>
          <w:delText>回归模型，采用逐步回归法结合专业知识进行模型优化。</w:delText>
        </w:r>
      </w:del>
    </w:p>
    <w:p w:rsidR="0067585B" w:rsidDel="00193B42" w:rsidRDefault="001234A7" w:rsidP="00193B42">
      <w:pPr>
        <w:pStyle w:val="BodyText"/>
        <w:spacing w:line="288" w:lineRule="auto"/>
        <w:rPr>
          <w:del w:id="2437" w:author="Microsoft Office User" w:date="2025-06-20T14:55:00Z"/>
          <w:rFonts w:eastAsia="方正仿宋_GBK" w:cs="方正仿宋_GBK"/>
          <w:bCs/>
          <w:color w:val="000000"/>
          <w:sz w:val="24"/>
        </w:rPr>
        <w:pPrChange w:id="2438" w:author="Microsoft Office User" w:date="2025-06-20T14:55:00Z">
          <w:pPr>
            <w:spacing w:line="288" w:lineRule="auto"/>
            <w:ind w:firstLineChars="200" w:firstLine="480"/>
            <w:jc w:val="left"/>
          </w:pPr>
        </w:pPrChange>
      </w:pPr>
      <w:del w:id="2439" w:author="Microsoft Office User" w:date="2025-06-20T14:55:00Z">
        <w:r w:rsidDel="00193B42">
          <w:rPr>
            <w:rFonts w:ascii="Times New Roman" w:eastAsia="方正仿宋_GBK" w:hAnsi="Times New Roman" w:cs="方正仿宋_GBK" w:hint="eastAsia"/>
            <w:bCs/>
            <w:color w:val="000000"/>
            <w:sz w:val="24"/>
          </w:rPr>
          <w:delText>对最终模型进行参数估计和解释，报告各入选变量的回归系数、标准误、</w:delText>
        </w:r>
        <w:r w:rsidDel="00193B42">
          <w:rPr>
            <w:rFonts w:ascii="Times New Roman" w:eastAsia="方正仿宋_GBK" w:hAnsi="Times New Roman" w:cs="方正仿宋_GBK" w:hint="eastAsia"/>
            <w:bCs/>
            <w:color w:val="000000"/>
            <w:sz w:val="24"/>
          </w:rPr>
          <w:delText>Wald</w:delText>
        </w:r>
        <w:r w:rsidDel="00193B42">
          <w:rPr>
            <w:rFonts w:ascii="Times New Roman" w:eastAsia="方正仿宋_GBK" w:hAnsi="Times New Roman" w:cs="方正仿宋_GBK" w:hint="eastAsia"/>
            <w:bCs/>
            <w:color w:val="000000"/>
            <w:sz w:val="24"/>
          </w:rPr>
          <w:delText>χ²统计量、</w:delText>
        </w:r>
        <w:r w:rsidDel="00193B42">
          <w:rPr>
            <w:rFonts w:ascii="Times New Roman" w:eastAsia="方正仿宋_GBK" w:hAnsi="Times New Roman" w:cs="方正仿宋_GBK" w:hint="eastAsia"/>
            <w:bCs/>
            <w:color w:val="000000"/>
            <w:sz w:val="24"/>
          </w:rPr>
          <w:delText>P</w:delText>
        </w:r>
        <w:r w:rsidDel="00193B42">
          <w:rPr>
            <w:rFonts w:ascii="Times New Roman" w:eastAsia="方正仿宋_GBK" w:hAnsi="Times New Roman" w:cs="方正仿宋_GBK" w:hint="eastAsia"/>
            <w:bCs/>
            <w:color w:val="000000"/>
            <w:sz w:val="24"/>
          </w:rPr>
          <w:delText>值，以及比值比及其</w:delText>
        </w:r>
        <w:r w:rsidDel="00193B42">
          <w:rPr>
            <w:rFonts w:ascii="Times New Roman" w:eastAsia="方正仿宋_GBK" w:hAnsi="Times New Roman" w:cs="方正仿宋_GBK" w:hint="eastAsia"/>
            <w:bCs/>
            <w:color w:val="000000"/>
            <w:sz w:val="24"/>
          </w:rPr>
          <w:delText>95%</w:delText>
        </w:r>
        <w:r w:rsidDel="00193B42">
          <w:rPr>
            <w:rFonts w:ascii="Times New Roman" w:eastAsia="方正仿宋_GBK" w:hAnsi="Times New Roman" w:cs="方正仿宋_GBK" w:hint="eastAsia"/>
            <w:bCs/>
            <w:color w:val="000000"/>
            <w:sz w:val="24"/>
          </w:rPr>
          <w:delText>置信区间。</w:delText>
        </w:r>
      </w:del>
    </w:p>
    <w:p w:rsidR="0067585B" w:rsidDel="00193B42" w:rsidRDefault="001234A7" w:rsidP="00193B42">
      <w:pPr>
        <w:pStyle w:val="BodyText"/>
        <w:spacing w:line="288" w:lineRule="auto"/>
        <w:rPr>
          <w:del w:id="2440" w:author="Microsoft Office User" w:date="2025-06-20T14:55:00Z"/>
          <w:rFonts w:eastAsia="方正仿宋_GBK" w:cs="方正仿宋_GBK"/>
          <w:bCs/>
          <w:color w:val="000000"/>
          <w:sz w:val="24"/>
        </w:rPr>
        <w:pPrChange w:id="2441" w:author="Microsoft Office User" w:date="2025-06-20T14:55:00Z">
          <w:pPr>
            <w:spacing w:line="288" w:lineRule="auto"/>
            <w:ind w:firstLineChars="200" w:firstLine="480"/>
            <w:jc w:val="left"/>
          </w:pPr>
        </w:pPrChange>
      </w:pPr>
      <w:del w:id="2442" w:author="Microsoft Office User" w:date="2025-06-20T14:55:00Z">
        <w:r w:rsidDel="00193B42">
          <w:rPr>
            <w:rFonts w:ascii="Times New Roman" w:eastAsia="方正仿宋_GBK" w:hAnsi="Times New Roman" w:cs="方正仿宋_GBK" w:hint="eastAsia"/>
            <w:bCs/>
            <w:color w:val="000000"/>
            <w:sz w:val="24"/>
          </w:rPr>
          <w:delText>采用</w:delText>
        </w:r>
        <w:r w:rsidDel="00193B42">
          <w:rPr>
            <w:rFonts w:ascii="Times New Roman" w:eastAsia="方正仿宋_GBK" w:hAnsi="Times New Roman" w:cs="方正仿宋_GBK" w:hint="eastAsia"/>
            <w:bCs/>
            <w:color w:val="000000"/>
            <w:sz w:val="24"/>
          </w:rPr>
          <w:delText>Bootstrap</w:delText>
        </w:r>
        <w:r w:rsidDel="00193B42">
          <w:rPr>
            <w:rFonts w:ascii="Times New Roman" w:eastAsia="方正仿宋_GBK" w:hAnsi="Times New Roman" w:cs="方正仿宋_GBK" w:hint="eastAsia"/>
            <w:bCs/>
            <w:color w:val="000000"/>
            <w:sz w:val="24"/>
          </w:rPr>
          <w:delText>重抽样法进行内部验证，评估模型的区分度、校准度和总体拟合优度。</w:delText>
        </w:r>
      </w:del>
    </w:p>
    <w:p w:rsidR="0067585B" w:rsidDel="00193B42" w:rsidRDefault="001234A7" w:rsidP="00193B42">
      <w:pPr>
        <w:pStyle w:val="BodyText"/>
        <w:spacing w:line="288" w:lineRule="auto"/>
        <w:rPr>
          <w:del w:id="2443" w:author="Microsoft Office User" w:date="2025-06-20T14:55:00Z"/>
          <w:rFonts w:eastAsia="方正仿宋_GBK" w:cs="方正仿宋_GBK"/>
          <w:bCs/>
          <w:color w:val="000000"/>
          <w:sz w:val="24"/>
        </w:rPr>
        <w:pPrChange w:id="2444" w:author="Microsoft Office User" w:date="2025-06-20T14:55:00Z">
          <w:pPr>
            <w:spacing w:line="288" w:lineRule="auto"/>
            <w:ind w:firstLineChars="200" w:firstLine="480"/>
            <w:jc w:val="left"/>
          </w:pPr>
        </w:pPrChange>
      </w:pPr>
      <w:del w:id="2445" w:author="Microsoft Office User" w:date="2025-06-20T14:55:00Z">
        <w:r w:rsidDel="00193B42">
          <w:rPr>
            <w:rFonts w:ascii="Times New Roman" w:eastAsia="方正仿宋_GBK" w:hAnsi="Times New Roman" w:cs="方正仿宋_GBK" w:hint="eastAsia"/>
            <w:bCs/>
            <w:color w:val="000000"/>
            <w:sz w:val="24"/>
          </w:rPr>
          <w:delText>拟解决的重大科学问题或关键技术：解决模型构建过程中的变量选择和参数估计问题，确保模型的科学性和合理性；评估模型的预测效能和临床价值，为临床实践提供可靠的决策依据。</w:delText>
        </w:r>
      </w:del>
    </w:p>
    <w:p w:rsidR="0067585B" w:rsidDel="00193B42" w:rsidRDefault="001234A7" w:rsidP="00193B42">
      <w:pPr>
        <w:pStyle w:val="BodyText"/>
        <w:spacing w:line="288" w:lineRule="auto"/>
        <w:rPr>
          <w:del w:id="2446" w:author="Microsoft Office User" w:date="2025-06-20T14:55:00Z"/>
          <w:rFonts w:eastAsia="方正仿宋_GBK" w:cs="方正仿宋_GBK"/>
          <w:bCs/>
          <w:color w:val="000000"/>
          <w:sz w:val="24"/>
        </w:rPr>
        <w:pPrChange w:id="2447" w:author="Microsoft Office User" w:date="2025-06-20T14:55:00Z">
          <w:pPr>
            <w:spacing w:line="288" w:lineRule="auto"/>
            <w:ind w:firstLineChars="200" w:firstLine="480"/>
          </w:pPr>
        </w:pPrChange>
      </w:pPr>
      <w:del w:id="2448" w:author="Microsoft Office User" w:date="2025-06-20T14:55:00Z">
        <w:r w:rsidDel="00193B42">
          <w:rPr>
            <w:rFonts w:ascii="Times New Roman" w:eastAsia="方正仿宋_GBK" w:hAnsi="Times New Roman" w:cs="方正仿宋_GBK" w:hint="eastAsia"/>
            <w:bCs/>
            <w:color w:val="000000"/>
            <w:sz w:val="24"/>
          </w:rPr>
          <w:delText>考核指标：构建的预测模型具有良好的区分度（</w:delText>
        </w:r>
        <w:r w:rsidDel="00193B42">
          <w:rPr>
            <w:rFonts w:ascii="Times New Roman" w:eastAsia="方正仿宋_GBK" w:hAnsi="Times New Roman" w:cs="方正仿宋_GBK" w:hint="eastAsia"/>
            <w:bCs/>
            <w:color w:val="000000"/>
            <w:sz w:val="24"/>
          </w:rPr>
          <w:delText>AUC&gt;0.8</w:delText>
        </w:r>
        <w:r w:rsidDel="00193B42">
          <w:rPr>
            <w:rFonts w:ascii="Times New Roman" w:eastAsia="方正仿宋_GBK" w:hAnsi="Times New Roman" w:cs="方正仿宋_GBK" w:hint="eastAsia"/>
            <w:bCs/>
            <w:color w:val="000000"/>
            <w:sz w:val="24"/>
          </w:rPr>
          <w:delText>）和校准度（</w:delText>
        </w:r>
        <w:r w:rsidDel="00193B42">
          <w:rPr>
            <w:rFonts w:ascii="Times New Roman" w:eastAsia="方正仿宋_GBK" w:hAnsi="Times New Roman" w:cs="方正仿宋_GBK" w:hint="eastAsia"/>
            <w:bCs/>
            <w:color w:val="000000"/>
            <w:sz w:val="24"/>
          </w:rPr>
          <w:delText>Hosmer-Lemeshow</w:delText>
        </w:r>
        <w:r w:rsidDel="00193B42">
          <w:rPr>
            <w:rFonts w:ascii="Times New Roman" w:eastAsia="方正仿宋_GBK" w:hAnsi="Times New Roman" w:cs="方正仿宋_GBK" w:hint="eastAsia"/>
            <w:bCs/>
            <w:color w:val="000000"/>
            <w:sz w:val="24"/>
          </w:rPr>
          <w:delText>检验</w:delText>
        </w:r>
        <w:r w:rsidDel="00193B42">
          <w:rPr>
            <w:rFonts w:ascii="Times New Roman" w:eastAsia="方正仿宋_GBK" w:hAnsi="Times New Roman" w:cs="方正仿宋_GBK" w:hint="eastAsia"/>
            <w:bCs/>
            <w:color w:val="000000"/>
            <w:sz w:val="24"/>
          </w:rPr>
          <w:delText>P&gt;0.05</w:delText>
        </w:r>
        <w:r w:rsidDel="00193B42">
          <w:rPr>
            <w:rFonts w:ascii="Times New Roman" w:eastAsia="方正仿宋_GBK" w:hAnsi="Times New Roman" w:cs="方正仿宋_GBK" w:hint="eastAsia"/>
            <w:bCs/>
            <w:color w:val="000000"/>
            <w:sz w:val="24"/>
          </w:rPr>
          <w:delText>）；模型的预测效能在内部验证中得到有效验证。</w:delText>
        </w:r>
      </w:del>
    </w:p>
    <w:p w:rsidR="0067585B" w:rsidDel="00193B42" w:rsidRDefault="001234A7" w:rsidP="00193B42">
      <w:pPr>
        <w:pStyle w:val="BodyText"/>
        <w:spacing w:line="288" w:lineRule="auto"/>
        <w:rPr>
          <w:del w:id="2449" w:author="Microsoft Office User" w:date="2025-06-20T14:55:00Z"/>
          <w:rFonts w:eastAsia="方正仿宋_GBK" w:cs="方正仿宋_GBK"/>
          <w:bCs/>
          <w:color w:val="000000"/>
          <w:sz w:val="24"/>
        </w:rPr>
        <w:pPrChange w:id="2450" w:author="Microsoft Office User" w:date="2025-06-20T14:55:00Z">
          <w:pPr>
            <w:spacing w:line="288" w:lineRule="auto"/>
            <w:ind w:firstLineChars="200" w:firstLine="480"/>
            <w:jc w:val="left"/>
          </w:pPr>
        </w:pPrChange>
      </w:pPr>
      <w:del w:id="2451" w:author="Microsoft Office User" w:date="2025-06-20T14:55:00Z">
        <w:r w:rsidDel="00193B42">
          <w:rPr>
            <w:rFonts w:ascii="Times New Roman" w:eastAsia="方正仿宋_GBK" w:hAnsi="Times New Roman" w:cs="方正仿宋_GBK" w:hint="eastAsia"/>
            <w:bCs/>
            <w:color w:val="000000"/>
            <w:sz w:val="24"/>
          </w:rPr>
          <w:delText>评测手段</w:delText>
        </w:r>
        <w:r w:rsidDel="00193B42">
          <w:rPr>
            <w:rFonts w:ascii="Times New Roman" w:eastAsia="方正仿宋_GBK" w:hAnsi="Times New Roman" w:cs="方正仿宋_GBK" w:hint="eastAsia"/>
            <w:bCs/>
            <w:color w:val="000000"/>
            <w:sz w:val="24"/>
          </w:rPr>
          <w:delText>/</w:delText>
        </w:r>
        <w:r w:rsidDel="00193B42">
          <w:rPr>
            <w:rFonts w:ascii="Times New Roman" w:eastAsia="方正仿宋_GBK" w:hAnsi="Times New Roman" w:cs="方正仿宋_GBK" w:hint="eastAsia"/>
            <w:bCs/>
            <w:color w:val="000000"/>
            <w:sz w:val="24"/>
          </w:rPr>
          <w:delText>方法：使用</w:delText>
        </w:r>
        <w:r w:rsidDel="00193B42">
          <w:rPr>
            <w:rFonts w:ascii="Times New Roman" w:eastAsia="方正仿宋_GBK" w:hAnsi="Times New Roman" w:cs="方正仿宋_GBK" w:hint="eastAsia"/>
            <w:bCs/>
            <w:color w:val="000000"/>
            <w:sz w:val="24"/>
          </w:rPr>
          <w:delText>SPSS</w:delText>
        </w:r>
        <w:r w:rsidDel="00193B42">
          <w:rPr>
            <w:rFonts w:ascii="Times New Roman" w:eastAsia="方正仿宋_GBK" w:hAnsi="Times New Roman" w:cs="方正仿宋_GBK" w:hint="eastAsia"/>
            <w:bCs/>
            <w:color w:val="000000"/>
            <w:sz w:val="24"/>
          </w:rPr>
          <w:delText>和</w:delText>
        </w:r>
        <w:r w:rsidDel="00193B42">
          <w:rPr>
            <w:rFonts w:ascii="Times New Roman" w:eastAsia="方正仿宋_GBK" w:hAnsi="Times New Roman" w:cs="方正仿宋_GBK" w:hint="eastAsia"/>
            <w:bCs/>
            <w:color w:val="000000"/>
            <w:sz w:val="24"/>
          </w:rPr>
          <w:delText>R</w:delText>
        </w:r>
        <w:r w:rsidDel="00193B42">
          <w:rPr>
            <w:rFonts w:ascii="Times New Roman" w:eastAsia="方正仿宋_GBK" w:hAnsi="Times New Roman" w:cs="方正仿宋_GBK" w:hint="eastAsia"/>
            <w:bCs/>
            <w:color w:val="000000"/>
            <w:sz w:val="24"/>
          </w:rPr>
          <w:delText>软件进行数据分析，计算模型的各项性能指标；绘制</w:delText>
        </w:r>
        <w:r w:rsidDel="00193B42">
          <w:rPr>
            <w:rFonts w:ascii="Times New Roman" w:eastAsia="方正仿宋_GBK" w:hAnsi="Times New Roman" w:cs="方正仿宋_GBK" w:hint="eastAsia"/>
            <w:bCs/>
            <w:color w:val="000000"/>
            <w:sz w:val="24"/>
          </w:rPr>
          <w:delText>ROC</w:delText>
        </w:r>
        <w:r w:rsidDel="00193B42">
          <w:rPr>
            <w:rFonts w:ascii="Times New Roman" w:eastAsia="方正仿宋_GBK" w:hAnsi="Times New Roman" w:cs="方正仿宋_GBK" w:hint="eastAsia"/>
            <w:bCs/>
            <w:color w:val="000000"/>
            <w:sz w:val="24"/>
          </w:rPr>
          <w:delText>曲线、校准曲线等，直观展示模型的性能；进行决策曲线分析，评估模型的临床价值。</w:delText>
        </w:r>
      </w:del>
    </w:p>
    <w:p w:rsidR="0067585B" w:rsidDel="00193B42" w:rsidRDefault="001234A7" w:rsidP="00193B42">
      <w:pPr>
        <w:pStyle w:val="BodyText"/>
        <w:spacing w:line="288" w:lineRule="auto"/>
        <w:rPr>
          <w:del w:id="2452" w:author="Microsoft Office User" w:date="2025-06-20T14:55:00Z"/>
          <w:rFonts w:eastAsia="方正仿宋_GBK" w:cs="方正仿宋_GBK"/>
          <w:b/>
          <w:color w:val="000000"/>
          <w:sz w:val="24"/>
        </w:rPr>
        <w:pPrChange w:id="2453" w:author="Microsoft Office User" w:date="2025-06-20T14:55:00Z">
          <w:pPr>
            <w:spacing w:line="288" w:lineRule="auto"/>
            <w:ind w:firstLineChars="200" w:firstLine="480"/>
            <w:jc w:val="left"/>
          </w:pPr>
        </w:pPrChange>
      </w:pPr>
      <w:del w:id="2454" w:author="Microsoft Office User" w:date="2025-06-20T14:55:00Z">
        <w:r w:rsidDel="00193B42">
          <w:rPr>
            <w:rFonts w:ascii="Times New Roman" w:eastAsia="方正仿宋_GBK" w:hAnsi="Times New Roman" w:cs="方正仿宋_GBK" w:hint="eastAsia"/>
            <w:b/>
            <w:color w:val="000000"/>
            <w:sz w:val="24"/>
          </w:rPr>
          <w:delText>任务</w:delText>
        </w:r>
        <w:r w:rsidDel="00193B42">
          <w:rPr>
            <w:rFonts w:ascii="Times New Roman" w:eastAsia="方正仿宋_GBK" w:hAnsi="Times New Roman" w:cs="方正仿宋_GBK" w:hint="eastAsia"/>
            <w:b/>
            <w:color w:val="000000"/>
            <w:sz w:val="24"/>
          </w:rPr>
          <w:delText>4</w:delText>
        </w:r>
        <w:r w:rsidDel="00193B42">
          <w:rPr>
            <w:rFonts w:ascii="Times New Roman" w:eastAsia="方正仿宋_GBK" w:hAnsi="Times New Roman" w:cs="方正仿宋_GBK" w:hint="eastAsia"/>
            <w:b/>
            <w:color w:val="000000"/>
            <w:sz w:val="24"/>
          </w:rPr>
          <w:delText>：模型临床应用与推广</w:delText>
        </w:r>
      </w:del>
    </w:p>
    <w:p w:rsidR="0067585B" w:rsidDel="00193B42" w:rsidRDefault="001234A7" w:rsidP="00193B42">
      <w:pPr>
        <w:pStyle w:val="BodyText"/>
        <w:spacing w:line="288" w:lineRule="auto"/>
        <w:rPr>
          <w:del w:id="2455" w:author="Microsoft Office User" w:date="2025-06-20T14:55:00Z"/>
          <w:rFonts w:eastAsia="方正仿宋_GBK" w:cs="方正仿宋_GBK"/>
          <w:bCs/>
          <w:color w:val="000000"/>
          <w:sz w:val="24"/>
        </w:rPr>
        <w:pPrChange w:id="2456" w:author="Microsoft Office User" w:date="2025-06-20T14:55:00Z">
          <w:pPr>
            <w:spacing w:line="600" w:lineRule="exact"/>
            <w:ind w:firstLineChars="200" w:firstLine="480"/>
          </w:pPr>
        </w:pPrChange>
      </w:pPr>
      <w:del w:id="2457" w:author="Microsoft Office User" w:date="2025-06-20T14:55:00Z">
        <w:r w:rsidDel="00193B42">
          <w:rPr>
            <w:rFonts w:ascii="Times New Roman" w:eastAsia="方正仿宋_GBK" w:hAnsi="Times New Roman" w:cs="方正仿宋_GBK" w:hint="eastAsia"/>
            <w:bCs/>
            <w:color w:val="000000"/>
            <w:sz w:val="24"/>
          </w:rPr>
          <w:delText>研究目标：将构建好的模型应用于</w:delText>
        </w:r>
        <w:r w:rsidDel="00193B42">
          <w:rPr>
            <w:rFonts w:ascii="Times New Roman" w:eastAsia="方正仿宋_GBK" w:hAnsi="Times New Roman" w:cs="方正仿宋_GBK" w:hint="eastAsia"/>
            <w:bCs/>
            <w:color w:val="000000"/>
            <w:sz w:val="24"/>
          </w:rPr>
          <w:delText>ICU</w:delText>
        </w:r>
        <w:r w:rsidDel="00193B42">
          <w:rPr>
            <w:rFonts w:ascii="Times New Roman" w:eastAsia="方正仿宋_GBK" w:hAnsi="Times New Roman" w:cs="方正仿宋_GBK" w:hint="eastAsia"/>
            <w:bCs/>
            <w:color w:val="000000"/>
            <w:sz w:val="24"/>
          </w:rPr>
          <w:delText>临床护理工作中，评估其可行性和实用性，并进行推广。</w:delText>
        </w:r>
      </w:del>
    </w:p>
    <w:p w:rsidR="0067585B" w:rsidDel="00193B42" w:rsidRDefault="001234A7" w:rsidP="00193B42">
      <w:pPr>
        <w:pStyle w:val="BodyText"/>
        <w:spacing w:line="288" w:lineRule="auto"/>
        <w:rPr>
          <w:del w:id="2458" w:author="Microsoft Office User" w:date="2025-06-20T14:55:00Z"/>
          <w:rFonts w:eastAsia="方正仿宋_GBK" w:cs="方正仿宋_GBK"/>
          <w:bCs/>
          <w:color w:val="000000"/>
          <w:sz w:val="24"/>
        </w:rPr>
        <w:pPrChange w:id="2459" w:author="Microsoft Office User" w:date="2025-06-20T14:55:00Z">
          <w:pPr>
            <w:spacing w:line="600" w:lineRule="exact"/>
            <w:ind w:firstLineChars="200" w:firstLine="480"/>
          </w:pPr>
        </w:pPrChange>
      </w:pPr>
      <w:del w:id="2460" w:author="Microsoft Office User" w:date="2025-06-20T14:55:00Z">
        <w:r w:rsidDel="00193B42">
          <w:rPr>
            <w:rFonts w:ascii="Times New Roman" w:eastAsia="方正仿宋_GBK" w:hAnsi="Times New Roman" w:cs="方正仿宋_GBK" w:hint="eastAsia"/>
            <w:bCs/>
            <w:color w:val="000000"/>
            <w:sz w:val="24"/>
          </w:rPr>
          <w:delText>主要研究内容：</w:delText>
        </w:r>
      </w:del>
    </w:p>
    <w:p w:rsidR="0067585B" w:rsidDel="00193B42" w:rsidRDefault="001234A7" w:rsidP="00193B42">
      <w:pPr>
        <w:pStyle w:val="BodyText"/>
        <w:spacing w:line="288" w:lineRule="auto"/>
        <w:rPr>
          <w:del w:id="2461" w:author="Microsoft Office User" w:date="2025-06-20T14:55:00Z"/>
          <w:rFonts w:eastAsia="方正仿宋_GBK" w:cs="方正仿宋_GBK"/>
          <w:bCs/>
          <w:color w:val="000000"/>
          <w:sz w:val="24"/>
        </w:rPr>
        <w:pPrChange w:id="2462" w:author="Microsoft Office User" w:date="2025-06-20T14:55:00Z">
          <w:pPr>
            <w:spacing w:line="600" w:lineRule="exact"/>
            <w:ind w:firstLineChars="200" w:firstLine="480"/>
          </w:pPr>
        </w:pPrChange>
      </w:pPr>
      <w:del w:id="2463" w:author="Microsoft Office User" w:date="2025-06-20T14:55:00Z">
        <w:r w:rsidDel="00193B42">
          <w:rPr>
            <w:rFonts w:ascii="Times New Roman" w:eastAsia="方正仿宋_GBK" w:hAnsi="Times New Roman" w:cs="方正仿宋_GBK" w:hint="eastAsia"/>
            <w:bCs/>
            <w:color w:val="000000"/>
            <w:sz w:val="24"/>
          </w:rPr>
          <w:delText>基于最终确定的</w:delText>
        </w:r>
        <w:r w:rsidDel="00193B42">
          <w:rPr>
            <w:rFonts w:ascii="Times New Roman" w:eastAsia="方正仿宋_GBK" w:hAnsi="Times New Roman" w:cs="方正仿宋_GBK" w:hint="eastAsia"/>
            <w:bCs/>
            <w:color w:val="000000"/>
            <w:sz w:val="24"/>
          </w:rPr>
          <w:delText>Logistic</w:delText>
        </w:r>
        <w:r w:rsidDel="00193B42">
          <w:rPr>
            <w:rFonts w:ascii="Times New Roman" w:eastAsia="方正仿宋_GBK" w:hAnsi="Times New Roman" w:cs="方正仿宋_GBK" w:hint="eastAsia"/>
            <w:bCs/>
            <w:color w:val="000000"/>
            <w:sz w:val="24"/>
          </w:rPr>
          <w:delText>回归模型，构建列线图。</w:delText>
        </w:r>
      </w:del>
    </w:p>
    <w:p w:rsidR="0067585B" w:rsidDel="00193B42" w:rsidRDefault="001234A7" w:rsidP="00193B42">
      <w:pPr>
        <w:pStyle w:val="BodyText"/>
        <w:spacing w:line="288" w:lineRule="auto"/>
        <w:rPr>
          <w:del w:id="2464" w:author="Microsoft Office User" w:date="2025-06-20T14:55:00Z"/>
          <w:rFonts w:eastAsia="方正仿宋_GBK" w:cs="方正仿宋_GBK"/>
          <w:bCs/>
          <w:color w:val="000000"/>
          <w:sz w:val="24"/>
        </w:rPr>
        <w:pPrChange w:id="2465" w:author="Microsoft Office User" w:date="2025-06-20T14:55:00Z">
          <w:pPr>
            <w:spacing w:line="600" w:lineRule="exact"/>
            <w:ind w:firstLineChars="200" w:firstLine="480"/>
          </w:pPr>
        </w:pPrChange>
      </w:pPr>
      <w:del w:id="2466" w:author="Microsoft Office User" w:date="2025-06-20T14:55:00Z">
        <w:r w:rsidDel="00193B42">
          <w:rPr>
            <w:rFonts w:ascii="Times New Roman" w:eastAsia="方正仿宋_GBK" w:hAnsi="Times New Roman" w:cs="方正仿宋_GBK" w:hint="eastAsia"/>
            <w:bCs/>
            <w:color w:val="000000"/>
            <w:sz w:val="24"/>
          </w:rPr>
          <w:delText>将模型应用于</w:delText>
        </w:r>
        <w:r w:rsidDel="00193B42">
          <w:rPr>
            <w:rFonts w:ascii="Times New Roman" w:eastAsia="方正仿宋_GBK" w:hAnsi="Times New Roman" w:cs="方正仿宋_GBK" w:hint="eastAsia"/>
            <w:bCs/>
            <w:color w:val="000000"/>
            <w:sz w:val="24"/>
          </w:rPr>
          <w:delText>ICU</w:delText>
        </w:r>
        <w:r w:rsidDel="00193B42">
          <w:rPr>
            <w:rFonts w:ascii="Times New Roman" w:eastAsia="方正仿宋_GBK" w:hAnsi="Times New Roman" w:cs="方正仿宋_GBK" w:hint="eastAsia"/>
            <w:bCs/>
            <w:color w:val="000000"/>
            <w:sz w:val="24"/>
          </w:rPr>
          <w:delText>病区进行初步应用验证，预测新入院患者的</w:delText>
        </w:r>
        <w:r w:rsidDel="00193B42">
          <w:rPr>
            <w:rFonts w:ascii="Times New Roman" w:eastAsia="方正仿宋_GBK" w:hAnsi="Times New Roman" w:cs="方正仿宋_GBK" w:hint="eastAsia"/>
            <w:bCs/>
            <w:color w:val="000000"/>
            <w:sz w:val="24"/>
          </w:rPr>
          <w:delText>PI</w:delText>
        </w:r>
        <w:r w:rsidDel="00193B42">
          <w:rPr>
            <w:rFonts w:ascii="Times New Roman" w:eastAsia="方正仿宋_GBK" w:hAnsi="Times New Roman" w:cs="方正仿宋_GBK" w:hint="eastAsia"/>
            <w:bCs/>
            <w:color w:val="000000"/>
            <w:sz w:val="24"/>
          </w:rPr>
          <w:delText>风险，观察预测准确性、干预及时性、</w:delText>
        </w:r>
        <w:r w:rsidDel="00193B42">
          <w:rPr>
            <w:rFonts w:ascii="Times New Roman" w:eastAsia="方正仿宋_GBK" w:hAnsi="Times New Roman" w:cs="方正仿宋_GBK" w:hint="eastAsia"/>
            <w:bCs/>
            <w:color w:val="000000"/>
            <w:sz w:val="24"/>
          </w:rPr>
          <w:delText>PI</w:delText>
        </w:r>
        <w:r w:rsidDel="00193B42">
          <w:rPr>
            <w:rFonts w:ascii="Times New Roman" w:eastAsia="方正仿宋_GBK" w:hAnsi="Times New Roman" w:cs="方正仿宋_GBK" w:hint="eastAsia"/>
            <w:bCs/>
            <w:color w:val="000000"/>
            <w:sz w:val="24"/>
          </w:rPr>
          <w:delText>发生率等指标的变化。</w:delText>
        </w:r>
      </w:del>
    </w:p>
    <w:p w:rsidR="0067585B" w:rsidDel="00193B42" w:rsidRDefault="001234A7" w:rsidP="00193B42">
      <w:pPr>
        <w:pStyle w:val="BodyText"/>
        <w:spacing w:line="288" w:lineRule="auto"/>
        <w:rPr>
          <w:del w:id="2467" w:author="Microsoft Office User" w:date="2025-06-20T14:55:00Z"/>
          <w:rFonts w:eastAsia="方正仿宋_GBK" w:cs="方正仿宋_GBK"/>
          <w:bCs/>
          <w:color w:val="000000"/>
          <w:sz w:val="24"/>
        </w:rPr>
        <w:pPrChange w:id="2468" w:author="Microsoft Office User" w:date="2025-06-20T14:55:00Z">
          <w:pPr>
            <w:spacing w:line="600" w:lineRule="exact"/>
            <w:ind w:firstLineChars="200" w:firstLine="480"/>
          </w:pPr>
        </w:pPrChange>
      </w:pPr>
      <w:del w:id="2469" w:author="Microsoft Office User" w:date="2025-06-20T14:55:00Z">
        <w:r w:rsidDel="00193B42">
          <w:rPr>
            <w:rFonts w:ascii="Times New Roman" w:eastAsia="方正仿宋_GBK" w:hAnsi="Times New Roman" w:cs="方正仿宋_GBK" w:hint="eastAsia"/>
            <w:bCs/>
            <w:color w:val="000000"/>
            <w:sz w:val="24"/>
          </w:rPr>
          <w:delText>收集护理人员对模型使用过程中的反馈，评估模型操作的可行性与实用性。</w:delText>
        </w:r>
      </w:del>
    </w:p>
    <w:p w:rsidR="0067585B" w:rsidDel="00193B42" w:rsidRDefault="001234A7" w:rsidP="00193B42">
      <w:pPr>
        <w:pStyle w:val="BodyText"/>
        <w:spacing w:line="288" w:lineRule="auto"/>
        <w:rPr>
          <w:del w:id="2470" w:author="Microsoft Office User" w:date="2025-06-20T14:55:00Z"/>
          <w:rFonts w:eastAsia="方正仿宋_GBK" w:cs="方正仿宋_GBK"/>
          <w:bCs/>
          <w:color w:val="000000"/>
          <w:sz w:val="24"/>
        </w:rPr>
        <w:pPrChange w:id="2471" w:author="Microsoft Office User" w:date="2025-06-20T14:55:00Z">
          <w:pPr>
            <w:spacing w:line="600" w:lineRule="exact"/>
            <w:ind w:firstLineChars="200" w:firstLine="480"/>
          </w:pPr>
        </w:pPrChange>
      </w:pPr>
      <w:del w:id="2472" w:author="Microsoft Office User" w:date="2025-06-20T14:55:00Z">
        <w:r w:rsidDel="00193B42">
          <w:rPr>
            <w:rFonts w:ascii="Times New Roman" w:eastAsia="方正仿宋_GBK" w:hAnsi="Times New Roman" w:cs="方正仿宋_GBK" w:hint="eastAsia"/>
            <w:bCs/>
            <w:color w:val="000000"/>
            <w:sz w:val="24"/>
          </w:rPr>
          <w:delText>将研究成果撰写成学术论文，发表于国内外相关领域的权威期刊，在相关学术会议上进行交流。</w:delText>
        </w:r>
      </w:del>
    </w:p>
    <w:p w:rsidR="0067585B" w:rsidDel="00193B42" w:rsidRDefault="001234A7" w:rsidP="00193B42">
      <w:pPr>
        <w:pStyle w:val="BodyText"/>
        <w:spacing w:line="288" w:lineRule="auto"/>
        <w:rPr>
          <w:del w:id="2473" w:author="Microsoft Office User" w:date="2025-06-20T14:55:00Z"/>
          <w:rFonts w:eastAsia="方正仿宋_GBK" w:cs="方正仿宋_GBK"/>
          <w:bCs/>
          <w:color w:val="000000"/>
          <w:sz w:val="24"/>
        </w:rPr>
        <w:pPrChange w:id="2474" w:author="Microsoft Office User" w:date="2025-06-20T14:55:00Z">
          <w:pPr>
            <w:spacing w:line="600" w:lineRule="exact"/>
            <w:ind w:firstLineChars="200" w:firstLine="480"/>
          </w:pPr>
        </w:pPrChange>
      </w:pPr>
      <w:del w:id="2475" w:author="Microsoft Office User" w:date="2025-06-20T14:55:00Z">
        <w:r w:rsidDel="00193B42">
          <w:rPr>
            <w:rFonts w:ascii="Times New Roman" w:eastAsia="方正仿宋_GBK" w:hAnsi="Times New Roman" w:cs="方正仿宋_GBK" w:hint="eastAsia"/>
            <w:bCs/>
            <w:color w:val="000000"/>
            <w:sz w:val="24"/>
          </w:rPr>
          <w:delText>在本单位及协作单位的</w:delText>
        </w:r>
        <w:r w:rsidDel="00193B42">
          <w:rPr>
            <w:rFonts w:ascii="Times New Roman" w:eastAsia="方正仿宋_GBK" w:hAnsi="Times New Roman" w:cs="方正仿宋_GBK" w:hint="eastAsia"/>
            <w:bCs/>
            <w:color w:val="000000"/>
            <w:sz w:val="24"/>
          </w:rPr>
          <w:delText>ICU</w:delText>
        </w:r>
        <w:r w:rsidDel="00193B42">
          <w:rPr>
            <w:rFonts w:ascii="Times New Roman" w:eastAsia="方正仿宋_GBK" w:hAnsi="Times New Roman" w:cs="方正仿宋_GBK" w:hint="eastAsia"/>
            <w:bCs/>
            <w:color w:val="000000"/>
            <w:sz w:val="24"/>
          </w:rPr>
          <w:delText>进行推广应用，并开展相关的继续教育和技能培训项目。</w:delText>
        </w:r>
      </w:del>
    </w:p>
    <w:p w:rsidR="0067585B" w:rsidDel="00193B42" w:rsidRDefault="001234A7" w:rsidP="00193B42">
      <w:pPr>
        <w:pStyle w:val="BodyText"/>
        <w:spacing w:line="288" w:lineRule="auto"/>
        <w:rPr>
          <w:del w:id="2476" w:author="Microsoft Office User" w:date="2025-06-20T14:55:00Z"/>
          <w:rFonts w:eastAsia="方正仿宋_GBK" w:cs="方正仿宋_GBK"/>
          <w:bCs/>
          <w:color w:val="000000"/>
          <w:sz w:val="24"/>
        </w:rPr>
        <w:pPrChange w:id="2477" w:author="Microsoft Office User" w:date="2025-06-20T14:55:00Z">
          <w:pPr>
            <w:spacing w:line="600" w:lineRule="exact"/>
            <w:ind w:firstLineChars="200" w:firstLine="480"/>
          </w:pPr>
        </w:pPrChange>
      </w:pPr>
      <w:del w:id="2478" w:author="Microsoft Office User" w:date="2025-06-20T14:55:00Z">
        <w:r w:rsidDel="00193B42">
          <w:rPr>
            <w:rFonts w:ascii="Times New Roman" w:eastAsia="方正仿宋_GBK" w:hAnsi="Times New Roman" w:cs="方正仿宋_GBK" w:hint="eastAsia"/>
            <w:bCs/>
            <w:color w:val="000000"/>
            <w:sz w:val="24"/>
          </w:rPr>
          <w:delText>拟解决的重大科学问题或关键技术：解决模型在临床应用过程中的实际问题，如操作的难易程度、对临床决策的帮助等；提高模型的可操作性和实用性，促进其在临床实践中的广泛应用。</w:delText>
        </w:r>
      </w:del>
    </w:p>
    <w:p w:rsidR="0067585B" w:rsidDel="00193B42" w:rsidRDefault="001234A7" w:rsidP="00193B42">
      <w:pPr>
        <w:pStyle w:val="BodyText"/>
        <w:spacing w:line="288" w:lineRule="auto"/>
        <w:rPr>
          <w:del w:id="2479" w:author="Microsoft Office User" w:date="2025-06-20T14:55:00Z"/>
          <w:rFonts w:eastAsia="方正仿宋_GBK" w:cs="方正仿宋_GBK"/>
          <w:bCs/>
          <w:color w:val="000000"/>
          <w:sz w:val="24"/>
        </w:rPr>
        <w:pPrChange w:id="2480" w:author="Microsoft Office User" w:date="2025-06-20T14:55:00Z">
          <w:pPr>
            <w:spacing w:line="600" w:lineRule="exact"/>
            <w:ind w:firstLineChars="200" w:firstLine="480"/>
          </w:pPr>
        </w:pPrChange>
      </w:pPr>
      <w:del w:id="2481" w:author="Microsoft Office User" w:date="2025-06-20T14:55:00Z">
        <w:r w:rsidDel="00193B42">
          <w:rPr>
            <w:rFonts w:ascii="Times New Roman" w:eastAsia="方正仿宋_GBK" w:hAnsi="Times New Roman" w:cs="方正仿宋_GBK" w:hint="eastAsia"/>
            <w:bCs/>
            <w:color w:val="000000"/>
            <w:sz w:val="24"/>
          </w:rPr>
          <w:delText>考核指标：模型在临床应用中能够有效提高预测准确性和干预及时性，降低</w:delText>
        </w:r>
        <w:r w:rsidDel="00193B42">
          <w:rPr>
            <w:rFonts w:ascii="Times New Roman" w:eastAsia="方正仿宋_GBK" w:hAnsi="Times New Roman" w:cs="方正仿宋_GBK" w:hint="eastAsia"/>
            <w:bCs/>
            <w:color w:val="000000"/>
            <w:sz w:val="24"/>
          </w:rPr>
          <w:delText>PI</w:delText>
        </w:r>
        <w:r w:rsidDel="00193B42">
          <w:rPr>
            <w:rFonts w:ascii="Times New Roman" w:eastAsia="方正仿宋_GBK" w:hAnsi="Times New Roman" w:cs="方正仿宋_GBK" w:hint="eastAsia"/>
            <w:bCs/>
            <w:color w:val="000000"/>
            <w:sz w:val="24"/>
          </w:rPr>
          <w:delText>发生率；列线图具有良好的易用性和可理解性；研究成果在国内外权威期刊上发表</w:delText>
        </w:r>
        <w:r w:rsidDel="00193B42">
          <w:rPr>
            <w:rFonts w:ascii="Times New Roman" w:eastAsia="方正仿宋_GBK" w:hAnsi="Times New Roman" w:cs="方正仿宋_GBK" w:hint="eastAsia"/>
            <w:bCs/>
            <w:color w:val="000000"/>
            <w:sz w:val="24"/>
          </w:rPr>
          <w:delText>1-2</w:delText>
        </w:r>
        <w:r w:rsidDel="00193B42">
          <w:rPr>
            <w:rFonts w:ascii="Times New Roman" w:eastAsia="方正仿宋_GBK" w:hAnsi="Times New Roman" w:cs="方正仿宋_GBK" w:hint="eastAsia"/>
            <w:bCs/>
            <w:color w:val="000000"/>
            <w:sz w:val="24"/>
          </w:rPr>
          <w:delText>篇学术论文，在相关学术会议上进行交流；模型在本单位及协作单位的</w:delText>
        </w:r>
        <w:r w:rsidDel="00193B42">
          <w:rPr>
            <w:rFonts w:ascii="Times New Roman" w:eastAsia="方正仿宋_GBK" w:hAnsi="Times New Roman" w:cs="方正仿宋_GBK" w:hint="eastAsia"/>
            <w:bCs/>
            <w:color w:val="000000"/>
            <w:sz w:val="24"/>
          </w:rPr>
          <w:delText>ICU</w:delText>
        </w:r>
        <w:r w:rsidDel="00193B42">
          <w:rPr>
            <w:rFonts w:ascii="Times New Roman" w:eastAsia="方正仿宋_GBK" w:hAnsi="Times New Roman" w:cs="方正仿宋_GBK" w:hint="eastAsia"/>
            <w:bCs/>
            <w:color w:val="000000"/>
            <w:sz w:val="24"/>
          </w:rPr>
          <w:delText>得到广泛应用。</w:delText>
        </w:r>
      </w:del>
    </w:p>
    <w:p w:rsidR="0067585B" w:rsidDel="00193B42" w:rsidRDefault="001234A7" w:rsidP="00193B42">
      <w:pPr>
        <w:pStyle w:val="BodyText"/>
        <w:spacing w:line="288" w:lineRule="auto"/>
        <w:rPr>
          <w:del w:id="2482" w:author="Microsoft Office User" w:date="2025-06-20T14:55:00Z"/>
          <w:rFonts w:eastAsia="方正仿宋_GBK" w:cs="方正仿宋_GBK"/>
          <w:bCs/>
          <w:color w:val="000000"/>
          <w:sz w:val="24"/>
        </w:rPr>
        <w:pPrChange w:id="2483" w:author="Microsoft Office User" w:date="2025-06-20T14:55:00Z">
          <w:pPr>
            <w:spacing w:line="600" w:lineRule="exact"/>
            <w:ind w:firstLineChars="200" w:firstLine="480"/>
          </w:pPr>
        </w:pPrChange>
      </w:pPr>
      <w:del w:id="2484" w:author="Microsoft Office User" w:date="2025-06-20T14:55:00Z">
        <w:r w:rsidDel="00193B42">
          <w:rPr>
            <w:rFonts w:ascii="Times New Roman" w:eastAsia="方正仿宋_GBK" w:hAnsi="Times New Roman" w:cs="方正仿宋_GBK" w:hint="eastAsia"/>
            <w:bCs/>
            <w:color w:val="000000"/>
            <w:sz w:val="24"/>
          </w:rPr>
          <w:delText>评测手段</w:delText>
        </w:r>
        <w:r w:rsidDel="00193B42">
          <w:rPr>
            <w:rFonts w:ascii="Times New Roman" w:eastAsia="方正仿宋_GBK" w:hAnsi="Times New Roman" w:cs="方正仿宋_GBK" w:hint="eastAsia"/>
            <w:bCs/>
            <w:color w:val="000000"/>
            <w:sz w:val="24"/>
          </w:rPr>
          <w:delText>/</w:delText>
        </w:r>
        <w:r w:rsidDel="00193B42">
          <w:rPr>
            <w:rFonts w:ascii="Times New Roman" w:eastAsia="方正仿宋_GBK" w:hAnsi="Times New Roman" w:cs="方正仿宋_GBK" w:hint="eastAsia"/>
            <w:bCs/>
            <w:color w:val="000000"/>
            <w:sz w:val="24"/>
          </w:rPr>
          <w:delText>方法：通过比较模型应用前后的各项指标变化，评估模型的临床效果；收集护理人员的反馈意见，采用问卷调查的方式</w:delText>
        </w:r>
        <w:r w:rsidDel="00193B42">
          <w:rPr>
            <w:rFonts w:ascii="Times New Roman" w:eastAsia="方正仿宋_GBK" w:hAnsi="Times New Roman" w:cs="方正仿宋_GBK" w:hint="eastAsia"/>
            <w:bCs/>
            <w:color w:val="000000"/>
            <w:sz w:val="24"/>
          </w:rPr>
          <w:delText>，了解他们对模型的使用体验和评价；对列线图进行用户测试，评估其易用性和可理解性。</w:delText>
        </w:r>
      </w:del>
    </w:p>
    <w:p w:rsidR="0067585B" w:rsidDel="00193B42" w:rsidRDefault="001234A7" w:rsidP="00193B42">
      <w:pPr>
        <w:pStyle w:val="BodyText"/>
        <w:spacing w:line="288" w:lineRule="auto"/>
        <w:rPr>
          <w:del w:id="2485" w:author="Microsoft Office User" w:date="2025-06-20T14:55:00Z"/>
          <w:rFonts w:eastAsia="方正黑体_GBK" w:cs="方正黑体_GBK"/>
          <w:bCs/>
          <w:color w:val="000000"/>
          <w:szCs w:val="32"/>
        </w:rPr>
        <w:pPrChange w:id="2486" w:author="Microsoft Office User" w:date="2025-06-20T14:55:00Z">
          <w:pPr>
            <w:spacing w:line="600" w:lineRule="exact"/>
            <w:ind w:firstLineChars="200" w:firstLine="640"/>
          </w:pPr>
        </w:pPrChange>
      </w:pPr>
      <w:bookmarkStart w:id="2487" w:name="_Toc1515154981_WPSOffice_Level1"/>
      <w:del w:id="2488" w:author="Microsoft Office User" w:date="2025-06-20T14:55:00Z">
        <w:r w:rsidDel="00193B42">
          <w:rPr>
            <w:rFonts w:ascii="Times New Roman" w:eastAsia="方正黑体_GBK" w:hAnsi="Times New Roman" w:cs="方正黑体_GBK" w:hint="eastAsia"/>
            <w:bCs/>
            <w:color w:val="000000"/>
            <w:szCs w:val="32"/>
          </w:rPr>
          <w:delText>六、研究基础</w:delText>
        </w:r>
        <w:bookmarkEnd w:id="2487"/>
      </w:del>
    </w:p>
    <w:p w:rsidR="0067585B" w:rsidDel="00193B42" w:rsidRDefault="001234A7" w:rsidP="00193B42">
      <w:pPr>
        <w:pStyle w:val="BodyText"/>
        <w:spacing w:line="288" w:lineRule="auto"/>
        <w:rPr>
          <w:del w:id="2489" w:author="Microsoft Office User" w:date="2025-06-20T14:55:00Z"/>
          <w:rFonts w:eastAsia="方正仿宋_GBK" w:cs="方正仿宋_GBK"/>
          <w:b/>
          <w:color w:val="000000"/>
          <w:sz w:val="24"/>
        </w:rPr>
        <w:pPrChange w:id="2490" w:author="Microsoft Office User" w:date="2025-06-20T14:55:00Z">
          <w:pPr>
            <w:spacing w:line="288" w:lineRule="auto"/>
            <w:ind w:firstLineChars="200" w:firstLine="480"/>
            <w:jc w:val="left"/>
          </w:pPr>
        </w:pPrChange>
      </w:pPr>
      <w:del w:id="2491" w:author="Microsoft Office User" w:date="2025-06-20T14:55:00Z">
        <w:r w:rsidDel="00193B42">
          <w:rPr>
            <w:rFonts w:ascii="Times New Roman" w:eastAsia="方正仿宋_GBK" w:hAnsi="Times New Roman" w:cs="方正仿宋_GBK" w:hint="eastAsia"/>
            <w:b/>
            <w:color w:val="000000"/>
            <w:sz w:val="24"/>
          </w:rPr>
          <w:delText>6.1</w:delText>
        </w:r>
        <w:r w:rsidDel="00193B42">
          <w:rPr>
            <w:rFonts w:ascii="Times New Roman" w:eastAsia="方正仿宋_GBK" w:hAnsi="Times New Roman" w:cs="方正仿宋_GBK" w:hint="eastAsia"/>
            <w:b/>
            <w:color w:val="000000"/>
            <w:sz w:val="24"/>
          </w:rPr>
          <w:delText>前期相关领域研究经验与积累：</w:delText>
        </w:r>
      </w:del>
    </w:p>
    <w:p w:rsidR="0067585B" w:rsidDel="00193B42" w:rsidRDefault="001234A7" w:rsidP="00193B42">
      <w:pPr>
        <w:pStyle w:val="BodyText"/>
        <w:spacing w:line="288" w:lineRule="auto"/>
        <w:rPr>
          <w:del w:id="2492" w:author="Microsoft Office User" w:date="2025-06-20T14:55:00Z"/>
          <w:rFonts w:eastAsia="方正仿宋_GBK" w:cs="方正仿宋_GBK"/>
          <w:bCs/>
          <w:color w:val="000000"/>
          <w:sz w:val="24"/>
        </w:rPr>
        <w:pPrChange w:id="2493" w:author="Microsoft Office User" w:date="2025-06-20T14:55:00Z">
          <w:pPr>
            <w:spacing w:line="288" w:lineRule="auto"/>
            <w:ind w:firstLineChars="200" w:firstLine="480"/>
            <w:jc w:val="left"/>
          </w:pPr>
        </w:pPrChange>
      </w:pPr>
      <w:del w:id="2494" w:author="Microsoft Office User" w:date="2025-06-20T14:55:00Z">
        <w:r w:rsidDel="00193B42">
          <w:rPr>
            <w:rFonts w:ascii="Times New Roman" w:eastAsia="方正仿宋_GBK" w:hAnsi="Times New Roman" w:cs="方正仿宋_GBK" w:hint="eastAsia"/>
            <w:bCs/>
            <w:color w:val="000000"/>
            <w:sz w:val="24"/>
          </w:rPr>
          <w:delText>ICU</w:delText>
        </w:r>
        <w:r w:rsidDel="00193B42">
          <w:rPr>
            <w:rFonts w:ascii="Times New Roman" w:eastAsia="方正仿宋_GBK" w:hAnsi="Times New Roman" w:cs="方正仿宋_GBK" w:hint="eastAsia"/>
            <w:bCs/>
            <w:color w:val="000000"/>
            <w:sz w:val="24"/>
          </w:rPr>
          <w:delText>临床与压力性损伤防治经验：本研究团队的核心成员长期工作在重症医学临床一线，对于</w:delText>
        </w:r>
        <w:r w:rsidDel="00193B42">
          <w:rPr>
            <w:rFonts w:ascii="Times New Roman" w:eastAsia="方正仿宋_GBK" w:hAnsi="Times New Roman" w:cs="方正仿宋_GBK" w:hint="eastAsia"/>
            <w:bCs/>
            <w:color w:val="000000"/>
            <w:sz w:val="24"/>
          </w:rPr>
          <w:delText>ICU</w:delText>
        </w:r>
        <w:r w:rsidDel="00193B42">
          <w:rPr>
            <w:rFonts w:ascii="Times New Roman" w:eastAsia="方正仿宋_GBK" w:hAnsi="Times New Roman" w:cs="方正仿宋_GBK" w:hint="eastAsia"/>
            <w:bCs/>
            <w:color w:val="000000"/>
            <w:sz w:val="24"/>
          </w:rPr>
          <w:delText>患者的整体管理、病情演变规律以及各类并发症（包括压力性损伤）的风险因素识别、早期预警、预防措施的实施与效果评估方面，积累了丰富的实践经验。团队已将压力性损伤的规范化预防和管理作为日常质量控制的重要组成部分，在一定程度上降低了所在临床环境中</w:delText>
        </w:r>
        <w:r w:rsidDel="00193B42">
          <w:rPr>
            <w:rFonts w:ascii="Times New Roman" w:eastAsia="方正仿宋_GBK" w:hAnsi="Times New Roman" w:cs="方正仿宋_GBK" w:hint="eastAsia"/>
            <w:bCs/>
            <w:color w:val="000000"/>
            <w:sz w:val="24"/>
          </w:rPr>
          <w:delText>ICU</w:delText>
        </w:r>
        <w:r w:rsidDel="00193B42">
          <w:rPr>
            <w:rFonts w:ascii="Times New Roman" w:eastAsia="方正仿宋_GBK" w:hAnsi="Times New Roman" w:cs="方正仿宋_GBK" w:hint="eastAsia"/>
            <w:bCs/>
            <w:color w:val="000000"/>
            <w:sz w:val="24"/>
          </w:rPr>
          <w:delText>患者压力性损伤的总体发生水平。团队对</w:delText>
        </w:r>
        <w:r w:rsidDel="00193B42">
          <w:rPr>
            <w:rFonts w:ascii="Times New Roman" w:eastAsia="方正仿宋_GBK" w:hAnsi="Times New Roman" w:cs="方正仿宋_GBK" w:hint="eastAsia"/>
            <w:bCs/>
            <w:color w:val="000000"/>
            <w:sz w:val="24"/>
          </w:rPr>
          <w:delText>Brade</w:delText>
        </w:r>
        <w:r w:rsidDel="00193B42">
          <w:rPr>
            <w:rFonts w:ascii="Times New Roman" w:eastAsia="方正仿宋_GBK" w:hAnsi="Times New Roman" w:cs="方正仿宋_GBK" w:hint="eastAsia"/>
            <w:bCs/>
            <w:color w:val="000000"/>
            <w:sz w:val="24"/>
          </w:rPr>
          <w:delText>n</w:delText>
        </w:r>
        <w:r w:rsidDel="00193B42">
          <w:rPr>
            <w:rFonts w:ascii="Times New Roman" w:eastAsia="方正仿宋_GBK" w:hAnsi="Times New Roman" w:cs="方正仿宋_GBK" w:hint="eastAsia"/>
            <w:bCs/>
            <w:color w:val="000000"/>
            <w:sz w:val="24"/>
          </w:rPr>
          <w:delText>等传统风险评估工具在</w:delText>
        </w:r>
        <w:r w:rsidDel="00193B42">
          <w:rPr>
            <w:rFonts w:ascii="Times New Roman" w:eastAsia="方正仿宋_GBK" w:hAnsi="Times New Roman" w:cs="方正仿宋_GBK" w:hint="eastAsia"/>
            <w:bCs/>
            <w:color w:val="000000"/>
            <w:sz w:val="24"/>
          </w:rPr>
          <w:delText>ICU</w:delText>
        </w:r>
        <w:r w:rsidDel="00193B42">
          <w:rPr>
            <w:rFonts w:ascii="Times New Roman" w:eastAsia="方正仿宋_GBK" w:hAnsi="Times New Roman" w:cs="方正仿宋_GBK" w:hint="eastAsia"/>
            <w:bCs/>
            <w:color w:val="000000"/>
            <w:sz w:val="24"/>
          </w:rPr>
          <w:delText>患者中的应用效果和局限性有较为深刻的认识。</w:delText>
        </w:r>
      </w:del>
    </w:p>
    <w:p w:rsidR="0067585B" w:rsidDel="00193B42" w:rsidRDefault="001234A7" w:rsidP="00193B42">
      <w:pPr>
        <w:pStyle w:val="BodyText"/>
        <w:spacing w:line="288" w:lineRule="auto"/>
        <w:rPr>
          <w:del w:id="2495" w:author="Microsoft Office User" w:date="2025-06-20T14:55:00Z"/>
          <w:rFonts w:eastAsia="方正仿宋_GBK" w:cs="方正仿宋_GBK"/>
          <w:bCs/>
          <w:color w:val="000000"/>
          <w:sz w:val="24"/>
        </w:rPr>
        <w:pPrChange w:id="2496" w:author="Microsoft Office User" w:date="2025-06-20T14:55:00Z">
          <w:pPr>
            <w:spacing w:line="288" w:lineRule="auto"/>
            <w:ind w:firstLineChars="200" w:firstLine="480"/>
            <w:jc w:val="left"/>
          </w:pPr>
        </w:pPrChange>
      </w:pPr>
      <w:del w:id="2497" w:author="Microsoft Office User" w:date="2025-06-20T14:55:00Z">
        <w:r w:rsidDel="00193B42">
          <w:rPr>
            <w:rFonts w:ascii="Times New Roman" w:eastAsia="方正仿宋_GBK" w:hAnsi="Times New Roman" w:cs="方正仿宋_GBK" w:hint="eastAsia"/>
            <w:bCs/>
            <w:color w:val="000000"/>
            <w:sz w:val="24"/>
          </w:rPr>
          <w:delText>床旁超声临床应用实践基础：团队中的部分医师及资深护理人员已接受过系统、规范的床旁超声（</w:delText>
        </w:r>
        <w:r w:rsidDel="00193B42">
          <w:rPr>
            <w:rFonts w:ascii="Times New Roman" w:eastAsia="方正仿宋_GBK" w:hAnsi="Times New Roman" w:cs="方正仿宋_GBK" w:hint="eastAsia"/>
            <w:bCs/>
            <w:color w:val="000000"/>
            <w:sz w:val="24"/>
          </w:rPr>
          <w:delText>POCUS</w:delText>
        </w:r>
        <w:r w:rsidDel="00193B42">
          <w:rPr>
            <w:rFonts w:ascii="Times New Roman" w:eastAsia="方正仿宋_GBK" w:hAnsi="Times New Roman" w:cs="方正仿宋_GBK" w:hint="eastAsia"/>
            <w:bCs/>
            <w:color w:val="000000"/>
            <w:sz w:val="24"/>
          </w:rPr>
          <w:delText>）技术培训，并获得了相应的操作资质或认证。</w:delText>
        </w:r>
        <w:r w:rsidDel="00193B42">
          <w:rPr>
            <w:rFonts w:ascii="Times New Roman" w:eastAsia="方正仿宋_GBK" w:hAnsi="Times New Roman" w:cs="方正仿宋_GBK" w:hint="eastAsia"/>
            <w:bCs/>
            <w:color w:val="000000"/>
            <w:sz w:val="24"/>
          </w:rPr>
          <w:delText>POCUS</w:delText>
        </w:r>
        <w:r w:rsidDel="00193B42">
          <w:rPr>
            <w:rFonts w:ascii="Times New Roman" w:eastAsia="方正仿宋_GBK" w:hAnsi="Times New Roman" w:cs="方正仿宋_GBK" w:hint="eastAsia"/>
            <w:bCs/>
            <w:color w:val="000000"/>
            <w:sz w:val="24"/>
          </w:rPr>
          <w:delText>已成为团队日常临床工作中不可或缺的辅助诊疗工具，广泛应用于</w:delText>
        </w:r>
        <w:r w:rsidDel="00193B42">
          <w:rPr>
            <w:rFonts w:ascii="Times New Roman" w:eastAsia="方正仿宋_GBK" w:hAnsi="Times New Roman" w:cs="方正仿宋_GBK" w:hint="eastAsia"/>
            <w:bCs/>
            <w:color w:val="000000"/>
            <w:sz w:val="24"/>
          </w:rPr>
          <w:delText>ICU</w:delText>
        </w:r>
        <w:r w:rsidDel="00193B42">
          <w:rPr>
            <w:rFonts w:ascii="Times New Roman" w:eastAsia="方正仿宋_GBK" w:hAnsi="Times New Roman" w:cs="方正仿宋_GBK" w:hint="eastAsia"/>
            <w:bCs/>
            <w:color w:val="000000"/>
            <w:sz w:val="24"/>
          </w:rPr>
          <w:delText>患者的血流动力学评估、腹部超声以及超声引导下的血管穿刺、胸腹腔穿刺等操作。团队成员熟练掌握常用超声探头的选择、参数调节、标准切面的获取以及常见异常超声图像的识别。在此基础上，团队已初步探索利用高频线阵探头观察人体浅表组织结构的方法，并尝试在模拟场景或少量病例中观察压力作用下组织形态学的早期改变，积累</w:delText>
        </w:r>
        <w:r w:rsidDel="00193B42">
          <w:rPr>
            <w:rFonts w:ascii="Times New Roman" w:eastAsia="方正仿宋_GBK" w:hAnsi="Times New Roman" w:cs="方正仿宋_GBK" w:hint="eastAsia"/>
            <w:bCs/>
            <w:color w:val="000000"/>
            <w:sz w:val="24"/>
          </w:rPr>
          <w:delText>了一定的图像采集和判读经验，为本项目中</w:delText>
        </w:r>
        <w:r w:rsidDel="00193B42">
          <w:rPr>
            <w:rFonts w:ascii="Times New Roman" w:eastAsia="方正仿宋_GBK" w:hAnsi="Times New Roman" w:cs="方正仿宋_GBK" w:hint="eastAsia"/>
            <w:bCs/>
            <w:color w:val="000000"/>
            <w:sz w:val="24"/>
          </w:rPr>
          <w:delText>POCUS</w:delText>
        </w:r>
        <w:r w:rsidDel="00193B42">
          <w:rPr>
            <w:rFonts w:ascii="Times New Roman" w:eastAsia="方正仿宋_GBK" w:hAnsi="Times New Roman" w:cs="方正仿宋_GBK" w:hint="eastAsia"/>
            <w:bCs/>
            <w:color w:val="000000"/>
            <w:sz w:val="24"/>
          </w:rPr>
          <w:delText>指标的系统性研究奠定了良好基础。</w:delText>
        </w:r>
      </w:del>
    </w:p>
    <w:p w:rsidR="0067585B" w:rsidDel="00193B42" w:rsidRDefault="001234A7" w:rsidP="00193B42">
      <w:pPr>
        <w:pStyle w:val="BodyText"/>
        <w:spacing w:line="288" w:lineRule="auto"/>
        <w:rPr>
          <w:del w:id="2498" w:author="Microsoft Office User" w:date="2025-06-20T14:55:00Z"/>
          <w:rFonts w:eastAsia="方正仿宋_GBK" w:cs="方正仿宋_GBK"/>
          <w:bCs/>
          <w:color w:val="000000"/>
          <w:sz w:val="24"/>
        </w:rPr>
        <w:pPrChange w:id="2499" w:author="Microsoft Office User" w:date="2025-06-20T14:55:00Z">
          <w:pPr>
            <w:spacing w:line="288" w:lineRule="auto"/>
            <w:ind w:firstLineChars="200" w:firstLine="480"/>
            <w:jc w:val="left"/>
          </w:pPr>
        </w:pPrChange>
      </w:pPr>
      <w:del w:id="2500" w:author="Microsoft Office User" w:date="2025-06-20T14:55:00Z">
        <w:r w:rsidDel="00193B42">
          <w:rPr>
            <w:rFonts w:ascii="Times New Roman" w:eastAsia="方正仿宋_GBK" w:hAnsi="Times New Roman" w:cs="方正仿宋_GBK" w:hint="eastAsia"/>
            <w:bCs/>
            <w:color w:val="000000"/>
            <w:sz w:val="24"/>
          </w:rPr>
          <w:delText>科研项目经验与数据处理能力：团队核心成员具备独立设计和开展临床科研项目的能力，曾作为核心骨干参与过多项市级、厅局级的临床研究课题。在这些研究过程中，团队积累了关于前瞻性队列研究设计、研究对象招募与随访、多维度临床数据标准化采集以及统计分析的实践经验，并有将研究成果撰写为学术论文在专业期刊发表的经历。</w:delText>
        </w:r>
      </w:del>
    </w:p>
    <w:p w:rsidR="0067585B" w:rsidDel="00193B42" w:rsidRDefault="001234A7" w:rsidP="00193B42">
      <w:pPr>
        <w:pStyle w:val="BodyText"/>
        <w:spacing w:line="288" w:lineRule="auto"/>
        <w:rPr>
          <w:del w:id="2501" w:author="Microsoft Office User" w:date="2025-06-20T14:55:00Z"/>
          <w:rFonts w:eastAsia="方正仿宋_GBK" w:cs="方正仿宋_GBK"/>
          <w:b/>
          <w:color w:val="000000"/>
          <w:sz w:val="24"/>
        </w:rPr>
        <w:pPrChange w:id="2502" w:author="Microsoft Office User" w:date="2025-06-20T14:55:00Z">
          <w:pPr>
            <w:spacing w:line="288" w:lineRule="auto"/>
            <w:ind w:firstLineChars="200" w:firstLine="480"/>
            <w:jc w:val="left"/>
          </w:pPr>
        </w:pPrChange>
      </w:pPr>
      <w:del w:id="2503" w:author="Microsoft Office User" w:date="2025-06-20T14:55:00Z">
        <w:r w:rsidDel="00193B42">
          <w:rPr>
            <w:rFonts w:ascii="Times New Roman" w:eastAsia="方正仿宋_GBK" w:hAnsi="Times New Roman" w:cs="方正仿宋_GBK" w:hint="eastAsia"/>
            <w:b/>
            <w:color w:val="000000"/>
            <w:sz w:val="24"/>
          </w:rPr>
          <w:delText>6.2</w:delText>
        </w:r>
        <w:r w:rsidDel="00193B42">
          <w:rPr>
            <w:rFonts w:ascii="Times New Roman" w:eastAsia="方正仿宋_GBK" w:hAnsi="Times New Roman" w:cs="方正仿宋_GBK" w:hint="eastAsia"/>
            <w:b/>
            <w:color w:val="000000"/>
            <w:sz w:val="24"/>
          </w:rPr>
          <w:delText>已具备的实验平台与科研条件</w:delText>
        </w:r>
      </w:del>
    </w:p>
    <w:p w:rsidR="0067585B" w:rsidDel="00193B42" w:rsidRDefault="001234A7" w:rsidP="00193B42">
      <w:pPr>
        <w:pStyle w:val="BodyText"/>
        <w:spacing w:line="288" w:lineRule="auto"/>
        <w:rPr>
          <w:del w:id="2504" w:author="Microsoft Office User" w:date="2025-06-20T14:55:00Z"/>
          <w:rFonts w:eastAsia="方正仿宋_GBK" w:cs="方正仿宋_GBK"/>
          <w:bCs/>
          <w:color w:val="000000"/>
          <w:sz w:val="24"/>
        </w:rPr>
        <w:pPrChange w:id="2505" w:author="Microsoft Office User" w:date="2025-06-20T14:55:00Z">
          <w:pPr>
            <w:spacing w:line="288" w:lineRule="auto"/>
            <w:ind w:firstLineChars="200" w:firstLine="480"/>
            <w:jc w:val="left"/>
          </w:pPr>
        </w:pPrChange>
      </w:pPr>
      <w:del w:id="2506" w:author="Microsoft Office User" w:date="2025-06-20T14:55:00Z">
        <w:r w:rsidDel="00193B42">
          <w:rPr>
            <w:rFonts w:ascii="Times New Roman" w:eastAsia="方正仿宋_GBK" w:hAnsi="Times New Roman" w:cs="方正仿宋_GBK" w:hint="eastAsia"/>
            <w:bCs/>
            <w:color w:val="000000"/>
            <w:sz w:val="24"/>
          </w:rPr>
          <w:delText>床旁超声设备保障：研究团队可使用的临床环境中，配备了多台先进的便携式彩色多普勒超声诊断系统，这</w:delText>
        </w:r>
        <w:r w:rsidDel="00193B42">
          <w:rPr>
            <w:rFonts w:ascii="Times New Roman" w:eastAsia="方正仿宋_GBK" w:hAnsi="Times New Roman" w:cs="方正仿宋_GBK" w:hint="eastAsia"/>
            <w:bCs/>
            <w:color w:val="000000"/>
            <w:sz w:val="24"/>
          </w:rPr>
          <w:delText>些设备均配置了适用于本项目研究需求的高频线阵探头，能够提供高质量的浅表组织（皮肤、皮下、筋膜等）二维及彩色多普勒图像，满足对精细结构观察和微循环初步评估的要求。设备的日常维护和校准有专人负责，确保其性能稳定。</w:delText>
        </w:r>
      </w:del>
    </w:p>
    <w:p w:rsidR="0067585B" w:rsidDel="00193B42" w:rsidRDefault="001234A7" w:rsidP="00193B42">
      <w:pPr>
        <w:pStyle w:val="BodyText"/>
        <w:spacing w:line="288" w:lineRule="auto"/>
        <w:rPr>
          <w:del w:id="2507" w:author="Microsoft Office User" w:date="2025-06-20T14:55:00Z"/>
          <w:rFonts w:eastAsia="方正仿宋_GBK" w:cs="方正仿宋_GBK"/>
          <w:b/>
          <w:color w:val="000000"/>
          <w:sz w:val="24"/>
        </w:rPr>
        <w:pPrChange w:id="2508" w:author="Microsoft Office User" w:date="2025-06-20T14:55:00Z">
          <w:pPr>
            <w:spacing w:line="288" w:lineRule="auto"/>
            <w:ind w:firstLineChars="200" w:firstLine="480"/>
            <w:jc w:val="left"/>
          </w:pPr>
        </w:pPrChange>
      </w:pPr>
      <w:del w:id="2509" w:author="Microsoft Office User" w:date="2025-06-20T14:55:00Z">
        <w:r w:rsidDel="00193B42">
          <w:rPr>
            <w:rFonts w:ascii="Times New Roman" w:eastAsia="方正仿宋_GBK" w:hAnsi="Times New Roman" w:cs="方正仿宋_GBK" w:hint="eastAsia"/>
            <w:b/>
            <w:color w:val="000000"/>
            <w:sz w:val="24"/>
          </w:rPr>
          <w:delText>6.3</w:delText>
        </w:r>
        <w:r w:rsidDel="00193B42">
          <w:rPr>
            <w:rFonts w:ascii="Times New Roman" w:eastAsia="方正仿宋_GBK" w:hAnsi="Times New Roman" w:cs="方正仿宋_GBK" w:hint="eastAsia"/>
            <w:b/>
            <w:color w:val="000000"/>
            <w:sz w:val="24"/>
          </w:rPr>
          <w:delText>临床研究基地条件</w:delText>
        </w:r>
      </w:del>
    </w:p>
    <w:p w:rsidR="0067585B" w:rsidDel="00193B42" w:rsidRDefault="001234A7" w:rsidP="00193B42">
      <w:pPr>
        <w:pStyle w:val="BodyText"/>
        <w:spacing w:line="288" w:lineRule="auto"/>
        <w:rPr>
          <w:del w:id="2510" w:author="Microsoft Office User" w:date="2025-06-20T14:55:00Z"/>
          <w:rFonts w:eastAsia="方正仿宋_GBK" w:cs="方正仿宋_GBK"/>
          <w:bCs/>
          <w:color w:val="000000"/>
          <w:sz w:val="24"/>
        </w:rPr>
        <w:pPrChange w:id="2511" w:author="Microsoft Office User" w:date="2025-06-20T14:55:00Z">
          <w:pPr>
            <w:spacing w:line="288" w:lineRule="auto"/>
            <w:ind w:firstLineChars="200" w:firstLine="480"/>
            <w:jc w:val="left"/>
          </w:pPr>
        </w:pPrChange>
      </w:pPr>
      <w:del w:id="2512" w:author="Microsoft Office User" w:date="2025-06-20T14:55:00Z">
        <w:r w:rsidDel="00193B42">
          <w:rPr>
            <w:rFonts w:ascii="Times New Roman" w:eastAsia="方正仿宋_GBK" w:hAnsi="Times New Roman" w:cs="方正仿宋_GBK" w:hint="eastAsia"/>
            <w:bCs/>
            <w:color w:val="000000"/>
            <w:sz w:val="24"/>
          </w:rPr>
          <w:delText>本研究拟在某三甲医院的综合性</w:delText>
        </w:r>
        <w:r w:rsidDel="00193B42">
          <w:rPr>
            <w:rFonts w:ascii="Times New Roman" w:eastAsia="方正仿宋_GBK" w:hAnsi="Times New Roman" w:cs="方正仿宋_GBK" w:hint="eastAsia"/>
            <w:bCs/>
            <w:color w:val="000000"/>
            <w:sz w:val="24"/>
          </w:rPr>
          <w:delText>ICU</w:delText>
        </w:r>
        <w:r w:rsidDel="00193B42">
          <w:rPr>
            <w:rFonts w:ascii="Times New Roman" w:eastAsia="方正仿宋_GBK" w:hAnsi="Times New Roman" w:cs="方正仿宋_GBK" w:hint="eastAsia"/>
            <w:bCs/>
            <w:color w:val="000000"/>
            <w:sz w:val="24"/>
          </w:rPr>
          <w:delText>和专科</w:delText>
        </w:r>
        <w:r w:rsidDel="00193B42">
          <w:rPr>
            <w:rFonts w:ascii="Times New Roman" w:eastAsia="方正仿宋_GBK" w:hAnsi="Times New Roman" w:cs="方正仿宋_GBK" w:hint="eastAsia"/>
            <w:bCs/>
            <w:color w:val="000000"/>
            <w:sz w:val="24"/>
          </w:rPr>
          <w:delText>ICU</w:delText>
        </w:r>
        <w:r w:rsidDel="00193B42">
          <w:rPr>
            <w:rFonts w:ascii="Times New Roman" w:eastAsia="方正仿宋_GBK" w:hAnsi="Times New Roman" w:cs="方正仿宋_GBK" w:hint="eastAsia"/>
            <w:bCs/>
            <w:color w:val="000000"/>
            <w:sz w:val="24"/>
          </w:rPr>
          <w:delText>开展。这些</w:delText>
        </w:r>
        <w:r w:rsidDel="00193B42">
          <w:rPr>
            <w:rFonts w:ascii="Times New Roman" w:eastAsia="方正仿宋_GBK" w:hAnsi="Times New Roman" w:cs="方正仿宋_GBK" w:hint="eastAsia"/>
            <w:bCs/>
            <w:color w:val="000000"/>
            <w:sz w:val="24"/>
          </w:rPr>
          <w:delText>ICU</w:delText>
        </w:r>
        <w:r w:rsidDel="00193B42">
          <w:rPr>
            <w:rFonts w:ascii="Times New Roman" w:eastAsia="方正仿宋_GBK" w:hAnsi="Times New Roman" w:cs="方正仿宋_GBK" w:hint="eastAsia"/>
            <w:bCs/>
            <w:color w:val="000000"/>
            <w:sz w:val="24"/>
          </w:rPr>
          <w:delText>每年收治大量病情危重、类型多样的患者，为本研究提供了充足和多样化的病例来源，能够保障在预定研究周期内达到目标样本量。病区护理团队对压力性损伤的防治工作有较高认知，并愿意配合科研项目的开展。</w:delText>
        </w:r>
      </w:del>
    </w:p>
    <w:p w:rsidR="0067585B" w:rsidDel="00193B42" w:rsidRDefault="001234A7" w:rsidP="00193B42">
      <w:pPr>
        <w:pStyle w:val="BodyText"/>
        <w:spacing w:line="288" w:lineRule="auto"/>
        <w:rPr>
          <w:del w:id="2513" w:author="Microsoft Office User" w:date="2025-06-20T14:55:00Z"/>
          <w:rFonts w:eastAsia="方正仿宋_GBK" w:cs="方正仿宋_GBK"/>
          <w:b/>
          <w:color w:val="000000"/>
          <w:sz w:val="24"/>
        </w:rPr>
        <w:pPrChange w:id="2514" w:author="Microsoft Office User" w:date="2025-06-20T14:55:00Z">
          <w:pPr>
            <w:spacing w:line="288" w:lineRule="auto"/>
            <w:ind w:firstLineChars="200" w:firstLine="480"/>
            <w:jc w:val="left"/>
          </w:pPr>
        </w:pPrChange>
      </w:pPr>
      <w:del w:id="2515" w:author="Microsoft Office User" w:date="2025-06-20T14:55:00Z">
        <w:r w:rsidDel="00193B42">
          <w:rPr>
            <w:rFonts w:ascii="Times New Roman" w:eastAsia="方正仿宋_GBK" w:hAnsi="Times New Roman" w:cs="方正仿宋_GBK" w:hint="eastAsia"/>
            <w:b/>
            <w:color w:val="000000"/>
            <w:sz w:val="24"/>
          </w:rPr>
          <w:delText>6.4</w:delText>
        </w:r>
        <w:r w:rsidDel="00193B42">
          <w:rPr>
            <w:rFonts w:ascii="Times New Roman" w:eastAsia="方正仿宋_GBK" w:hAnsi="Times New Roman" w:cs="方正仿宋_GBK" w:hint="eastAsia"/>
            <w:b/>
            <w:color w:val="000000"/>
            <w:sz w:val="24"/>
          </w:rPr>
          <w:delText>团队协作与多学科支撑</w:delText>
        </w:r>
      </w:del>
    </w:p>
    <w:p w:rsidR="0067585B" w:rsidRDefault="001234A7" w:rsidP="00193B42">
      <w:pPr>
        <w:pStyle w:val="BodyText"/>
        <w:spacing w:line="288" w:lineRule="auto"/>
        <w:rPr>
          <w:ins w:id="2516" w:author="Administer" w:date="2025-06-09T16:25:00Z"/>
          <w:rFonts w:eastAsia="方正仿宋_GBK" w:cs="方正仿宋_GBK"/>
          <w:bCs/>
          <w:color w:val="000000"/>
          <w:sz w:val="24"/>
        </w:rPr>
        <w:pPrChange w:id="2517" w:author="Microsoft Office User" w:date="2025-06-20T14:55:00Z">
          <w:pPr>
            <w:spacing w:line="288" w:lineRule="auto"/>
            <w:ind w:firstLineChars="200" w:firstLine="480"/>
            <w:jc w:val="left"/>
          </w:pPr>
        </w:pPrChange>
      </w:pPr>
      <w:del w:id="2518" w:author="Microsoft Office User" w:date="2025-06-20T14:55:00Z">
        <w:r w:rsidDel="00193B42">
          <w:rPr>
            <w:rFonts w:ascii="Times New Roman" w:eastAsia="方正仿宋_GBK" w:hAnsi="Times New Roman" w:cs="方正仿宋_GBK" w:hint="eastAsia"/>
            <w:bCs/>
            <w:color w:val="000000"/>
            <w:sz w:val="24"/>
          </w:rPr>
          <w:delText>本研究的顺利实施依赖于一个稳定且结构合理的多学科协作团队。该团队包括经验丰富的</w:delText>
        </w:r>
        <w:r w:rsidDel="00193B42">
          <w:rPr>
            <w:rFonts w:ascii="Times New Roman" w:eastAsia="方正仿宋_GBK" w:hAnsi="Times New Roman" w:cs="方正仿宋_GBK" w:hint="eastAsia"/>
            <w:bCs/>
            <w:color w:val="000000"/>
            <w:sz w:val="24"/>
          </w:rPr>
          <w:delText>ICU</w:delText>
        </w:r>
        <w:r w:rsidDel="00193B42">
          <w:rPr>
            <w:rFonts w:ascii="Times New Roman" w:eastAsia="方正仿宋_GBK" w:hAnsi="Times New Roman" w:cs="方正仿宋_GBK" w:hint="eastAsia"/>
            <w:bCs/>
            <w:color w:val="000000"/>
            <w:sz w:val="24"/>
          </w:rPr>
          <w:delText>医护人员及超声医师。此外，在研究设计、数据统计分析方面，团队也可获得、统计学专业人员的指导和帮助，确保研究方法的科学性和结果的可靠性。</w:delText>
        </w:r>
      </w:del>
      <w:bookmarkStart w:id="2519" w:name="_GoBack"/>
      <w:bookmarkEnd w:id="2519"/>
    </w:p>
    <w:p w:rsidR="0067585B" w:rsidRDefault="0067585B">
      <w:pPr>
        <w:spacing w:line="288" w:lineRule="auto"/>
        <w:ind w:firstLineChars="200" w:firstLine="480"/>
        <w:jc w:val="left"/>
        <w:rPr>
          <w:rFonts w:eastAsia="方正仿宋_GBK" w:cs="方正仿宋_GBK"/>
          <w:bCs/>
          <w:color w:val="000000"/>
          <w:sz w:val="24"/>
        </w:rPr>
      </w:pPr>
    </w:p>
    <w:sectPr w:rsidR="0067585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234A7" w:rsidRDefault="001234A7">
      <w:r>
        <w:separator/>
      </w:r>
    </w:p>
  </w:endnote>
  <w:endnote w:type="continuationSeparator" w:id="0">
    <w:p w:rsidR="001234A7" w:rsidRDefault="001234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FangSong_GB2312">
    <w:altName w:val="Microsoft YaHei"/>
    <w:panose1 w:val="020B0604020202020204"/>
    <w:charset w:val="86"/>
    <w:family w:val="modern"/>
    <w:pitch w:val="default"/>
    <w:sig w:usb0="00000000" w:usb1="00000000" w:usb2="00000000" w:usb3="00000000" w:csb0="00040000" w:csb1="00000000"/>
  </w:font>
  <w:font w:name="方正黑体_GBK">
    <w:altName w:val="Microsoft YaHei"/>
    <w:panose1 w:val="020B0604020202020204"/>
    <w:charset w:val="86"/>
    <w:family w:val="script"/>
    <w:pitch w:val="default"/>
    <w:sig w:usb0="00000001" w:usb1="080E0000" w:usb2="00000000" w:usb3="00000000" w:csb0="00040000" w:csb1="00000000"/>
  </w:font>
  <w:font w:name="方正小标宋_GBK">
    <w:altName w:val="Microsoft YaHei"/>
    <w:panose1 w:val="020B0604020202020204"/>
    <w:charset w:val="86"/>
    <w:family w:val="script"/>
    <w:pitch w:val="default"/>
    <w:sig w:usb0="00000001" w:usb1="080E0000" w:usb2="00000000" w:usb3="00000000" w:csb0="00040000" w:csb1="00000000"/>
  </w:font>
  <w:font w:name="Wingdings 2">
    <w:altName w:val="Wingdings"/>
    <w:panose1 w:val="05020102010507070707"/>
    <w:charset w:val="02"/>
    <w:family w:val="decorative"/>
    <w:pitch w:val="variable"/>
    <w:sig w:usb0="00000000" w:usb1="10000000" w:usb2="00000000" w:usb3="00000000" w:csb0="80000000" w:csb1="00000000"/>
  </w:font>
  <w:font w:name="方正楷体_GBK">
    <w:altName w:val="Microsoft YaHei"/>
    <w:panose1 w:val="020B0604020202020204"/>
    <w:charset w:val="86"/>
    <w:family w:val="script"/>
    <w:pitch w:val="default"/>
    <w:sig w:usb0="00000001" w:usb1="080E0000" w:usb2="00000000" w:usb3="00000000" w:csb0="00040000" w:csb1="00000000"/>
  </w:font>
  <w:font w:name="长城小标宋体">
    <w:altName w:val="方正小标宋_GBK"/>
    <w:panose1 w:val="020B0604020202020204"/>
    <w:charset w:val="00"/>
    <w:family w:val="modern"/>
    <w:pitch w:val="default"/>
    <w:sig w:usb0="00000000" w:usb1="00000000" w:usb2="00000000" w:usb3="00000000" w:csb0="00040001" w:csb1="00000000"/>
  </w:font>
  <w:font w:name="方正仿宋_GBK">
    <w:altName w:val="Microsoft YaHei"/>
    <w:panose1 w:val="020B0604020202020204"/>
    <w:charset w:val="86"/>
    <w:family w:val="script"/>
    <w:pitch w:val="default"/>
    <w:sig w:usb0="00000001" w:usb1="080E0000" w:usb2="00000000" w:usb3="00000000" w:csb0="00040000" w:csb1="00000000"/>
  </w:font>
  <w:font w:name="仿宋">
    <w:altName w:val="Microsoft YaHei"/>
    <w:panose1 w:val="020B0604020202020204"/>
    <w:charset w:val="86"/>
    <w:family w:val="auto"/>
    <w:pitch w:val="default"/>
    <w:sig w:usb0="800002BF" w:usb1="38CF7CFA"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585B" w:rsidRDefault="001234A7">
    <w:pPr>
      <w:pStyle w:val="Footer"/>
      <w:jc w:val="both"/>
    </w:pPr>
    <w:r>
      <w:rPr>
        <w:noProof/>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67585B" w:rsidRDefault="001234A7">
                          <w:pPr>
                            <w:pStyle w:val="Footer"/>
                            <w:rPr>
                              <w:rFonts w:ascii="方正仿宋_GBK" w:hAnsi="方正仿宋_GBK" w:cs="方正仿宋_GBK"/>
                              <w:sz w:val="28"/>
                              <w:szCs w:val="28"/>
                            </w:rPr>
                          </w:pPr>
                          <w:r>
                            <w:rPr>
                              <w:rFonts w:ascii="方正仿宋_GBK" w:hAnsi="方正仿宋_GBK" w:cs="方正仿宋_GBK" w:hint="eastAsia"/>
                              <w:sz w:val="28"/>
                              <w:szCs w:val="28"/>
                            </w:rPr>
                            <w:t>—</w:t>
                          </w:r>
                          <w:r>
                            <w:rPr>
                              <w:rFonts w:ascii="方正仿宋_GBK" w:hAnsi="方正仿宋_GBK" w:cs="方正仿宋_GBK" w:hint="eastAsia"/>
                              <w:sz w:val="28"/>
                              <w:szCs w:val="28"/>
                            </w:rPr>
                            <w:fldChar w:fldCharType="begin"/>
                          </w:r>
                          <w:r>
                            <w:rPr>
                              <w:rFonts w:ascii="方正仿宋_GBK" w:hAnsi="方正仿宋_GBK" w:cs="方正仿宋_GBK" w:hint="eastAsia"/>
                              <w:sz w:val="28"/>
                              <w:szCs w:val="28"/>
                            </w:rPr>
                            <w:instrText xml:space="preserve"> PAGE  \* MERGEFORMAT </w:instrText>
                          </w:r>
                          <w:r>
                            <w:rPr>
                              <w:rFonts w:ascii="方正仿宋_GBK" w:hAnsi="方正仿宋_GBK" w:cs="方正仿宋_GBK" w:hint="eastAsia"/>
                              <w:sz w:val="28"/>
                              <w:szCs w:val="28"/>
                            </w:rPr>
                            <w:fldChar w:fldCharType="separate"/>
                          </w:r>
                          <w:r>
                            <w:rPr>
                              <w:rFonts w:ascii="方正仿宋_GBK" w:hAnsi="方正仿宋_GBK" w:cs="方正仿宋_GBK" w:hint="eastAsia"/>
                              <w:sz w:val="28"/>
                              <w:szCs w:val="28"/>
                            </w:rPr>
                            <w:t>20</w:t>
                          </w:r>
                          <w:r>
                            <w:rPr>
                              <w:rFonts w:ascii="方正仿宋_GBK" w:hAnsi="方正仿宋_GBK" w:cs="方正仿宋_GBK" w:hint="eastAsia"/>
                              <w:sz w:val="28"/>
                              <w:szCs w:val="28"/>
                            </w:rPr>
                            <w:fldChar w:fldCharType="end"/>
                          </w:r>
                          <w:r>
                            <w:rPr>
                              <w:rFonts w:ascii="方正仿宋_GBK" w:hAnsi="方正仿宋_GBK" w:cs="方正仿宋_GBK" w:hint="eastAsia"/>
                              <w:sz w:val="28"/>
                              <w:szCs w:val="28"/>
                            </w:rPr>
                            <w:t>—</w:t>
                          </w:r>
                        </w:p>
                      </w:txbxContent>
                    </wps:txbx>
                    <wps:bodyPr wrap="none" lIns="0" tIns="0" rIns="0" bIns="0">
                      <a:spAutoFit/>
                    </wps:bodyPr>
                  </wps:wsp>
                </a:graphicData>
              </a:graphic>
            </wp:anchor>
          </w:drawing>
        </mc:Choice>
        <mc:Fallback xmlns:wpsCustomData="http://www.wps.cn/officeDocument/2013/wpsCustomData">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zql5uc8AAAAFAQAADwAAAAAAAAABACAAAAAiAAAAZHJzL2Rvd25yZXYueG1sUEsBAhQA&#10;FAAAAAgAh07iQJu61xDCAQAAjQMAAA4AAAAAAAAAAQAgAAAAHgEAAGRycy9lMm9Eb2MueG1sUEsF&#10;BgAAAAAGAAYAWQEAAFIFAAAAAA==&#10;">
              <v:fill on="f" focussize="0,0"/>
              <v:stroke on="f"/>
              <v:imagedata o:title=""/>
              <o:lock v:ext="edit" aspectratio="f"/>
              <v:textbox inset="0mm,0mm,0mm,0mm" style="mso-fit-shape-to-text:t;">
                <w:txbxContent>
                  <w:p w14:paraId="7BD54E89">
                    <w:pPr>
                      <w:pStyle w:val="4"/>
                      <w:rPr>
                        <w:rFonts w:hint="eastAsia" w:ascii="方正仿宋_GBK" w:hAnsi="方正仿宋_GBK" w:cs="方正仿宋_GBK"/>
                        <w:sz w:val="28"/>
                        <w:szCs w:val="28"/>
                      </w:rPr>
                    </w:pPr>
                    <w:r>
                      <w:rPr>
                        <w:rFonts w:hint="eastAsia" w:ascii="方正仿宋_GBK" w:hAnsi="方正仿宋_GBK" w:cs="方正仿宋_GBK"/>
                        <w:sz w:val="28"/>
                        <w:szCs w:val="28"/>
                      </w:rPr>
                      <w:t>—</w:t>
                    </w:r>
                    <w:r>
                      <w:rPr>
                        <w:rFonts w:hint="eastAsia" w:ascii="方正仿宋_GBK" w:hAnsi="方正仿宋_GBK" w:cs="方正仿宋_GBK"/>
                        <w:sz w:val="28"/>
                        <w:szCs w:val="28"/>
                      </w:rPr>
                      <w:fldChar w:fldCharType="begin"/>
                    </w:r>
                    <w:r>
                      <w:rPr>
                        <w:rFonts w:hint="eastAsia" w:ascii="方正仿宋_GBK" w:hAnsi="方正仿宋_GBK" w:cs="方正仿宋_GBK"/>
                        <w:sz w:val="28"/>
                        <w:szCs w:val="28"/>
                      </w:rPr>
                      <w:instrText xml:space="preserve"> PAGE  \* MERGEFORMAT </w:instrText>
                    </w:r>
                    <w:r>
                      <w:rPr>
                        <w:rFonts w:hint="eastAsia" w:ascii="方正仿宋_GBK" w:hAnsi="方正仿宋_GBK" w:cs="方正仿宋_GBK"/>
                        <w:sz w:val="28"/>
                        <w:szCs w:val="28"/>
                      </w:rPr>
                      <w:fldChar w:fldCharType="separate"/>
                    </w:r>
                    <w:r>
                      <w:rPr>
                        <w:rFonts w:hint="eastAsia" w:ascii="方正仿宋_GBK" w:hAnsi="方正仿宋_GBK" w:cs="方正仿宋_GBK"/>
                        <w:sz w:val="28"/>
                        <w:szCs w:val="28"/>
                      </w:rPr>
                      <w:t>20</w:t>
                    </w:r>
                    <w:r>
                      <w:rPr>
                        <w:rFonts w:hint="eastAsia" w:ascii="方正仿宋_GBK" w:hAnsi="方正仿宋_GBK" w:cs="方正仿宋_GBK"/>
                        <w:sz w:val="28"/>
                        <w:szCs w:val="28"/>
                      </w:rPr>
                      <w:fldChar w:fldCharType="end"/>
                    </w:r>
                    <w:r>
                      <w:rPr>
                        <w:rFonts w:hint="eastAsia" w:ascii="方正仿宋_GBK" w:hAnsi="方正仿宋_GBK" w:cs="方正仿宋_GBK"/>
                        <w:sz w:val="28"/>
                        <w:szCs w:val="28"/>
                      </w:rPr>
                      <w:t>—</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234A7" w:rsidRDefault="001234A7">
      <w:r>
        <w:separator/>
      </w:r>
    </w:p>
  </w:footnote>
  <w:footnote w:type="continuationSeparator" w:id="0">
    <w:p w:rsidR="001234A7" w:rsidRDefault="001234A7">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trackRevisions/>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Chinese Std GBT7714 (numeric)_20200325_183235 Copy&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t05ded26add29ep0vq59x0arv55sf0psrzs&quot;&gt;My EndNote Library&lt;record-ids&gt;&lt;item&gt;919&lt;/item&gt;&lt;item&gt;922&lt;/item&gt;&lt;item&gt;925&lt;/item&gt;&lt;item&gt;926&lt;/item&gt;&lt;item&gt;927&lt;/item&gt;&lt;item&gt;928&lt;/item&gt;&lt;item&gt;929&lt;/item&gt;&lt;item&gt;938&lt;/item&gt;&lt;item&gt;939&lt;/item&gt;&lt;item&gt;940&lt;/item&gt;&lt;item&gt;941&lt;/item&gt;&lt;item&gt;942&lt;/item&gt;&lt;item&gt;943&lt;/item&gt;&lt;item&gt;944&lt;/item&gt;&lt;item&gt;945&lt;/item&gt;&lt;item&gt;946&lt;/item&gt;&lt;item&gt;947&lt;/item&gt;&lt;item&gt;948&lt;/item&gt;&lt;/record-ids&gt;&lt;/item&gt;&lt;/Libraries&gt;"/>
  </w:docVars>
  <w:rsids>
    <w:rsidRoot w:val="00767C26"/>
    <w:rsid w:val="000F0A10"/>
    <w:rsid w:val="0010177E"/>
    <w:rsid w:val="001234A7"/>
    <w:rsid w:val="001645F6"/>
    <w:rsid w:val="001742C4"/>
    <w:rsid w:val="00175A2C"/>
    <w:rsid w:val="00181F75"/>
    <w:rsid w:val="00193B42"/>
    <w:rsid w:val="00195AB9"/>
    <w:rsid w:val="00197A19"/>
    <w:rsid w:val="001E3A48"/>
    <w:rsid w:val="001F167D"/>
    <w:rsid w:val="00275549"/>
    <w:rsid w:val="002D4FEB"/>
    <w:rsid w:val="00317CE7"/>
    <w:rsid w:val="00382F79"/>
    <w:rsid w:val="00416E6A"/>
    <w:rsid w:val="00424264"/>
    <w:rsid w:val="0043236B"/>
    <w:rsid w:val="00493E73"/>
    <w:rsid w:val="004F73F6"/>
    <w:rsid w:val="005071C0"/>
    <w:rsid w:val="00560A08"/>
    <w:rsid w:val="005760D0"/>
    <w:rsid w:val="00645991"/>
    <w:rsid w:val="00661C9E"/>
    <w:rsid w:val="006742D7"/>
    <w:rsid w:val="0067585B"/>
    <w:rsid w:val="006F2BC8"/>
    <w:rsid w:val="00737B1E"/>
    <w:rsid w:val="00761284"/>
    <w:rsid w:val="00767C26"/>
    <w:rsid w:val="007C5399"/>
    <w:rsid w:val="007C58E3"/>
    <w:rsid w:val="00817FA0"/>
    <w:rsid w:val="00953875"/>
    <w:rsid w:val="00955D38"/>
    <w:rsid w:val="009650DB"/>
    <w:rsid w:val="00992573"/>
    <w:rsid w:val="009F72F9"/>
    <w:rsid w:val="00A16BE5"/>
    <w:rsid w:val="00A9094C"/>
    <w:rsid w:val="00A96B3F"/>
    <w:rsid w:val="00B13907"/>
    <w:rsid w:val="00B31086"/>
    <w:rsid w:val="00B74F56"/>
    <w:rsid w:val="00B855B4"/>
    <w:rsid w:val="00B929E0"/>
    <w:rsid w:val="00BB217A"/>
    <w:rsid w:val="00C354F7"/>
    <w:rsid w:val="00C4057C"/>
    <w:rsid w:val="00CC6749"/>
    <w:rsid w:val="00D00424"/>
    <w:rsid w:val="00D25C6C"/>
    <w:rsid w:val="00DB644F"/>
    <w:rsid w:val="00DF407F"/>
    <w:rsid w:val="00E234F9"/>
    <w:rsid w:val="00E80313"/>
    <w:rsid w:val="00E97F31"/>
    <w:rsid w:val="00EC66D3"/>
    <w:rsid w:val="00F62351"/>
    <w:rsid w:val="00F93070"/>
    <w:rsid w:val="00FA7F98"/>
    <w:rsid w:val="00FB73D0"/>
    <w:rsid w:val="00FC2B46"/>
    <w:rsid w:val="00FE1A96"/>
    <w:rsid w:val="00FE5D09"/>
    <w:rsid w:val="00FF2849"/>
    <w:rsid w:val="01205D5C"/>
    <w:rsid w:val="016A347B"/>
    <w:rsid w:val="019B53E2"/>
    <w:rsid w:val="019D5C01"/>
    <w:rsid w:val="01A14084"/>
    <w:rsid w:val="02704AC1"/>
    <w:rsid w:val="02CB1CF7"/>
    <w:rsid w:val="03836A76"/>
    <w:rsid w:val="03CF48D0"/>
    <w:rsid w:val="03D33559"/>
    <w:rsid w:val="03DB41BC"/>
    <w:rsid w:val="04956A61"/>
    <w:rsid w:val="049820AD"/>
    <w:rsid w:val="04C133B2"/>
    <w:rsid w:val="05726DA2"/>
    <w:rsid w:val="057D4582"/>
    <w:rsid w:val="05860158"/>
    <w:rsid w:val="062E0F1B"/>
    <w:rsid w:val="064F3A07"/>
    <w:rsid w:val="072F4F4B"/>
    <w:rsid w:val="0781151E"/>
    <w:rsid w:val="079C0106"/>
    <w:rsid w:val="079E40D6"/>
    <w:rsid w:val="07D67B24"/>
    <w:rsid w:val="07E65967"/>
    <w:rsid w:val="08493DEA"/>
    <w:rsid w:val="089D4136"/>
    <w:rsid w:val="093F343F"/>
    <w:rsid w:val="09B63701"/>
    <w:rsid w:val="09D92F4C"/>
    <w:rsid w:val="09DA6CC4"/>
    <w:rsid w:val="09EF09C1"/>
    <w:rsid w:val="0A1977EC"/>
    <w:rsid w:val="0A2D3298"/>
    <w:rsid w:val="0A937F63"/>
    <w:rsid w:val="0AEC4F01"/>
    <w:rsid w:val="0AFA13CC"/>
    <w:rsid w:val="0B183F48"/>
    <w:rsid w:val="0B1F0E32"/>
    <w:rsid w:val="0B38603D"/>
    <w:rsid w:val="0BD25EA5"/>
    <w:rsid w:val="0C3479AB"/>
    <w:rsid w:val="0C3B00AA"/>
    <w:rsid w:val="0C6C4968"/>
    <w:rsid w:val="0C954426"/>
    <w:rsid w:val="0CB877EC"/>
    <w:rsid w:val="0D3B3F1D"/>
    <w:rsid w:val="0E134F34"/>
    <w:rsid w:val="0E5B6625"/>
    <w:rsid w:val="0E7E6B25"/>
    <w:rsid w:val="0E9953A0"/>
    <w:rsid w:val="0EA22602"/>
    <w:rsid w:val="0EA54C23"/>
    <w:rsid w:val="0EAA3109"/>
    <w:rsid w:val="0EF44384"/>
    <w:rsid w:val="0F2C6214"/>
    <w:rsid w:val="0F6637D8"/>
    <w:rsid w:val="0FAF1B69"/>
    <w:rsid w:val="0FD83CA6"/>
    <w:rsid w:val="10303AE2"/>
    <w:rsid w:val="10AD482C"/>
    <w:rsid w:val="10B464C1"/>
    <w:rsid w:val="113413B0"/>
    <w:rsid w:val="113D0CD9"/>
    <w:rsid w:val="11940BDC"/>
    <w:rsid w:val="11A77DD3"/>
    <w:rsid w:val="11B30526"/>
    <w:rsid w:val="11B61DC5"/>
    <w:rsid w:val="123C4ED3"/>
    <w:rsid w:val="12665599"/>
    <w:rsid w:val="126857B5"/>
    <w:rsid w:val="12F9465F"/>
    <w:rsid w:val="13250FEC"/>
    <w:rsid w:val="13606D51"/>
    <w:rsid w:val="153B2D0D"/>
    <w:rsid w:val="154D2A40"/>
    <w:rsid w:val="159A3ED7"/>
    <w:rsid w:val="159E5049"/>
    <w:rsid w:val="15F5735F"/>
    <w:rsid w:val="15FB06EE"/>
    <w:rsid w:val="164D719B"/>
    <w:rsid w:val="1672275E"/>
    <w:rsid w:val="174165D4"/>
    <w:rsid w:val="181E2472"/>
    <w:rsid w:val="18414ADE"/>
    <w:rsid w:val="184C3483"/>
    <w:rsid w:val="18A312F5"/>
    <w:rsid w:val="19306900"/>
    <w:rsid w:val="199E1ABC"/>
    <w:rsid w:val="19B67603"/>
    <w:rsid w:val="19BB266E"/>
    <w:rsid w:val="1A1D6E85"/>
    <w:rsid w:val="1A724EED"/>
    <w:rsid w:val="1B5E7E03"/>
    <w:rsid w:val="1B682381"/>
    <w:rsid w:val="1B970EB9"/>
    <w:rsid w:val="1BB13D28"/>
    <w:rsid w:val="1C166281"/>
    <w:rsid w:val="1C237A27"/>
    <w:rsid w:val="1D103B24"/>
    <w:rsid w:val="1D175E0D"/>
    <w:rsid w:val="1D187DD7"/>
    <w:rsid w:val="1D352737"/>
    <w:rsid w:val="1D5D61EB"/>
    <w:rsid w:val="1DD91315"/>
    <w:rsid w:val="1E780B2E"/>
    <w:rsid w:val="1E876FC3"/>
    <w:rsid w:val="1EF328AA"/>
    <w:rsid w:val="1F106FB8"/>
    <w:rsid w:val="1F3367B6"/>
    <w:rsid w:val="1F56116C"/>
    <w:rsid w:val="1F7E2174"/>
    <w:rsid w:val="1F896D6A"/>
    <w:rsid w:val="1FB63C0F"/>
    <w:rsid w:val="202D76F6"/>
    <w:rsid w:val="20332F37"/>
    <w:rsid w:val="20362A4E"/>
    <w:rsid w:val="20CA5649"/>
    <w:rsid w:val="20DE06A2"/>
    <w:rsid w:val="212A1E87"/>
    <w:rsid w:val="217C3BE3"/>
    <w:rsid w:val="21EA4057"/>
    <w:rsid w:val="223C00C4"/>
    <w:rsid w:val="2265586D"/>
    <w:rsid w:val="23667ED2"/>
    <w:rsid w:val="2392443F"/>
    <w:rsid w:val="25F3318F"/>
    <w:rsid w:val="25FF7D86"/>
    <w:rsid w:val="26E45FD6"/>
    <w:rsid w:val="271909D4"/>
    <w:rsid w:val="27A72484"/>
    <w:rsid w:val="28AA3FD9"/>
    <w:rsid w:val="28D74D8C"/>
    <w:rsid w:val="28F416F8"/>
    <w:rsid w:val="28F811E9"/>
    <w:rsid w:val="294837F2"/>
    <w:rsid w:val="29A46C7B"/>
    <w:rsid w:val="29A97498"/>
    <w:rsid w:val="29B572DE"/>
    <w:rsid w:val="2A6B720A"/>
    <w:rsid w:val="2AA64C74"/>
    <w:rsid w:val="2AAF1D7B"/>
    <w:rsid w:val="2AEA0C1E"/>
    <w:rsid w:val="2AF27EBA"/>
    <w:rsid w:val="2AFF093C"/>
    <w:rsid w:val="2B434271"/>
    <w:rsid w:val="2B573FDE"/>
    <w:rsid w:val="2B9E79FB"/>
    <w:rsid w:val="2BB1256D"/>
    <w:rsid w:val="2BBA5A08"/>
    <w:rsid w:val="2C491D5B"/>
    <w:rsid w:val="2C611FC0"/>
    <w:rsid w:val="2CDA29B3"/>
    <w:rsid w:val="2D314CC9"/>
    <w:rsid w:val="2D376058"/>
    <w:rsid w:val="2DAA6863"/>
    <w:rsid w:val="2DC55411"/>
    <w:rsid w:val="2DC773DC"/>
    <w:rsid w:val="2DE27D71"/>
    <w:rsid w:val="2E3B56D4"/>
    <w:rsid w:val="2ED753FC"/>
    <w:rsid w:val="2F2D7712"/>
    <w:rsid w:val="2F4F1437"/>
    <w:rsid w:val="30837DA3"/>
    <w:rsid w:val="31B639EF"/>
    <w:rsid w:val="3218415B"/>
    <w:rsid w:val="32244DFC"/>
    <w:rsid w:val="3257018C"/>
    <w:rsid w:val="32D85BE7"/>
    <w:rsid w:val="32DF6F75"/>
    <w:rsid w:val="337D2012"/>
    <w:rsid w:val="33863895"/>
    <w:rsid w:val="338813BB"/>
    <w:rsid w:val="33AA1331"/>
    <w:rsid w:val="33B2468A"/>
    <w:rsid w:val="34090CA3"/>
    <w:rsid w:val="340F5638"/>
    <w:rsid w:val="34B00BC9"/>
    <w:rsid w:val="34E73EBF"/>
    <w:rsid w:val="35523A9B"/>
    <w:rsid w:val="35AF70D3"/>
    <w:rsid w:val="36015455"/>
    <w:rsid w:val="362D1DA6"/>
    <w:rsid w:val="36930A26"/>
    <w:rsid w:val="369F7856"/>
    <w:rsid w:val="36C546D4"/>
    <w:rsid w:val="37A34A15"/>
    <w:rsid w:val="37EC40F3"/>
    <w:rsid w:val="386817BB"/>
    <w:rsid w:val="38F44DFD"/>
    <w:rsid w:val="396957EB"/>
    <w:rsid w:val="39AD32C7"/>
    <w:rsid w:val="3A064DE8"/>
    <w:rsid w:val="3A205B5A"/>
    <w:rsid w:val="3A52627F"/>
    <w:rsid w:val="3A6A03E3"/>
    <w:rsid w:val="3B915AA7"/>
    <w:rsid w:val="3BCB453B"/>
    <w:rsid w:val="3CC316B6"/>
    <w:rsid w:val="3D235CB1"/>
    <w:rsid w:val="3D8E75CE"/>
    <w:rsid w:val="3DFE0BF8"/>
    <w:rsid w:val="3E693B97"/>
    <w:rsid w:val="3E8C71ED"/>
    <w:rsid w:val="3E8F1850"/>
    <w:rsid w:val="3EA03A5D"/>
    <w:rsid w:val="3F1E7077"/>
    <w:rsid w:val="3F6C1B91"/>
    <w:rsid w:val="3F7D5B4C"/>
    <w:rsid w:val="3FD634AE"/>
    <w:rsid w:val="40271F5C"/>
    <w:rsid w:val="40AF6026"/>
    <w:rsid w:val="40B530C4"/>
    <w:rsid w:val="40C652D1"/>
    <w:rsid w:val="41986933"/>
    <w:rsid w:val="41E974C9"/>
    <w:rsid w:val="425F3C2F"/>
    <w:rsid w:val="42D03B9C"/>
    <w:rsid w:val="430F7403"/>
    <w:rsid w:val="43C162A3"/>
    <w:rsid w:val="441B3FDF"/>
    <w:rsid w:val="448E4357"/>
    <w:rsid w:val="44EE27E2"/>
    <w:rsid w:val="4518206B"/>
    <w:rsid w:val="451F2F19"/>
    <w:rsid w:val="45221CEF"/>
    <w:rsid w:val="457E617A"/>
    <w:rsid w:val="45FF1C64"/>
    <w:rsid w:val="460B7451"/>
    <w:rsid w:val="465F41FD"/>
    <w:rsid w:val="46BA1434"/>
    <w:rsid w:val="4820176A"/>
    <w:rsid w:val="48B06F92"/>
    <w:rsid w:val="494616A5"/>
    <w:rsid w:val="495B46BF"/>
    <w:rsid w:val="498D2E30"/>
    <w:rsid w:val="49C0474C"/>
    <w:rsid w:val="4A541B9F"/>
    <w:rsid w:val="4AC413F6"/>
    <w:rsid w:val="4ADF76BB"/>
    <w:rsid w:val="4B1D6435"/>
    <w:rsid w:val="4B313C8F"/>
    <w:rsid w:val="4B360599"/>
    <w:rsid w:val="4BBD5522"/>
    <w:rsid w:val="4BE96317"/>
    <w:rsid w:val="4C4A466B"/>
    <w:rsid w:val="4C5365B2"/>
    <w:rsid w:val="4CD60F91"/>
    <w:rsid w:val="4D2B308B"/>
    <w:rsid w:val="4D987957"/>
    <w:rsid w:val="4E257ADB"/>
    <w:rsid w:val="4E361CE8"/>
    <w:rsid w:val="4EE76D23"/>
    <w:rsid w:val="4F601321"/>
    <w:rsid w:val="50355FCF"/>
    <w:rsid w:val="508F41AC"/>
    <w:rsid w:val="50D2247D"/>
    <w:rsid w:val="51025EB1"/>
    <w:rsid w:val="51246CF6"/>
    <w:rsid w:val="528172AA"/>
    <w:rsid w:val="52C27FEE"/>
    <w:rsid w:val="52E8557B"/>
    <w:rsid w:val="53537D5B"/>
    <w:rsid w:val="535D3873"/>
    <w:rsid w:val="53C02053"/>
    <w:rsid w:val="54CF69F2"/>
    <w:rsid w:val="55FF483D"/>
    <w:rsid w:val="562112AB"/>
    <w:rsid w:val="564A3F14"/>
    <w:rsid w:val="565A053D"/>
    <w:rsid w:val="566E3FE9"/>
    <w:rsid w:val="573B33F1"/>
    <w:rsid w:val="57C118DF"/>
    <w:rsid w:val="58AB1524"/>
    <w:rsid w:val="58E16CF4"/>
    <w:rsid w:val="5ADF7263"/>
    <w:rsid w:val="5B1038C0"/>
    <w:rsid w:val="5B2F1F99"/>
    <w:rsid w:val="5B61411C"/>
    <w:rsid w:val="5B6854AA"/>
    <w:rsid w:val="5B7C4AB2"/>
    <w:rsid w:val="5BE954C1"/>
    <w:rsid w:val="5C0A6562"/>
    <w:rsid w:val="5C296A7E"/>
    <w:rsid w:val="5C5A1EA2"/>
    <w:rsid w:val="5C78796F"/>
    <w:rsid w:val="5CB664A6"/>
    <w:rsid w:val="5CC42B52"/>
    <w:rsid w:val="5CFE60C6"/>
    <w:rsid w:val="5D333896"/>
    <w:rsid w:val="5D9F1247"/>
    <w:rsid w:val="5DD961EC"/>
    <w:rsid w:val="5E93283E"/>
    <w:rsid w:val="5EB6652D"/>
    <w:rsid w:val="5F5A7800"/>
    <w:rsid w:val="5FAE5456"/>
    <w:rsid w:val="600410CC"/>
    <w:rsid w:val="600650AC"/>
    <w:rsid w:val="606345B3"/>
    <w:rsid w:val="608D07DE"/>
    <w:rsid w:val="60B536B6"/>
    <w:rsid w:val="60EA448B"/>
    <w:rsid w:val="615D6B0C"/>
    <w:rsid w:val="622213F1"/>
    <w:rsid w:val="62B64D4D"/>
    <w:rsid w:val="630C7063"/>
    <w:rsid w:val="639A466F"/>
    <w:rsid w:val="63C416EC"/>
    <w:rsid w:val="63D01E3F"/>
    <w:rsid w:val="63E2436F"/>
    <w:rsid w:val="63E562C2"/>
    <w:rsid w:val="647A385B"/>
    <w:rsid w:val="64D37E39"/>
    <w:rsid w:val="64E42046"/>
    <w:rsid w:val="656071F2"/>
    <w:rsid w:val="65CD0D2C"/>
    <w:rsid w:val="65E049A5"/>
    <w:rsid w:val="667473F9"/>
    <w:rsid w:val="676F196F"/>
    <w:rsid w:val="68C463AB"/>
    <w:rsid w:val="68F44821"/>
    <w:rsid w:val="690F51B7"/>
    <w:rsid w:val="69D65CD5"/>
    <w:rsid w:val="6A6608B5"/>
    <w:rsid w:val="6AD42215"/>
    <w:rsid w:val="6AE3735F"/>
    <w:rsid w:val="6B014FD4"/>
    <w:rsid w:val="6B1B7E43"/>
    <w:rsid w:val="6B7F445C"/>
    <w:rsid w:val="6C494E84"/>
    <w:rsid w:val="6CA57B06"/>
    <w:rsid w:val="6CB87914"/>
    <w:rsid w:val="6CCE7137"/>
    <w:rsid w:val="6D182C48"/>
    <w:rsid w:val="6D2D0302"/>
    <w:rsid w:val="6D3A657B"/>
    <w:rsid w:val="6DFE3106"/>
    <w:rsid w:val="6E0A2839"/>
    <w:rsid w:val="6E443B55"/>
    <w:rsid w:val="6E492F1A"/>
    <w:rsid w:val="6EFC4430"/>
    <w:rsid w:val="6F2B0871"/>
    <w:rsid w:val="6F4162E7"/>
    <w:rsid w:val="6F64772D"/>
    <w:rsid w:val="6F7B35A7"/>
    <w:rsid w:val="6FA12186"/>
    <w:rsid w:val="70A1528F"/>
    <w:rsid w:val="70D92B51"/>
    <w:rsid w:val="710B2708"/>
    <w:rsid w:val="7190205F"/>
    <w:rsid w:val="71ED0060"/>
    <w:rsid w:val="7238752D"/>
    <w:rsid w:val="72874010"/>
    <w:rsid w:val="72930C07"/>
    <w:rsid w:val="73306456"/>
    <w:rsid w:val="733A72D5"/>
    <w:rsid w:val="73AF56AF"/>
    <w:rsid w:val="740B2A1F"/>
    <w:rsid w:val="745864DC"/>
    <w:rsid w:val="752E5726"/>
    <w:rsid w:val="75840CDB"/>
    <w:rsid w:val="758575C6"/>
    <w:rsid w:val="75B07D22"/>
    <w:rsid w:val="7645046A"/>
    <w:rsid w:val="76A21419"/>
    <w:rsid w:val="76E26381"/>
    <w:rsid w:val="7721589C"/>
    <w:rsid w:val="779B2CD1"/>
    <w:rsid w:val="77DD7C29"/>
    <w:rsid w:val="77EA751B"/>
    <w:rsid w:val="781F6A99"/>
    <w:rsid w:val="782D565A"/>
    <w:rsid w:val="78656BA2"/>
    <w:rsid w:val="78964663"/>
    <w:rsid w:val="78A21BA4"/>
    <w:rsid w:val="78AC657F"/>
    <w:rsid w:val="790243F1"/>
    <w:rsid w:val="791F31F5"/>
    <w:rsid w:val="799F2BFE"/>
    <w:rsid w:val="79CB6ED9"/>
    <w:rsid w:val="79E17D74"/>
    <w:rsid w:val="7A020420"/>
    <w:rsid w:val="7A13262E"/>
    <w:rsid w:val="7A432F13"/>
    <w:rsid w:val="7A462A03"/>
    <w:rsid w:val="7AC202DC"/>
    <w:rsid w:val="7AFD1314"/>
    <w:rsid w:val="7B452CBB"/>
    <w:rsid w:val="7B95154C"/>
    <w:rsid w:val="7BB67714"/>
    <w:rsid w:val="7BBE5D09"/>
    <w:rsid w:val="7C1C0CD0"/>
    <w:rsid w:val="7C570EF7"/>
    <w:rsid w:val="7C8F243F"/>
    <w:rsid w:val="7CA73C2D"/>
    <w:rsid w:val="7DE467BB"/>
    <w:rsid w:val="7DE90E6A"/>
    <w:rsid w:val="7EB22415"/>
    <w:rsid w:val="7EC65EC0"/>
    <w:rsid w:val="7F460DAF"/>
    <w:rsid w:val="7F52562C"/>
    <w:rsid w:val="7F7D0C75"/>
    <w:rsid w:val="7F9E1BDA"/>
    <w:rsid w:val="7FB126CD"/>
    <w:rsid w:val="7FC543CA"/>
    <w:rsid w:val="7FCB54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B999C65"/>
  <w15:docId w15:val="{353302AF-5BB1-9B4B-AE1F-AB4F37E37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uiPriority="1" w:unhideWhenUsed="1" w:qFormat="1"/>
    <w:lsdException w:name="Body Text" w:uiPriority="99"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widowControl w:val="0"/>
      <w:jc w:val="both"/>
    </w:pPr>
    <w:rPr>
      <w:kern w:val="2"/>
      <w:sz w:val="21"/>
      <w:szCs w:val="24"/>
    </w:rPr>
  </w:style>
  <w:style w:type="paragraph" w:styleId="Heading4">
    <w:name w:val="heading 4"/>
    <w:basedOn w:val="Normal"/>
    <w:next w:val="Normal"/>
    <w:semiHidden/>
    <w:unhideWhenUsed/>
    <w:qFormat/>
    <w:pPr>
      <w:spacing w:beforeAutospacing="1" w:afterAutospacing="1"/>
      <w:jc w:val="left"/>
      <w:outlineLvl w:val="3"/>
    </w:pPr>
    <w:rPr>
      <w:rFonts w:ascii="SimSun" w:hAnsi="SimSun" w:hint="eastAsia"/>
      <w:b/>
      <w:bCs/>
      <w:kern w:val="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next w:val="Normal"/>
    <w:uiPriority w:val="99"/>
    <w:qFormat/>
    <w:rPr>
      <w:rFonts w:ascii="Calibri" w:eastAsia="FangSong_GB2312" w:hAnsi="Calibri"/>
      <w:sz w:val="32"/>
    </w:rPr>
  </w:style>
  <w:style w:type="paragraph" w:styleId="Footer">
    <w:name w:val="footer"/>
    <w:basedOn w:val="Normal"/>
    <w:qFormat/>
    <w:pPr>
      <w:tabs>
        <w:tab w:val="center" w:pos="4153"/>
        <w:tab w:val="right" w:pos="8306"/>
      </w:tabs>
      <w:snapToGrid w:val="0"/>
      <w:jc w:val="left"/>
    </w:pPr>
    <w:rPr>
      <w:sz w:val="18"/>
      <w:szCs w:val="18"/>
    </w:rPr>
  </w:style>
  <w:style w:type="paragraph" w:styleId="Header">
    <w:name w:val="header"/>
    <w:basedOn w:val="Normal"/>
    <w:link w:val="HeaderChar"/>
    <w:qFormat/>
    <w:pPr>
      <w:tabs>
        <w:tab w:val="center" w:pos="4153"/>
        <w:tab w:val="right" w:pos="8306"/>
      </w:tabs>
      <w:snapToGrid w:val="0"/>
      <w:jc w:val="center"/>
    </w:pPr>
    <w:rPr>
      <w:sz w:val="18"/>
      <w:szCs w:val="18"/>
    </w:rPr>
  </w:style>
  <w:style w:type="paragraph" w:styleId="NormalWeb">
    <w:name w:val="Normal (Web)"/>
    <w:basedOn w:val="Normal"/>
    <w:qFormat/>
    <w:pPr>
      <w:spacing w:beforeAutospacing="1" w:afterAutospacing="1"/>
      <w:jc w:val="left"/>
    </w:pPr>
    <w:rPr>
      <w:kern w:val="0"/>
      <w:sz w:val="24"/>
    </w:rPr>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qFormat/>
    <w:rPr>
      <w:b/>
    </w:rPr>
  </w:style>
  <w:style w:type="character" w:styleId="Hyperlink">
    <w:name w:val="Hyperlink"/>
    <w:basedOn w:val="DefaultParagraphFont"/>
    <w:qFormat/>
    <w:rPr>
      <w:color w:val="0000FF"/>
      <w:u w:val="single"/>
    </w:rPr>
  </w:style>
  <w:style w:type="character" w:customStyle="1" w:styleId="HeaderChar">
    <w:name w:val="Header Char"/>
    <w:basedOn w:val="DefaultParagraphFont"/>
    <w:link w:val="Header"/>
    <w:qFormat/>
    <w:rPr>
      <w:kern w:val="2"/>
      <w:sz w:val="18"/>
      <w:szCs w:val="18"/>
    </w:rPr>
  </w:style>
  <w:style w:type="paragraph" w:customStyle="1" w:styleId="EndNoteBibliographyTitle">
    <w:name w:val="EndNote Bibliography Title"/>
    <w:basedOn w:val="Normal"/>
    <w:link w:val="EndNoteBibliographyTitle0"/>
    <w:qFormat/>
    <w:pPr>
      <w:jc w:val="center"/>
    </w:pPr>
    <w:rPr>
      <w:sz w:val="20"/>
    </w:rPr>
  </w:style>
  <w:style w:type="character" w:customStyle="1" w:styleId="EndNoteBibliographyTitle0">
    <w:name w:val="EndNote Bibliography Title 字符"/>
    <w:basedOn w:val="DefaultParagraphFont"/>
    <w:link w:val="EndNoteBibliographyTitle"/>
    <w:qFormat/>
    <w:rPr>
      <w:kern w:val="2"/>
      <w:szCs w:val="24"/>
    </w:rPr>
  </w:style>
  <w:style w:type="paragraph" w:customStyle="1" w:styleId="EndNoteBibliography">
    <w:name w:val="EndNote Bibliography"/>
    <w:basedOn w:val="Normal"/>
    <w:link w:val="EndNoteBibliography0"/>
    <w:qFormat/>
    <w:rPr>
      <w:sz w:val="20"/>
    </w:rPr>
  </w:style>
  <w:style w:type="character" w:customStyle="1" w:styleId="EndNoteBibliography0">
    <w:name w:val="EndNote Bibliography 字符"/>
    <w:basedOn w:val="DefaultParagraphFont"/>
    <w:link w:val="EndNoteBibliography"/>
    <w:qFormat/>
    <w:rPr>
      <w:kern w:val="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065D82D-F092-6442-84F6-46E4620DC1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6</Pages>
  <Words>5950</Words>
  <Characters>33917</Characters>
  <Application>Microsoft Office Word</Application>
  <DocSecurity>0</DocSecurity>
  <Lines>282</Lines>
  <Paragraphs>79</Paragraphs>
  <ScaleCrop>false</ScaleCrop>
  <Company/>
  <LinksUpToDate>false</LinksUpToDate>
  <CharactersWithSpaces>39788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aaa</dc:creator>
  <cp:lastModifiedBy>Microsoft Office User</cp:lastModifiedBy>
  <cp:revision>17</cp:revision>
  <dcterms:created xsi:type="dcterms:W3CDTF">2025-05-21T09:11:00Z</dcterms:created>
  <dcterms:modified xsi:type="dcterms:W3CDTF">2025-06-20T06:55:00Z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KSOTemplateDocerSaveRecord">
    <vt:lpwstr>eyJoZGlkIjoiYmFhNjQ0YzkyZjcxMzEzNDM5ODVmNjcwMzQzNjI1ZTciLCJ1c2VySWQiOiI0NDEyMzk3ODkifQ==</vt:lpwstr>
  </property>
  <property fmtid="{D5CDD505-2E9C-101B-9397-08002B2CF9AE}" pid="4" name="ICV">
    <vt:lpwstr>2AFD85A35A7B49AF8E1E09B21C0FD774_13</vt:lpwstr>
  </property>
</Properties>
</file>